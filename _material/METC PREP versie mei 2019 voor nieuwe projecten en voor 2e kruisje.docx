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7B532" w14:textId="77777777" w:rsidR="00D46878" w:rsidRDefault="00D46878" w:rsidP="00845FA6">
      <w:pPr>
        <w:spacing w:line="360" w:lineRule="auto"/>
        <w:jc w:val="both"/>
        <w:rPr>
          <w:lang w:val="en-GB"/>
        </w:rPr>
      </w:pPr>
      <w:bookmarkStart w:id="0" w:name="_GoBack"/>
      <w:bookmarkEnd w:id="0"/>
    </w:p>
    <w:p w14:paraId="603F20CB" w14:textId="77777777" w:rsidR="00D46878" w:rsidRDefault="00D46878" w:rsidP="00845FA6">
      <w:pPr>
        <w:spacing w:line="360" w:lineRule="auto"/>
        <w:jc w:val="both"/>
        <w:rPr>
          <w:lang w:val="en-GB"/>
        </w:rPr>
      </w:pPr>
    </w:p>
    <w:p w14:paraId="70D9FF95" w14:textId="77777777" w:rsidR="00D46878" w:rsidRDefault="00D46878" w:rsidP="00845FA6">
      <w:pPr>
        <w:spacing w:line="360" w:lineRule="auto"/>
        <w:jc w:val="both"/>
        <w:rPr>
          <w:lang w:val="en-GB"/>
        </w:rPr>
      </w:pPr>
    </w:p>
    <w:p w14:paraId="762EF049" w14:textId="77777777" w:rsidR="00D46878" w:rsidRDefault="00D46878" w:rsidP="00845FA6">
      <w:pPr>
        <w:spacing w:line="360" w:lineRule="auto"/>
        <w:jc w:val="both"/>
        <w:rPr>
          <w:lang w:val="en-GB"/>
        </w:rPr>
      </w:pPr>
    </w:p>
    <w:p w14:paraId="01C515C9" w14:textId="77777777" w:rsidR="00D46878" w:rsidRDefault="00D46878" w:rsidP="00845FA6">
      <w:pPr>
        <w:spacing w:line="360" w:lineRule="auto"/>
        <w:jc w:val="both"/>
        <w:rPr>
          <w:lang w:val="en-GB"/>
        </w:rPr>
      </w:pPr>
    </w:p>
    <w:p w14:paraId="00E17DD7" w14:textId="77777777" w:rsidR="00D46878" w:rsidRPr="00EF19C7" w:rsidRDefault="00D46878" w:rsidP="00845FA6">
      <w:pPr>
        <w:spacing w:line="360" w:lineRule="auto"/>
        <w:jc w:val="both"/>
      </w:pPr>
    </w:p>
    <w:p w14:paraId="65A54EF6" w14:textId="77777777" w:rsidR="00D46878" w:rsidRPr="00EF19C7" w:rsidRDefault="00D46878" w:rsidP="00845FA6">
      <w:pPr>
        <w:spacing w:line="360" w:lineRule="auto"/>
        <w:jc w:val="both"/>
      </w:pPr>
    </w:p>
    <w:p w14:paraId="11D32A80" w14:textId="77777777" w:rsidR="00D46878" w:rsidRPr="00EF19C7" w:rsidRDefault="00D46878" w:rsidP="00845FA6">
      <w:pPr>
        <w:spacing w:line="360" w:lineRule="auto"/>
        <w:jc w:val="both"/>
      </w:pPr>
    </w:p>
    <w:p w14:paraId="6D122FE3" w14:textId="77777777" w:rsidR="00D46878" w:rsidRPr="00EF19C7" w:rsidRDefault="00D46878" w:rsidP="00845FA6">
      <w:pPr>
        <w:spacing w:line="360" w:lineRule="auto"/>
        <w:jc w:val="both"/>
      </w:pPr>
    </w:p>
    <w:p w14:paraId="6DC40AED" w14:textId="77777777" w:rsidR="009F1DB9" w:rsidRDefault="009A68F4" w:rsidP="00845FA6">
      <w:pPr>
        <w:spacing w:line="360" w:lineRule="auto"/>
        <w:jc w:val="both"/>
        <w:rPr>
          <w:b/>
          <w:sz w:val="40"/>
          <w:szCs w:val="40"/>
          <w:lang w:val="en-GB"/>
        </w:rPr>
      </w:pPr>
      <w:r w:rsidRPr="009A68F4">
        <w:rPr>
          <w:b/>
          <w:sz w:val="40"/>
          <w:szCs w:val="40"/>
          <w:u w:val="single"/>
          <w:lang w:val="en-GB"/>
        </w:rPr>
        <w:t>Pr</w:t>
      </w:r>
      <w:r>
        <w:rPr>
          <w:b/>
          <w:sz w:val="40"/>
          <w:szCs w:val="40"/>
          <w:lang w:val="en-GB"/>
        </w:rPr>
        <w:t xml:space="preserve">iming the </w:t>
      </w:r>
      <w:r w:rsidRPr="009A68F4">
        <w:rPr>
          <w:b/>
          <w:sz w:val="40"/>
          <w:szCs w:val="40"/>
          <w:u w:val="single"/>
          <w:lang w:val="en-GB"/>
        </w:rPr>
        <w:t>Ep</w:t>
      </w:r>
      <w:r>
        <w:rPr>
          <w:b/>
          <w:sz w:val="40"/>
          <w:szCs w:val="40"/>
          <w:lang w:val="en-GB"/>
        </w:rPr>
        <w:t>ileptic brain (PREP)</w:t>
      </w:r>
    </w:p>
    <w:p w14:paraId="14E422DB" w14:textId="0C7E3ED0" w:rsidR="009F1DB9" w:rsidRDefault="009A68F4" w:rsidP="00845FA6">
      <w:pPr>
        <w:spacing w:line="360" w:lineRule="auto"/>
        <w:jc w:val="both"/>
        <w:rPr>
          <w:b/>
          <w:sz w:val="28"/>
          <w:szCs w:val="28"/>
          <w:lang w:val="en-GB"/>
        </w:rPr>
      </w:pPr>
      <w:r>
        <w:rPr>
          <w:b/>
          <w:sz w:val="28"/>
          <w:szCs w:val="28"/>
          <w:lang w:val="en-GB"/>
        </w:rPr>
        <w:t xml:space="preserve">Version </w:t>
      </w:r>
      <w:r w:rsidR="009604A5">
        <w:rPr>
          <w:b/>
          <w:sz w:val="28"/>
          <w:szCs w:val="28"/>
          <w:lang w:val="en-GB"/>
        </w:rPr>
        <w:t>April</w:t>
      </w:r>
      <w:r w:rsidR="00C16D68">
        <w:rPr>
          <w:b/>
          <w:sz w:val="28"/>
          <w:szCs w:val="28"/>
          <w:lang w:val="en-GB"/>
        </w:rPr>
        <w:t xml:space="preserve"> 2019</w:t>
      </w:r>
    </w:p>
    <w:p w14:paraId="0F19EFAC" w14:textId="77777777" w:rsidR="00F142ED" w:rsidRDefault="00F142ED" w:rsidP="00845FA6">
      <w:pPr>
        <w:spacing w:line="360" w:lineRule="auto"/>
        <w:ind w:left="720"/>
        <w:jc w:val="both"/>
        <w:rPr>
          <w:lang w:val="en-GB"/>
        </w:rPr>
      </w:pPr>
    </w:p>
    <w:p w14:paraId="710C513A" w14:textId="77777777" w:rsidR="009F1DB9" w:rsidRDefault="009F1DB9" w:rsidP="00845FA6">
      <w:pPr>
        <w:spacing w:line="360" w:lineRule="auto"/>
        <w:jc w:val="both"/>
        <w:rPr>
          <w:b/>
          <w:sz w:val="40"/>
          <w:szCs w:val="40"/>
          <w:lang w:val="en-GB"/>
        </w:rPr>
      </w:pPr>
    </w:p>
    <w:p w14:paraId="009523AC" w14:textId="77777777" w:rsidR="009F1DB9" w:rsidRDefault="009F1DB9" w:rsidP="00845FA6">
      <w:pPr>
        <w:spacing w:line="360" w:lineRule="auto"/>
        <w:jc w:val="both"/>
        <w:rPr>
          <w:b/>
          <w:sz w:val="40"/>
          <w:szCs w:val="40"/>
          <w:lang w:val="en-GB"/>
        </w:rPr>
      </w:pPr>
    </w:p>
    <w:p w14:paraId="74862BDD" w14:textId="77777777" w:rsidR="002D68AC" w:rsidRPr="00705B7B" w:rsidRDefault="00193456" w:rsidP="00845FA6">
      <w:pPr>
        <w:spacing w:line="360" w:lineRule="auto"/>
        <w:jc w:val="both"/>
        <w:rPr>
          <w:lang w:val="en-GB"/>
        </w:rPr>
      </w:pPr>
      <w:r>
        <w:rPr>
          <w:lang w:val="en-GB"/>
        </w:rPr>
        <w:br w:type="page"/>
      </w:r>
      <w:r w:rsidR="002D68AC" w:rsidRPr="008243A6">
        <w:rPr>
          <w:b/>
          <w:lang w:val="en-GB"/>
        </w:rPr>
        <w:lastRenderedPageBreak/>
        <w:t xml:space="preserve">PROTOCOL TITLE </w:t>
      </w:r>
      <w:r w:rsidR="00736035" w:rsidRPr="00736035">
        <w:rPr>
          <w:u w:val="single"/>
          <w:lang w:val="en-GB"/>
        </w:rPr>
        <w:t>Pr</w:t>
      </w:r>
      <w:r w:rsidR="00736035">
        <w:rPr>
          <w:lang w:val="en-GB"/>
        </w:rPr>
        <w:t xml:space="preserve">iming the </w:t>
      </w:r>
      <w:r w:rsidR="00736035" w:rsidRPr="00736035">
        <w:rPr>
          <w:u w:val="single"/>
          <w:lang w:val="en-GB"/>
        </w:rPr>
        <w:t>Ep</w:t>
      </w:r>
      <w:r w:rsidR="00736035">
        <w:rPr>
          <w:lang w:val="en-GB"/>
        </w:rPr>
        <w:t>ileptic Brain (PREP)</w:t>
      </w:r>
    </w:p>
    <w:p w14:paraId="5A4DA7D5" w14:textId="77777777" w:rsidR="002D68AC" w:rsidRPr="00456C40" w:rsidRDefault="002D68AC" w:rsidP="00845FA6">
      <w:pPr>
        <w:spacing w:line="360" w:lineRule="auto"/>
        <w:jc w:val="both"/>
        <w:rPr>
          <w:rFonts w:cs="Arial"/>
          <w:lang w:val="en-GB"/>
        </w:rPr>
      </w:pPr>
    </w:p>
    <w:tbl>
      <w:tblPr>
        <w:tblW w:w="0" w:type="auto"/>
        <w:tblLook w:val="01E0" w:firstRow="1" w:lastRow="1" w:firstColumn="1" w:lastColumn="1" w:noHBand="0" w:noVBand="0"/>
      </w:tblPr>
      <w:tblGrid>
        <w:gridCol w:w="3680"/>
        <w:gridCol w:w="5382"/>
      </w:tblGrid>
      <w:tr w:rsidR="002D68AC" w:rsidRPr="008D2EB6" w14:paraId="7CF7BFC0" w14:textId="77777777" w:rsidTr="00630323">
        <w:tc>
          <w:tcPr>
            <w:tcW w:w="3680" w:type="dxa"/>
            <w:tcBorders>
              <w:top w:val="single" w:sz="4" w:space="0" w:color="auto"/>
              <w:left w:val="single" w:sz="4" w:space="0" w:color="auto"/>
              <w:bottom w:val="single" w:sz="4" w:space="0" w:color="auto"/>
              <w:right w:val="nil"/>
            </w:tcBorders>
          </w:tcPr>
          <w:p w14:paraId="702C86FE"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Protocol ID</w:t>
            </w:r>
          </w:p>
        </w:tc>
        <w:tc>
          <w:tcPr>
            <w:tcW w:w="5382" w:type="dxa"/>
            <w:tcBorders>
              <w:top w:val="single" w:sz="4" w:space="0" w:color="auto"/>
              <w:left w:val="nil"/>
              <w:bottom w:val="single" w:sz="4" w:space="0" w:color="auto"/>
              <w:right w:val="single" w:sz="4" w:space="0" w:color="auto"/>
            </w:tcBorders>
          </w:tcPr>
          <w:p w14:paraId="7743BEB3" w14:textId="77777777" w:rsidR="002D68AC" w:rsidRPr="00612CD9" w:rsidRDefault="007B698C" w:rsidP="00845FA6">
            <w:pPr>
              <w:spacing w:after="120" w:line="360" w:lineRule="auto"/>
              <w:jc w:val="both"/>
              <w:outlineLvl w:val="3"/>
              <w:rPr>
                <w:rFonts w:cs="Arial"/>
                <w:b/>
                <w:bCs/>
                <w:kern w:val="28"/>
                <w:lang w:val="en-GB"/>
              </w:rPr>
            </w:pPr>
            <w:r>
              <w:rPr>
                <w:rFonts w:cs="Arial"/>
                <w:b/>
                <w:bCs/>
                <w:i/>
                <w:iCs/>
                <w:lang w:val="en-GB"/>
              </w:rPr>
              <w:t>Priming the Epileptic brain</w:t>
            </w:r>
          </w:p>
        </w:tc>
      </w:tr>
      <w:tr w:rsidR="002D68AC" w:rsidRPr="00612CD9" w14:paraId="454A5693" w14:textId="77777777" w:rsidTr="00630323">
        <w:tc>
          <w:tcPr>
            <w:tcW w:w="3680" w:type="dxa"/>
            <w:tcBorders>
              <w:top w:val="single" w:sz="4" w:space="0" w:color="auto"/>
              <w:left w:val="single" w:sz="4" w:space="0" w:color="auto"/>
              <w:bottom w:val="single" w:sz="4" w:space="0" w:color="auto"/>
              <w:right w:val="nil"/>
            </w:tcBorders>
          </w:tcPr>
          <w:p w14:paraId="47842A27"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Short title</w:t>
            </w:r>
          </w:p>
        </w:tc>
        <w:tc>
          <w:tcPr>
            <w:tcW w:w="5382" w:type="dxa"/>
            <w:tcBorders>
              <w:left w:val="nil"/>
              <w:bottom w:val="single" w:sz="4" w:space="0" w:color="auto"/>
              <w:right w:val="single" w:sz="4" w:space="0" w:color="auto"/>
            </w:tcBorders>
          </w:tcPr>
          <w:p w14:paraId="3451E852" w14:textId="77777777" w:rsidR="002D68AC" w:rsidRPr="00612CD9" w:rsidRDefault="007B698C" w:rsidP="00845FA6">
            <w:pPr>
              <w:spacing w:after="120" w:line="360" w:lineRule="auto"/>
              <w:jc w:val="both"/>
              <w:outlineLvl w:val="3"/>
              <w:rPr>
                <w:rFonts w:cs="Arial"/>
                <w:b/>
                <w:bCs/>
                <w:kern w:val="28"/>
                <w:lang w:val="en-GB"/>
              </w:rPr>
            </w:pPr>
            <w:r>
              <w:rPr>
                <w:rFonts w:cs="Arial"/>
                <w:b/>
                <w:bCs/>
                <w:kern w:val="28"/>
                <w:lang w:val="en-GB"/>
              </w:rPr>
              <w:t>PREP</w:t>
            </w:r>
          </w:p>
        </w:tc>
      </w:tr>
      <w:tr w:rsidR="00EC6669" w:rsidRPr="007B698C" w14:paraId="77A614C4" w14:textId="77777777" w:rsidTr="00630323">
        <w:tc>
          <w:tcPr>
            <w:tcW w:w="3680" w:type="dxa"/>
            <w:tcBorders>
              <w:top w:val="single" w:sz="4" w:space="0" w:color="auto"/>
              <w:left w:val="single" w:sz="4" w:space="0" w:color="auto"/>
              <w:bottom w:val="single" w:sz="4" w:space="0" w:color="auto"/>
              <w:right w:val="nil"/>
            </w:tcBorders>
          </w:tcPr>
          <w:p w14:paraId="4FE81580" w14:textId="77777777" w:rsidR="00EC6669" w:rsidRPr="00612CD9" w:rsidRDefault="00EC6669" w:rsidP="00845FA6">
            <w:pPr>
              <w:spacing w:after="120" w:line="360" w:lineRule="auto"/>
              <w:jc w:val="both"/>
              <w:outlineLvl w:val="3"/>
              <w:rPr>
                <w:rFonts w:cs="Arial"/>
                <w:b/>
                <w:bCs/>
                <w:kern w:val="28"/>
                <w:lang w:val="en-GB"/>
              </w:rPr>
            </w:pPr>
            <w:r>
              <w:rPr>
                <w:rFonts w:cs="Arial"/>
                <w:b/>
                <w:bCs/>
                <w:kern w:val="28"/>
                <w:lang w:val="en-GB"/>
              </w:rPr>
              <w:t xml:space="preserve">EudraCT number </w:t>
            </w:r>
          </w:p>
        </w:tc>
        <w:tc>
          <w:tcPr>
            <w:tcW w:w="5382" w:type="dxa"/>
            <w:tcBorders>
              <w:left w:val="nil"/>
              <w:bottom w:val="single" w:sz="4" w:space="0" w:color="auto"/>
              <w:right w:val="single" w:sz="4" w:space="0" w:color="auto"/>
            </w:tcBorders>
          </w:tcPr>
          <w:p w14:paraId="158DB003" w14:textId="77777777" w:rsidR="00EC6669" w:rsidRPr="00EC6669" w:rsidRDefault="009A68F4" w:rsidP="00845FA6">
            <w:pPr>
              <w:spacing w:after="120" w:line="360" w:lineRule="auto"/>
              <w:jc w:val="both"/>
              <w:outlineLvl w:val="3"/>
              <w:rPr>
                <w:rFonts w:cs="Arial"/>
                <w:b/>
                <w:bCs/>
                <w:kern w:val="28"/>
                <w:lang w:val="en-GB"/>
              </w:rPr>
            </w:pPr>
            <w:r>
              <w:rPr>
                <w:rFonts w:cs="Arial"/>
                <w:b/>
                <w:bCs/>
                <w:i/>
                <w:kern w:val="28"/>
                <w:lang w:val="en-GB"/>
              </w:rPr>
              <w:t>N.A</w:t>
            </w:r>
          </w:p>
        </w:tc>
      </w:tr>
      <w:tr w:rsidR="002D68AC" w:rsidRPr="00612CD9" w14:paraId="046E2F50" w14:textId="77777777" w:rsidTr="00630323">
        <w:tc>
          <w:tcPr>
            <w:tcW w:w="3680" w:type="dxa"/>
            <w:tcBorders>
              <w:top w:val="single" w:sz="4" w:space="0" w:color="auto"/>
              <w:left w:val="single" w:sz="4" w:space="0" w:color="auto"/>
              <w:bottom w:val="single" w:sz="4" w:space="0" w:color="auto"/>
              <w:right w:val="nil"/>
            </w:tcBorders>
          </w:tcPr>
          <w:p w14:paraId="39778D74"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Version</w:t>
            </w:r>
          </w:p>
        </w:tc>
        <w:tc>
          <w:tcPr>
            <w:tcW w:w="5382" w:type="dxa"/>
            <w:tcBorders>
              <w:left w:val="nil"/>
              <w:bottom w:val="single" w:sz="4" w:space="0" w:color="auto"/>
              <w:right w:val="single" w:sz="4" w:space="0" w:color="auto"/>
            </w:tcBorders>
          </w:tcPr>
          <w:p w14:paraId="3A7A647F" w14:textId="77777777" w:rsidR="002D68AC" w:rsidRPr="00612CD9" w:rsidRDefault="007B698C" w:rsidP="00845FA6">
            <w:pPr>
              <w:spacing w:after="120" w:line="360" w:lineRule="auto"/>
              <w:jc w:val="both"/>
              <w:outlineLvl w:val="3"/>
              <w:rPr>
                <w:rFonts w:cs="Arial"/>
                <w:b/>
                <w:bCs/>
                <w:kern w:val="28"/>
                <w:lang w:val="en-GB"/>
              </w:rPr>
            </w:pPr>
            <w:r>
              <w:rPr>
                <w:rFonts w:cs="Arial"/>
                <w:b/>
                <w:bCs/>
                <w:kern w:val="28"/>
                <w:lang w:val="en-GB"/>
              </w:rPr>
              <w:t>1.0</w:t>
            </w:r>
          </w:p>
        </w:tc>
      </w:tr>
      <w:tr w:rsidR="002D68AC" w:rsidRPr="00612CD9" w14:paraId="1605B771" w14:textId="77777777" w:rsidTr="00630323">
        <w:tc>
          <w:tcPr>
            <w:tcW w:w="3680" w:type="dxa"/>
            <w:tcBorders>
              <w:top w:val="single" w:sz="4" w:space="0" w:color="auto"/>
              <w:left w:val="single" w:sz="4" w:space="0" w:color="auto"/>
              <w:bottom w:val="single" w:sz="4" w:space="0" w:color="auto"/>
              <w:right w:val="nil"/>
            </w:tcBorders>
          </w:tcPr>
          <w:p w14:paraId="1219B501"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Date</w:t>
            </w:r>
          </w:p>
        </w:tc>
        <w:tc>
          <w:tcPr>
            <w:tcW w:w="5382" w:type="dxa"/>
            <w:tcBorders>
              <w:left w:val="nil"/>
              <w:bottom w:val="single" w:sz="4" w:space="0" w:color="auto"/>
              <w:right w:val="single" w:sz="4" w:space="0" w:color="auto"/>
            </w:tcBorders>
          </w:tcPr>
          <w:p w14:paraId="7F41AFE4" w14:textId="679A7032" w:rsidR="002D68AC" w:rsidRPr="00612CD9" w:rsidRDefault="00474817" w:rsidP="00845FA6">
            <w:pPr>
              <w:spacing w:after="120" w:line="360" w:lineRule="auto"/>
              <w:jc w:val="both"/>
              <w:outlineLvl w:val="3"/>
              <w:rPr>
                <w:rFonts w:cs="Arial"/>
                <w:b/>
                <w:bCs/>
                <w:kern w:val="28"/>
                <w:lang w:val="en-GB"/>
              </w:rPr>
            </w:pPr>
            <w:r>
              <w:rPr>
                <w:rFonts w:cs="Arial"/>
                <w:b/>
                <w:bCs/>
                <w:kern w:val="28"/>
                <w:lang w:val="en-GB"/>
              </w:rPr>
              <w:t>18 01</w:t>
            </w:r>
            <w:r w:rsidR="007B698C">
              <w:rPr>
                <w:rFonts w:cs="Arial"/>
                <w:b/>
                <w:bCs/>
                <w:kern w:val="28"/>
                <w:lang w:val="en-GB"/>
              </w:rPr>
              <w:t xml:space="preserve"> 2018</w:t>
            </w:r>
          </w:p>
        </w:tc>
      </w:tr>
      <w:tr w:rsidR="002D68AC" w:rsidRPr="007B698C" w14:paraId="29B16DCC" w14:textId="77777777" w:rsidTr="00630323">
        <w:trPr>
          <w:trHeight w:val="1268"/>
        </w:trPr>
        <w:tc>
          <w:tcPr>
            <w:tcW w:w="3680" w:type="dxa"/>
            <w:tcBorders>
              <w:top w:val="single" w:sz="4" w:space="0" w:color="auto"/>
              <w:left w:val="single" w:sz="4" w:space="0" w:color="auto"/>
              <w:bottom w:val="single" w:sz="4" w:space="0" w:color="auto"/>
              <w:right w:val="nil"/>
            </w:tcBorders>
          </w:tcPr>
          <w:p w14:paraId="656922A5" w14:textId="3040EFBE"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Coordinating investigator/project leader</w:t>
            </w:r>
          </w:p>
        </w:tc>
        <w:tc>
          <w:tcPr>
            <w:tcW w:w="5382" w:type="dxa"/>
            <w:tcBorders>
              <w:left w:val="nil"/>
              <w:bottom w:val="single" w:sz="4" w:space="0" w:color="auto"/>
              <w:right w:val="single" w:sz="4" w:space="0" w:color="auto"/>
            </w:tcBorders>
          </w:tcPr>
          <w:p w14:paraId="2B81B2B4" w14:textId="1796A614" w:rsidR="002D68AC" w:rsidRPr="00612CD9" w:rsidRDefault="00085BEE" w:rsidP="00085BEE">
            <w:pPr>
              <w:spacing w:after="120" w:line="360" w:lineRule="auto"/>
              <w:jc w:val="both"/>
              <w:outlineLvl w:val="3"/>
              <w:rPr>
                <w:rFonts w:cs="Arial"/>
                <w:b/>
                <w:bCs/>
                <w:i/>
                <w:iCs/>
                <w:lang w:val="en-GB"/>
              </w:rPr>
            </w:pPr>
            <w:r>
              <w:rPr>
                <w:rFonts w:cs="Arial"/>
                <w:b/>
                <w:bCs/>
                <w:i/>
                <w:iCs/>
                <w:lang w:val="en-GB"/>
              </w:rPr>
              <w:t xml:space="preserve">Prof. dr. A.P. Aldenkamp, </w:t>
            </w:r>
            <w:proofErr w:type="spellStart"/>
            <w:r>
              <w:rPr>
                <w:rFonts w:cs="Arial"/>
                <w:b/>
                <w:bCs/>
                <w:i/>
                <w:iCs/>
                <w:lang w:val="en-GB"/>
              </w:rPr>
              <w:t>Kempenhaeghe</w:t>
            </w:r>
            <w:proofErr w:type="spellEnd"/>
            <w:r>
              <w:rPr>
                <w:rFonts w:cs="Arial"/>
                <w:b/>
                <w:bCs/>
                <w:i/>
                <w:iCs/>
                <w:lang w:val="en-GB"/>
              </w:rPr>
              <w:t xml:space="preserve"> &amp; Department of neurology MUMC and Eindhoven University of Technology TU/e</w:t>
            </w:r>
          </w:p>
        </w:tc>
      </w:tr>
      <w:tr w:rsidR="002D68AC" w:rsidRPr="004074DC" w14:paraId="095812EB" w14:textId="77777777" w:rsidTr="00630323">
        <w:tc>
          <w:tcPr>
            <w:tcW w:w="3680" w:type="dxa"/>
            <w:tcBorders>
              <w:top w:val="single" w:sz="4" w:space="0" w:color="auto"/>
              <w:left w:val="single" w:sz="4" w:space="0" w:color="auto"/>
              <w:right w:val="nil"/>
            </w:tcBorders>
          </w:tcPr>
          <w:p w14:paraId="16CDECC0" w14:textId="77777777" w:rsidR="002D68AC" w:rsidRPr="004074DC" w:rsidRDefault="002D68AC" w:rsidP="00845FA6">
            <w:pPr>
              <w:spacing w:after="120" w:line="360" w:lineRule="auto"/>
              <w:jc w:val="both"/>
              <w:outlineLvl w:val="3"/>
              <w:rPr>
                <w:rFonts w:cs="Arial"/>
                <w:b/>
                <w:bCs/>
                <w:kern w:val="28"/>
              </w:rPr>
            </w:pPr>
            <w:proofErr w:type="spellStart"/>
            <w:r w:rsidRPr="004074DC">
              <w:rPr>
                <w:rFonts w:cs="Arial"/>
                <w:b/>
                <w:bCs/>
                <w:kern w:val="28"/>
              </w:rPr>
              <w:t>Principal</w:t>
            </w:r>
            <w:proofErr w:type="spellEnd"/>
            <w:r w:rsidRPr="004074DC">
              <w:rPr>
                <w:rFonts w:cs="Arial"/>
                <w:b/>
                <w:bCs/>
                <w:kern w:val="28"/>
              </w:rPr>
              <w:t xml:space="preserve"> investigator(s) (in Dutch: hoofdonderzoeker/</w:t>
            </w:r>
            <w:r w:rsidR="00EC6669" w:rsidRPr="004074DC">
              <w:rPr>
                <w:rFonts w:cs="Arial"/>
                <w:b/>
                <w:bCs/>
                <w:kern w:val="28"/>
              </w:rPr>
              <w:t xml:space="preserve"> </w:t>
            </w:r>
            <w:r w:rsidRPr="004074DC">
              <w:rPr>
                <w:rFonts w:cs="Arial"/>
                <w:b/>
                <w:bCs/>
                <w:kern w:val="28"/>
              </w:rPr>
              <w:t>uitvoerder)</w:t>
            </w:r>
          </w:p>
          <w:p w14:paraId="24B33BFC" w14:textId="77777777" w:rsidR="002D68AC" w:rsidRPr="00630323" w:rsidRDefault="002D68AC" w:rsidP="00845FA6">
            <w:pPr>
              <w:spacing w:after="120" w:line="360" w:lineRule="auto"/>
              <w:jc w:val="both"/>
              <w:outlineLvl w:val="3"/>
              <w:rPr>
                <w:b/>
                <w:i/>
                <w:kern w:val="28"/>
              </w:rPr>
            </w:pPr>
          </w:p>
        </w:tc>
        <w:tc>
          <w:tcPr>
            <w:tcW w:w="5382" w:type="dxa"/>
            <w:tcBorders>
              <w:top w:val="single" w:sz="4" w:space="0" w:color="auto"/>
              <w:left w:val="nil"/>
              <w:right w:val="single" w:sz="4" w:space="0" w:color="auto"/>
            </w:tcBorders>
          </w:tcPr>
          <w:p w14:paraId="096DFFD9" w14:textId="77777777" w:rsidR="00085BEE" w:rsidRDefault="00085BEE" w:rsidP="00085BEE">
            <w:pPr>
              <w:spacing w:after="120" w:line="360" w:lineRule="auto"/>
              <w:jc w:val="both"/>
              <w:outlineLvl w:val="3"/>
              <w:rPr>
                <w:rFonts w:cs="Arial"/>
                <w:b/>
                <w:bCs/>
                <w:i/>
                <w:iCs/>
                <w:lang w:val="en-GB"/>
              </w:rPr>
            </w:pPr>
            <w:r>
              <w:rPr>
                <w:rFonts w:cs="Arial"/>
                <w:b/>
                <w:bCs/>
                <w:i/>
                <w:iCs/>
                <w:lang w:val="en-GB"/>
              </w:rPr>
              <w:t xml:space="preserve">Prof. dr. A.P. Aldenkamp, </w:t>
            </w:r>
            <w:proofErr w:type="spellStart"/>
            <w:r>
              <w:rPr>
                <w:rFonts w:cs="Arial"/>
                <w:b/>
                <w:bCs/>
                <w:i/>
                <w:iCs/>
                <w:lang w:val="en-GB"/>
              </w:rPr>
              <w:t>Kempenhaeghe</w:t>
            </w:r>
            <w:proofErr w:type="spellEnd"/>
            <w:r>
              <w:rPr>
                <w:rFonts w:cs="Arial"/>
                <w:b/>
                <w:bCs/>
                <w:i/>
                <w:iCs/>
                <w:lang w:val="en-GB"/>
              </w:rPr>
              <w:t xml:space="preserve"> &amp; Department of neurology MUMC and Eindhoven University of Technology TU/e</w:t>
            </w:r>
          </w:p>
          <w:p w14:paraId="257A21A4" w14:textId="77777777" w:rsidR="002D68AC" w:rsidRPr="00630323" w:rsidRDefault="009A68F4" w:rsidP="00845FA6">
            <w:pPr>
              <w:spacing w:after="120" w:line="360" w:lineRule="auto"/>
              <w:jc w:val="both"/>
              <w:outlineLvl w:val="3"/>
              <w:rPr>
                <w:b/>
                <w:i/>
              </w:rPr>
            </w:pPr>
            <w:r w:rsidRPr="00630323">
              <w:rPr>
                <w:b/>
                <w:i/>
              </w:rPr>
              <w:t xml:space="preserve">Dr.ir. R.M.C. </w:t>
            </w:r>
            <w:proofErr w:type="spellStart"/>
            <w:r w:rsidRPr="00630323">
              <w:rPr>
                <w:b/>
                <w:i/>
              </w:rPr>
              <w:t>Mestrom</w:t>
            </w:r>
            <w:proofErr w:type="spellEnd"/>
            <w:r w:rsidRPr="00630323">
              <w:rPr>
                <w:b/>
                <w:i/>
              </w:rPr>
              <w:t>, Eindhoven University of Technology</w:t>
            </w:r>
            <w:r w:rsidR="00601E16" w:rsidRPr="00630323">
              <w:rPr>
                <w:b/>
                <w:i/>
              </w:rPr>
              <w:t xml:space="preserve"> TU/e</w:t>
            </w:r>
          </w:p>
          <w:p w14:paraId="5A26F5A3" w14:textId="77777777" w:rsidR="00474817" w:rsidRDefault="00601E16" w:rsidP="00845FA6">
            <w:pPr>
              <w:spacing w:after="120" w:line="360" w:lineRule="auto"/>
              <w:jc w:val="both"/>
              <w:outlineLvl w:val="3"/>
              <w:rPr>
                <w:b/>
                <w:bCs/>
                <w:i/>
                <w:iCs/>
                <w:lang w:val="en-GB"/>
              </w:rPr>
            </w:pPr>
            <w:proofErr w:type="spellStart"/>
            <w:r>
              <w:rPr>
                <w:b/>
                <w:bCs/>
                <w:i/>
                <w:iCs/>
                <w:lang w:val="en-GB"/>
              </w:rPr>
              <w:t>Dr.</w:t>
            </w:r>
            <w:proofErr w:type="spellEnd"/>
            <w:r>
              <w:rPr>
                <w:b/>
                <w:bCs/>
                <w:i/>
                <w:iCs/>
                <w:lang w:val="en-GB"/>
              </w:rPr>
              <w:t xml:space="preserve"> E. Carrette, Ghent University and Eindhoven University of Technology TU/e</w:t>
            </w:r>
          </w:p>
          <w:p w14:paraId="160E4018" w14:textId="77777777" w:rsidR="007336AF" w:rsidRDefault="007336AF" w:rsidP="00845FA6">
            <w:pPr>
              <w:spacing w:after="120" w:line="360" w:lineRule="auto"/>
              <w:jc w:val="both"/>
              <w:outlineLvl w:val="3"/>
              <w:rPr>
                <w:b/>
                <w:bCs/>
                <w:i/>
                <w:iCs/>
                <w:lang w:val="en-GB"/>
              </w:rPr>
            </w:pPr>
            <w:proofErr w:type="spellStart"/>
            <w:r>
              <w:rPr>
                <w:b/>
                <w:bCs/>
                <w:i/>
                <w:iCs/>
                <w:lang w:val="en-GB"/>
              </w:rPr>
              <w:t>Dr.</w:t>
            </w:r>
            <w:proofErr w:type="spellEnd"/>
            <w:r>
              <w:rPr>
                <w:b/>
                <w:bCs/>
                <w:i/>
                <w:iCs/>
                <w:lang w:val="en-GB"/>
              </w:rPr>
              <w:t xml:space="preserve"> K. </w:t>
            </w:r>
            <w:proofErr w:type="spellStart"/>
            <w:r>
              <w:rPr>
                <w:b/>
                <w:bCs/>
                <w:i/>
                <w:iCs/>
                <w:lang w:val="en-GB"/>
              </w:rPr>
              <w:t>Vonck</w:t>
            </w:r>
            <w:proofErr w:type="spellEnd"/>
            <w:r>
              <w:rPr>
                <w:b/>
                <w:bCs/>
                <w:i/>
                <w:iCs/>
                <w:lang w:val="en-GB"/>
              </w:rPr>
              <w:t>, Ghent University and Eindhoven University of Technology TU/e</w:t>
            </w:r>
          </w:p>
          <w:p w14:paraId="43041E75" w14:textId="0C34715E" w:rsidR="00E42AA2" w:rsidRDefault="00E42AA2" w:rsidP="00845FA6">
            <w:pPr>
              <w:spacing w:after="120" w:line="360" w:lineRule="auto"/>
              <w:jc w:val="both"/>
              <w:outlineLvl w:val="3"/>
              <w:rPr>
                <w:b/>
                <w:bCs/>
                <w:i/>
                <w:iCs/>
                <w:lang w:val="en-GB"/>
              </w:rPr>
            </w:pPr>
            <w:proofErr w:type="spellStart"/>
            <w:r>
              <w:rPr>
                <w:b/>
                <w:bCs/>
                <w:i/>
                <w:iCs/>
                <w:lang w:val="en-GB"/>
              </w:rPr>
              <w:t>Dr.</w:t>
            </w:r>
            <w:proofErr w:type="spellEnd"/>
            <w:r>
              <w:rPr>
                <w:b/>
                <w:bCs/>
                <w:i/>
                <w:iCs/>
                <w:lang w:val="en-GB"/>
              </w:rPr>
              <w:t xml:space="preserve"> J.F.A. Jansen, Maastricht University Medical </w:t>
            </w:r>
            <w:proofErr w:type="spellStart"/>
            <w:r>
              <w:rPr>
                <w:b/>
                <w:bCs/>
                <w:i/>
                <w:iCs/>
                <w:lang w:val="en-GB"/>
              </w:rPr>
              <w:t>Center</w:t>
            </w:r>
            <w:proofErr w:type="spellEnd"/>
            <w:r>
              <w:rPr>
                <w:b/>
                <w:bCs/>
                <w:i/>
                <w:iCs/>
                <w:lang w:val="en-GB"/>
              </w:rPr>
              <w:t xml:space="preserve"> and Eindhoven University of Technology TU/E</w:t>
            </w:r>
          </w:p>
          <w:p w14:paraId="52EDECE1" w14:textId="3B170A07" w:rsidR="00085BEE" w:rsidRPr="00085BEE" w:rsidRDefault="00085BEE" w:rsidP="00845FA6">
            <w:pPr>
              <w:spacing w:after="120" w:line="360" w:lineRule="auto"/>
              <w:jc w:val="both"/>
              <w:outlineLvl w:val="3"/>
              <w:rPr>
                <w:b/>
                <w:i/>
              </w:rPr>
            </w:pPr>
            <w:r w:rsidRPr="00630323">
              <w:rPr>
                <w:b/>
                <w:i/>
              </w:rPr>
              <w:t xml:space="preserve">Dr. A. de Louw, </w:t>
            </w:r>
            <w:proofErr w:type="spellStart"/>
            <w:r w:rsidRPr="00630323">
              <w:rPr>
                <w:b/>
                <w:i/>
              </w:rPr>
              <w:t>Academic</w:t>
            </w:r>
            <w:proofErr w:type="spellEnd"/>
            <w:r w:rsidRPr="00630323">
              <w:rPr>
                <w:b/>
                <w:i/>
              </w:rPr>
              <w:t xml:space="preserve"> Center </w:t>
            </w:r>
            <w:proofErr w:type="spellStart"/>
            <w:r w:rsidRPr="00630323">
              <w:rPr>
                <w:b/>
                <w:i/>
              </w:rPr>
              <w:t>for</w:t>
            </w:r>
            <w:proofErr w:type="spellEnd"/>
            <w:r w:rsidRPr="00630323">
              <w:rPr>
                <w:b/>
                <w:i/>
              </w:rPr>
              <w:t xml:space="preserve"> </w:t>
            </w:r>
            <w:proofErr w:type="spellStart"/>
            <w:r w:rsidRPr="00630323">
              <w:rPr>
                <w:b/>
                <w:i/>
              </w:rPr>
              <w:t>Epileptology</w:t>
            </w:r>
            <w:proofErr w:type="spellEnd"/>
            <w:r w:rsidRPr="00630323">
              <w:rPr>
                <w:b/>
                <w:i/>
              </w:rPr>
              <w:t xml:space="preserve">, MUMC+ </w:t>
            </w:r>
            <w:proofErr w:type="spellStart"/>
            <w:r w:rsidRPr="00630323">
              <w:rPr>
                <w:b/>
                <w:i/>
              </w:rPr>
              <w:t>and</w:t>
            </w:r>
            <w:proofErr w:type="spellEnd"/>
            <w:r w:rsidRPr="00630323">
              <w:rPr>
                <w:b/>
                <w:i/>
              </w:rPr>
              <w:t xml:space="preserve"> </w:t>
            </w:r>
            <w:proofErr w:type="spellStart"/>
            <w:r w:rsidRPr="00630323">
              <w:rPr>
                <w:b/>
                <w:i/>
              </w:rPr>
              <w:t>Kempenhaeghe</w:t>
            </w:r>
            <w:proofErr w:type="spellEnd"/>
            <w:r w:rsidRPr="00630323">
              <w:rPr>
                <w:b/>
                <w:i/>
              </w:rPr>
              <w:t>, Maastricht/Heeze. Eindhoven University of Technology TU/e</w:t>
            </w:r>
          </w:p>
          <w:p w14:paraId="3BA0227E" w14:textId="16C128DF" w:rsidR="00E42AA2" w:rsidRPr="00601E16" w:rsidRDefault="00E42AA2" w:rsidP="00845FA6">
            <w:pPr>
              <w:spacing w:after="120" w:line="360" w:lineRule="auto"/>
              <w:jc w:val="both"/>
              <w:outlineLvl w:val="3"/>
              <w:rPr>
                <w:b/>
                <w:bCs/>
                <w:i/>
                <w:iCs/>
                <w:lang w:val="en-GB"/>
              </w:rPr>
            </w:pPr>
            <w:proofErr w:type="spellStart"/>
            <w:r>
              <w:rPr>
                <w:b/>
                <w:bCs/>
                <w:i/>
                <w:iCs/>
                <w:lang w:val="en-GB"/>
              </w:rPr>
              <w:t>Drs.</w:t>
            </w:r>
            <w:proofErr w:type="spellEnd"/>
            <w:r>
              <w:rPr>
                <w:b/>
                <w:bCs/>
                <w:i/>
                <w:iCs/>
                <w:lang w:val="en-GB"/>
              </w:rPr>
              <w:t xml:space="preserve"> A. </w:t>
            </w:r>
            <w:proofErr w:type="spellStart"/>
            <w:r>
              <w:rPr>
                <w:b/>
                <w:bCs/>
                <w:i/>
                <w:iCs/>
                <w:lang w:val="en-GB"/>
              </w:rPr>
              <w:t>Remmers</w:t>
            </w:r>
            <w:proofErr w:type="spellEnd"/>
            <w:r>
              <w:rPr>
                <w:b/>
                <w:bCs/>
                <w:i/>
                <w:iCs/>
                <w:lang w:val="en-GB"/>
              </w:rPr>
              <w:t xml:space="preserve">, Elisabeth </w:t>
            </w:r>
            <w:proofErr w:type="spellStart"/>
            <w:r>
              <w:rPr>
                <w:b/>
                <w:bCs/>
                <w:i/>
                <w:iCs/>
                <w:lang w:val="en-GB"/>
              </w:rPr>
              <w:t>Tweesteden</w:t>
            </w:r>
            <w:proofErr w:type="spellEnd"/>
            <w:r>
              <w:rPr>
                <w:b/>
                <w:bCs/>
                <w:i/>
                <w:iCs/>
                <w:lang w:val="en-GB"/>
              </w:rPr>
              <w:t xml:space="preserve"> Hospital Tilburg and Eindhoven University of Technology TU/E</w:t>
            </w:r>
          </w:p>
        </w:tc>
      </w:tr>
      <w:tr w:rsidR="002D68AC" w:rsidRPr="004074DC" w14:paraId="2EA2AF2B" w14:textId="77777777" w:rsidTr="00630323">
        <w:tc>
          <w:tcPr>
            <w:tcW w:w="3680" w:type="dxa"/>
            <w:tcBorders>
              <w:top w:val="single" w:sz="4" w:space="0" w:color="auto"/>
              <w:left w:val="single" w:sz="4" w:space="0" w:color="auto"/>
              <w:right w:val="nil"/>
            </w:tcBorders>
          </w:tcPr>
          <w:p w14:paraId="7D71D596" w14:textId="77777777" w:rsidR="002D68AC" w:rsidRPr="004074DC" w:rsidRDefault="002D68AC" w:rsidP="00845FA6">
            <w:pPr>
              <w:spacing w:after="120" w:line="360" w:lineRule="auto"/>
              <w:jc w:val="both"/>
              <w:outlineLvl w:val="3"/>
              <w:rPr>
                <w:rFonts w:cs="Arial"/>
                <w:b/>
                <w:bCs/>
                <w:kern w:val="28"/>
              </w:rPr>
            </w:pPr>
            <w:r w:rsidRPr="004074DC">
              <w:rPr>
                <w:rFonts w:cs="Arial"/>
                <w:b/>
                <w:bCs/>
                <w:kern w:val="28"/>
              </w:rPr>
              <w:t xml:space="preserve">Sponsor (in Dutch: </w:t>
            </w:r>
            <w:r w:rsidRPr="004074DC">
              <w:rPr>
                <w:rFonts w:cs="Arial"/>
                <w:b/>
                <w:bCs/>
                <w:kern w:val="28"/>
              </w:rPr>
              <w:lastRenderedPageBreak/>
              <w:t>verrichter</w:t>
            </w:r>
            <w:r w:rsidR="00E969A2" w:rsidRPr="004074DC">
              <w:rPr>
                <w:rFonts w:cs="Arial"/>
                <w:b/>
                <w:bCs/>
                <w:kern w:val="28"/>
              </w:rPr>
              <w:t>/opdrachtgever</w:t>
            </w:r>
            <w:r w:rsidRPr="004074DC">
              <w:rPr>
                <w:rFonts w:cs="Arial"/>
                <w:b/>
                <w:bCs/>
                <w:kern w:val="28"/>
              </w:rPr>
              <w:t>)</w:t>
            </w:r>
          </w:p>
        </w:tc>
        <w:tc>
          <w:tcPr>
            <w:tcW w:w="5382" w:type="dxa"/>
            <w:tcBorders>
              <w:top w:val="single" w:sz="4" w:space="0" w:color="auto"/>
              <w:left w:val="nil"/>
              <w:right w:val="single" w:sz="4" w:space="0" w:color="auto"/>
            </w:tcBorders>
          </w:tcPr>
          <w:p w14:paraId="131BDAB9" w14:textId="463A0A70" w:rsidR="00474817" w:rsidRPr="00612CD9" w:rsidRDefault="00601E16" w:rsidP="00845FA6">
            <w:pPr>
              <w:spacing w:after="120" w:line="360" w:lineRule="auto"/>
              <w:jc w:val="both"/>
              <w:outlineLvl w:val="3"/>
              <w:rPr>
                <w:rFonts w:cs="Arial"/>
                <w:b/>
                <w:bCs/>
                <w:i/>
                <w:iCs/>
                <w:lang w:val="en-GB"/>
              </w:rPr>
            </w:pPr>
            <w:r>
              <w:rPr>
                <w:rFonts w:cs="Arial"/>
                <w:b/>
                <w:bCs/>
                <w:i/>
                <w:iCs/>
                <w:lang w:val="en-GB"/>
              </w:rPr>
              <w:lastRenderedPageBreak/>
              <w:t xml:space="preserve">Eindhoven Technical University TU/e and </w:t>
            </w:r>
            <w:r>
              <w:rPr>
                <w:rFonts w:cs="Arial"/>
                <w:b/>
                <w:bCs/>
                <w:i/>
                <w:iCs/>
                <w:lang w:val="en-GB"/>
              </w:rPr>
              <w:lastRenderedPageBreak/>
              <w:t xml:space="preserve">Academic </w:t>
            </w:r>
            <w:proofErr w:type="spellStart"/>
            <w:r>
              <w:rPr>
                <w:rFonts w:cs="Arial"/>
                <w:b/>
                <w:bCs/>
                <w:i/>
                <w:iCs/>
                <w:lang w:val="en-GB"/>
              </w:rPr>
              <w:t>Center</w:t>
            </w:r>
            <w:proofErr w:type="spellEnd"/>
            <w:r>
              <w:rPr>
                <w:rFonts w:cs="Arial"/>
                <w:b/>
                <w:bCs/>
                <w:i/>
                <w:iCs/>
                <w:lang w:val="en-GB"/>
              </w:rPr>
              <w:t xml:space="preserve"> for </w:t>
            </w:r>
            <w:proofErr w:type="spellStart"/>
            <w:r>
              <w:rPr>
                <w:rFonts w:cs="Arial"/>
                <w:b/>
                <w:bCs/>
                <w:i/>
                <w:iCs/>
                <w:lang w:val="en-GB"/>
              </w:rPr>
              <w:t>Epileptology</w:t>
            </w:r>
            <w:proofErr w:type="spellEnd"/>
            <w:r>
              <w:rPr>
                <w:rFonts w:cs="Arial"/>
                <w:b/>
                <w:bCs/>
                <w:i/>
                <w:iCs/>
                <w:lang w:val="en-GB"/>
              </w:rPr>
              <w:t xml:space="preserve">, MUMC+ and </w:t>
            </w:r>
            <w:proofErr w:type="spellStart"/>
            <w:r>
              <w:rPr>
                <w:rFonts w:cs="Arial"/>
                <w:b/>
                <w:bCs/>
                <w:i/>
                <w:iCs/>
                <w:lang w:val="en-GB"/>
              </w:rPr>
              <w:t>Kempenhaeghe</w:t>
            </w:r>
            <w:proofErr w:type="spellEnd"/>
          </w:p>
        </w:tc>
      </w:tr>
      <w:tr w:rsidR="00A96C95" w:rsidRPr="007B698C" w14:paraId="43E393E0" w14:textId="77777777" w:rsidTr="00630323">
        <w:tc>
          <w:tcPr>
            <w:tcW w:w="3680" w:type="dxa"/>
            <w:tcBorders>
              <w:top w:val="single" w:sz="4" w:space="0" w:color="auto"/>
              <w:left w:val="single" w:sz="4" w:space="0" w:color="auto"/>
              <w:right w:val="nil"/>
            </w:tcBorders>
          </w:tcPr>
          <w:p w14:paraId="688959BF" w14:textId="77777777" w:rsidR="00A96C95" w:rsidRPr="00612CD9" w:rsidRDefault="00A96C95" w:rsidP="00845FA6">
            <w:pPr>
              <w:spacing w:after="120" w:line="360" w:lineRule="auto"/>
              <w:jc w:val="both"/>
              <w:outlineLvl w:val="3"/>
              <w:rPr>
                <w:rFonts w:cs="Arial"/>
                <w:b/>
                <w:bCs/>
                <w:kern w:val="28"/>
                <w:lang w:val="en-GB"/>
              </w:rPr>
            </w:pPr>
            <w:r>
              <w:rPr>
                <w:rFonts w:cs="Arial"/>
                <w:b/>
                <w:bCs/>
                <w:kern w:val="28"/>
                <w:lang w:val="en-GB"/>
              </w:rPr>
              <w:lastRenderedPageBreak/>
              <w:t>Subsidising party</w:t>
            </w:r>
          </w:p>
        </w:tc>
        <w:tc>
          <w:tcPr>
            <w:tcW w:w="5382" w:type="dxa"/>
            <w:tcBorders>
              <w:top w:val="single" w:sz="4" w:space="0" w:color="auto"/>
              <w:left w:val="nil"/>
              <w:right w:val="single" w:sz="4" w:space="0" w:color="auto"/>
            </w:tcBorders>
          </w:tcPr>
          <w:p w14:paraId="7844E06E" w14:textId="77777777" w:rsidR="00A96C95" w:rsidRDefault="007B698C" w:rsidP="00845FA6">
            <w:pPr>
              <w:spacing w:after="120" w:line="360" w:lineRule="auto"/>
              <w:jc w:val="both"/>
              <w:outlineLvl w:val="3"/>
              <w:rPr>
                <w:rFonts w:cs="Arial"/>
                <w:b/>
                <w:bCs/>
                <w:i/>
                <w:iCs/>
                <w:lang w:val="en-GB"/>
              </w:rPr>
            </w:pPr>
            <w:r>
              <w:rPr>
                <w:rFonts w:cs="Arial"/>
                <w:b/>
                <w:bCs/>
                <w:i/>
                <w:iCs/>
                <w:lang w:val="en-GB"/>
              </w:rPr>
              <w:t>Health Holland</w:t>
            </w:r>
          </w:p>
          <w:p w14:paraId="0562D952" w14:textId="77777777" w:rsidR="007B698C" w:rsidRDefault="007B698C" w:rsidP="00845FA6">
            <w:pPr>
              <w:spacing w:after="120" w:line="360" w:lineRule="auto"/>
              <w:jc w:val="both"/>
              <w:outlineLvl w:val="3"/>
              <w:rPr>
                <w:rFonts w:cs="Arial"/>
                <w:b/>
                <w:bCs/>
                <w:i/>
                <w:iCs/>
                <w:lang w:val="en-GB"/>
              </w:rPr>
            </w:pPr>
            <w:r>
              <w:rPr>
                <w:rFonts w:cs="Arial"/>
                <w:b/>
                <w:bCs/>
                <w:i/>
                <w:iCs/>
                <w:lang w:val="en-GB"/>
              </w:rPr>
              <w:t>UCB</w:t>
            </w:r>
          </w:p>
          <w:p w14:paraId="3C37CDEB" w14:textId="77777777" w:rsidR="007B698C" w:rsidRPr="00612CD9" w:rsidRDefault="007B698C" w:rsidP="00845FA6">
            <w:pPr>
              <w:spacing w:after="120" w:line="360" w:lineRule="auto"/>
              <w:jc w:val="both"/>
              <w:outlineLvl w:val="3"/>
              <w:rPr>
                <w:rFonts w:cs="Arial"/>
                <w:b/>
                <w:bCs/>
                <w:i/>
                <w:iCs/>
                <w:lang w:val="en-GB"/>
              </w:rPr>
            </w:pPr>
            <w:r>
              <w:rPr>
                <w:rFonts w:cs="Arial"/>
                <w:b/>
                <w:bCs/>
                <w:i/>
                <w:iCs/>
                <w:lang w:val="en-GB"/>
              </w:rPr>
              <w:t xml:space="preserve">HOBO </w:t>
            </w:r>
            <w:proofErr w:type="spellStart"/>
            <w:r>
              <w:rPr>
                <w:rFonts w:cs="Arial"/>
                <w:b/>
                <w:bCs/>
                <w:i/>
                <w:iCs/>
                <w:lang w:val="en-GB"/>
              </w:rPr>
              <w:t>Heeze</w:t>
            </w:r>
            <w:proofErr w:type="spellEnd"/>
            <w:r>
              <w:rPr>
                <w:rFonts w:cs="Arial"/>
                <w:b/>
                <w:bCs/>
                <w:i/>
                <w:iCs/>
                <w:lang w:val="en-GB"/>
              </w:rPr>
              <w:t xml:space="preserve"> BV</w:t>
            </w:r>
          </w:p>
        </w:tc>
      </w:tr>
      <w:tr w:rsidR="002D68AC" w:rsidRPr="004074DC" w14:paraId="098F88D1" w14:textId="77777777" w:rsidTr="00630323">
        <w:tc>
          <w:tcPr>
            <w:tcW w:w="3680" w:type="dxa"/>
            <w:tcBorders>
              <w:top w:val="single" w:sz="4" w:space="0" w:color="auto"/>
              <w:left w:val="single" w:sz="4" w:space="0" w:color="auto"/>
              <w:right w:val="nil"/>
            </w:tcBorders>
          </w:tcPr>
          <w:p w14:paraId="0CACDA9C" w14:textId="77777777" w:rsidR="002D68AC" w:rsidRPr="00612CD9" w:rsidRDefault="00E30E9D" w:rsidP="00845FA6">
            <w:pPr>
              <w:spacing w:after="120" w:line="360" w:lineRule="auto"/>
              <w:jc w:val="both"/>
              <w:outlineLvl w:val="3"/>
              <w:rPr>
                <w:rFonts w:cs="Arial"/>
                <w:b/>
                <w:bCs/>
                <w:kern w:val="28"/>
                <w:lang w:val="en-GB"/>
              </w:rPr>
            </w:pPr>
            <w:r w:rsidRPr="00612CD9">
              <w:rPr>
                <w:rFonts w:cs="Arial"/>
                <w:b/>
                <w:bCs/>
                <w:kern w:val="28"/>
                <w:lang w:val="en-GB"/>
              </w:rPr>
              <w:t xml:space="preserve">Independent </w:t>
            </w:r>
            <w:r w:rsidR="0095176D">
              <w:rPr>
                <w:rFonts w:cs="Arial"/>
                <w:b/>
                <w:bCs/>
                <w:kern w:val="28"/>
                <w:lang w:val="en-GB"/>
              </w:rPr>
              <w:t>expert</w:t>
            </w:r>
            <w:r w:rsidR="0095176D" w:rsidRPr="00612CD9" w:rsidDel="0095176D">
              <w:rPr>
                <w:rFonts w:cs="Arial"/>
                <w:b/>
                <w:bCs/>
                <w:kern w:val="28"/>
                <w:lang w:val="en-GB"/>
              </w:rPr>
              <w:t xml:space="preserve"> </w:t>
            </w:r>
            <w:r w:rsidRPr="00612CD9">
              <w:rPr>
                <w:rFonts w:cs="Arial"/>
                <w:b/>
                <w:bCs/>
                <w:kern w:val="28"/>
                <w:lang w:val="en-GB"/>
              </w:rPr>
              <w:t>(s)</w:t>
            </w:r>
          </w:p>
        </w:tc>
        <w:tc>
          <w:tcPr>
            <w:tcW w:w="5382" w:type="dxa"/>
            <w:tcBorders>
              <w:top w:val="single" w:sz="4" w:space="0" w:color="auto"/>
              <w:left w:val="nil"/>
              <w:right w:val="single" w:sz="4" w:space="0" w:color="auto"/>
            </w:tcBorders>
          </w:tcPr>
          <w:p w14:paraId="5E4B4B2B" w14:textId="1DA7D556" w:rsidR="00DF367C" w:rsidRPr="00612CD9" w:rsidRDefault="00085BEE" w:rsidP="00845FA6">
            <w:pPr>
              <w:spacing w:after="120" w:line="360" w:lineRule="auto"/>
              <w:jc w:val="both"/>
              <w:outlineLvl w:val="3"/>
              <w:rPr>
                <w:rFonts w:cs="Arial"/>
                <w:b/>
                <w:bCs/>
                <w:kern w:val="28"/>
                <w:lang w:val="en-GB"/>
              </w:rPr>
            </w:pPr>
            <w:proofErr w:type="spellStart"/>
            <w:r>
              <w:rPr>
                <w:rFonts w:cs="Arial"/>
                <w:b/>
                <w:bCs/>
                <w:i/>
                <w:iCs/>
                <w:lang w:val="en-GB"/>
              </w:rPr>
              <w:t>Dr.</w:t>
            </w:r>
            <w:proofErr w:type="spellEnd"/>
            <w:r>
              <w:rPr>
                <w:rFonts w:cs="Arial"/>
                <w:b/>
                <w:bCs/>
                <w:i/>
                <w:iCs/>
                <w:lang w:val="en-GB"/>
              </w:rPr>
              <w:t xml:space="preserve"> R.H.C. </w:t>
            </w:r>
            <w:proofErr w:type="spellStart"/>
            <w:r>
              <w:rPr>
                <w:rFonts w:cs="Arial"/>
                <w:b/>
                <w:bCs/>
                <w:i/>
                <w:iCs/>
                <w:lang w:val="en-GB"/>
              </w:rPr>
              <w:t>Lazeron</w:t>
            </w:r>
            <w:proofErr w:type="spellEnd"/>
            <w:r>
              <w:rPr>
                <w:rFonts w:cs="Arial"/>
                <w:b/>
                <w:bCs/>
                <w:i/>
                <w:iCs/>
                <w:lang w:val="en-GB"/>
              </w:rPr>
              <w:t>,</w:t>
            </w:r>
            <w:r w:rsidR="00DF367C">
              <w:rPr>
                <w:rFonts w:cs="Arial"/>
                <w:b/>
                <w:bCs/>
                <w:i/>
                <w:iCs/>
                <w:kern w:val="28"/>
                <w:lang w:val="en-GB"/>
              </w:rPr>
              <w:t xml:space="preserve"> </w:t>
            </w:r>
            <w:proofErr w:type="spellStart"/>
            <w:r w:rsidRPr="00630323">
              <w:rPr>
                <w:b/>
                <w:i/>
              </w:rPr>
              <w:t>Academic</w:t>
            </w:r>
            <w:proofErr w:type="spellEnd"/>
            <w:r w:rsidRPr="00630323">
              <w:rPr>
                <w:b/>
                <w:i/>
              </w:rPr>
              <w:t xml:space="preserve"> Center </w:t>
            </w:r>
            <w:proofErr w:type="spellStart"/>
            <w:r w:rsidRPr="00630323">
              <w:rPr>
                <w:b/>
                <w:i/>
              </w:rPr>
              <w:t>for</w:t>
            </w:r>
            <w:proofErr w:type="spellEnd"/>
            <w:r w:rsidRPr="00630323">
              <w:rPr>
                <w:b/>
                <w:i/>
              </w:rPr>
              <w:t xml:space="preserve"> </w:t>
            </w:r>
            <w:proofErr w:type="spellStart"/>
            <w:r w:rsidRPr="00630323">
              <w:rPr>
                <w:b/>
                <w:i/>
              </w:rPr>
              <w:t>Epileptology</w:t>
            </w:r>
            <w:proofErr w:type="spellEnd"/>
            <w:r w:rsidRPr="00630323">
              <w:rPr>
                <w:b/>
                <w:i/>
              </w:rPr>
              <w:t xml:space="preserve">, MUMC+ </w:t>
            </w:r>
            <w:proofErr w:type="spellStart"/>
            <w:r w:rsidRPr="00630323">
              <w:rPr>
                <w:b/>
                <w:i/>
              </w:rPr>
              <w:t>and</w:t>
            </w:r>
            <w:proofErr w:type="spellEnd"/>
            <w:r w:rsidRPr="00630323">
              <w:rPr>
                <w:b/>
                <w:i/>
              </w:rPr>
              <w:t xml:space="preserve"> </w:t>
            </w:r>
            <w:proofErr w:type="spellStart"/>
            <w:r w:rsidRPr="00630323">
              <w:rPr>
                <w:b/>
                <w:i/>
              </w:rPr>
              <w:t>Kempenhaeghe</w:t>
            </w:r>
            <w:proofErr w:type="spellEnd"/>
            <w:r w:rsidRPr="00630323">
              <w:rPr>
                <w:b/>
                <w:i/>
              </w:rPr>
              <w:t>, Maastricht/Heeze</w:t>
            </w:r>
          </w:p>
        </w:tc>
      </w:tr>
      <w:tr w:rsidR="002D68AC" w:rsidRPr="007B698C" w14:paraId="0F2F3D69" w14:textId="77777777" w:rsidTr="00630323">
        <w:tc>
          <w:tcPr>
            <w:tcW w:w="3680" w:type="dxa"/>
            <w:tcBorders>
              <w:top w:val="single" w:sz="4" w:space="0" w:color="auto"/>
              <w:left w:val="single" w:sz="4" w:space="0" w:color="auto"/>
              <w:bottom w:val="single" w:sz="4" w:space="0" w:color="auto"/>
              <w:right w:val="nil"/>
            </w:tcBorders>
          </w:tcPr>
          <w:p w14:paraId="22B0B743" w14:textId="40590BDF"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 xml:space="preserve">Laboratory sites </w:t>
            </w:r>
          </w:p>
        </w:tc>
        <w:tc>
          <w:tcPr>
            <w:tcW w:w="5382" w:type="dxa"/>
            <w:tcBorders>
              <w:top w:val="single" w:sz="4" w:space="0" w:color="auto"/>
              <w:left w:val="nil"/>
              <w:bottom w:val="single" w:sz="4" w:space="0" w:color="auto"/>
              <w:right w:val="single" w:sz="4" w:space="0" w:color="auto"/>
            </w:tcBorders>
          </w:tcPr>
          <w:p w14:paraId="707337C4" w14:textId="77777777" w:rsidR="002D68AC" w:rsidRPr="00612CD9" w:rsidRDefault="004074DC" w:rsidP="00845FA6">
            <w:pPr>
              <w:spacing w:after="120" w:line="360" w:lineRule="auto"/>
              <w:jc w:val="both"/>
              <w:outlineLvl w:val="3"/>
              <w:rPr>
                <w:rFonts w:cs="Arial"/>
                <w:b/>
                <w:bCs/>
                <w:i/>
                <w:iCs/>
                <w:lang w:val="en-GB"/>
              </w:rPr>
            </w:pPr>
            <w:r>
              <w:rPr>
                <w:rFonts w:cs="Arial"/>
                <w:b/>
                <w:bCs/>
                <w:i/>
                <w:iCs/>
                <w:lang w:val="en-GB"/>
              </w:rPr>
              <w:t>N.A.</w:t>
            </w:r>
          </w:p>
        </w:tc>
      </w:tr>
      <w:tr w:rsidR="002D68AC" w:rsidRPr="007B698C" w14:paraId="56D74A84" w14:textId="77777777" w:rsidTr="00630323">
        <w:tc>
          <w:tcPr>
            <w:tcW w:w="3680" w:type="dxa"/>
            <w:tcBorders>
              <w:top w:val="single" w:sz="4" w:space="0" w:color="auto"/>
              <w:left w:val="single" w:sz="4" w:space="0" w:color="auto"/>
              <w:bottom w:val="single" w:sz="4" w:space="0" w:color="auto"/>
              <w:right w:val="nil"/>
            </w:tcBorders>
          </w:tcPr>
          <w:p w14:paraId="4F3761E1" w14:textId="52648520"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 xml:space="preserve">Pharmacy </w:t>
            </w:r>
          </w:p>
        </w:tc>
        <w:tc>
          <w:tcPr>
            <w:tcW w:w="5382" w:type="dxa"/>
            <w:tcBorders>
              <w:top w:val="single" w:sz="4" w:space="0" w:color="auto"/>
              <w:left w:val="nil"/>
              <w:bottom w:val="single" w:sz="4" w:space="0" w:color="auto"/>
              <w:right w:val="single" w:sz="4" w:space="0" w:color="auto"/>
            </w:tcBorders>
          </w:tcPr>
          <w:p w14:paraId="1AB2C25E" w14:textId="77777777" w:rsidR="002D68AC" w:rsidRPr="00612CD9" w:rsidRDefault="00601E16" w:rsidP="00845FA6">
            <w:pPr>
              <w:spacing w:after="120" w:line="360" w:lineRule="auto"/>
              <w:jc w:val="both"/>
              <w:outlineLvl w:val="3"/>
              <w:rPr>
                <w:rFonts w:cs="Arial"/>
                <w:b/>
                <w:bCs/>
                <w:i/>
                <w:iCs/>
                <w:lang w:val="en-GB"/>
              </w:rPr>
            </w:pPr>
            <w:r>
              <w:rPr>
                <w:rFonts w:cs="Arial"/>
                <w:b/>
                <w:bCs/>
                <w:i/>
                <w:iCs/>
                <w:lang w:val="en-GB"/>
              </w:rPr>
              <w:t>N.A.</w:t>
            </w:r>
          </w:p>
        </w:tc>
      </w:tr>
    </w:tbl>
    <w:p w14:paraId="48154A45" w14:textId="77777777" w:rsidR="002D68AC" w:rsidRPr="00236CF6" w:rsidRDefault="002D68AC" w:rsidP="00845FA6">
      <w:pPr>
        <w:spacing w:line="360" w:lineRule="auto"/>
        <w:jc w:val="both"/>
        <w:rPr>
          <w:b/>
          <w:bCs/>
        </w:rPr>
      </w:pPr>
      <w:r w:rsidRPr="00456C40">
        <w:rPr>
          <w:rFonts w:cs="Arial"/>
          <w:lang w:val="en-GB"/>
        </w:rPr>
        <w:br w:type="page"/>
      </w:r>
      <w:r w:rsidRPr="00236CF6">
        <w:rPr>
          <w:b/>
          <w:bCs/>
        </w:rPr>
        <w:lastRenderedPageBreak/>
        <w:t>PROTOCOL SIGNATURE SHEET</w:t>
      </w:r>
    </w:p>
    <w:p w14:paraId="73CF1B85" w14:textId="77777777" w:rsidR="002D68AC" w:rsidRPr="00456C40" w:rsidRDefault="002D68AC" w:rsidP="00845FA6">
      <w:pPr>
        <w:spacing w:line="360" w:lineRule="auto"/>
        <w:jc w:val="both"/>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3240"/>
        <w:gridCol w:w="1620"/>
      </w:tblGrid>
      <w:tr w:rsidR="002D68AC" w:rsidRPr="00612CD9" w14:paraId="76881F4C" w14:textId="77777777" w:rsidTr="00630323">
        <w:tc>
          <w:tcPr>
            <w:tcW w:w="4428" w:type="dxa"/>
          </w:tcPr>
          <w:p w14:paraId="6B5FB114"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Name</w:t>
            </w:r>
          </w:p>
        </w:tc>
        <w:tc>
          <w:tcPr>
            <w:tcW w:w="3240" w:type="dxa"/>
          </w:tcPr>
          <w:p w14:paraId="51193E88"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Signature</w:t>
            </w:r>
          </w:p>
        </w:tc>
        <w:tc>
          <w:tcPr>
            <w:tcW w:w="1620" w:type="dxa"/>
          </w:tcPr>
          <w:p w14:paraId="5080C165" w14:textId="77777777" w:rsidR="002D68AC" w:rsidRPr="00612CD9" w:rsidRDefault="002D68AC" w:rsidP="00845FA6">
            <w:pPr>
              <w:spacing w:after="120" w:line="360" w:lineRule="auto"/>
              <w:jc w:val="both"/>
              <w:outlineLvl w:val="3"/>
              <w:rPr>
                <w:rFonts w:cs="Arial"/>
                <w:b/>
                <w:bCs/>
                <w:kern w:val="28"/>
                <w:lang w:val="en-GB"/>
              </w:rPr>
            </w:pPr>
            <w:r w:rsidRPr="00612CD9">
              <w:rPr>
                <w:rFonts w:cs="Arial"/>
                <w:b/>
                <w:bCs/>
                <w:kern w:val="28"/>
                <w:lang w:val="en-GB"/>
              </w:rPr>
              <w:t>Date</w:t>
            </w:r>
          </w:p>
        </w:tc>
      </w:tr>
      <w:tr w:rsidR="002D68AC" w:rsidRPr="00601E16" w14:paraId="6E4366D5" w14:textId="77777777" w:rsidTr="00630323">
        <w:tc>
          <w:tcPr>
            <w:tcW w:w="4428" w:type="dxa"/>
          </w:tcPr>
          <w:p w14:paraId="3899E7E9" w14:textId="77777777" w:rsidR="00BF27F4" w:rsidRPr="00612CD9" w:rsidRDefault="00BF27F4" w:rsidP="00845FA6">
            <w:pPr>
              <w:spacing w:line="360" w:lineRule="auto"/>
              <w:jc w:val="both"/>
              <w:outlineLvl w:val="3"/>
              <w:rPr>
                <w:rFonts w:cs="Arial"/>
                <w:b/>
                <w:bCs/>
                <w:kern w:val="28"/>
                <w:lang w:val="en-GB"/>
              </w:rPr>
            </w:pPr>
            <w:r w:rsidRPr="00612CD9">
              <w:rPr>
                <w:rFonts w:cs="Arial"/>
                <w:b/>
                <w:bCs/>
                <w:kern w:val="28"/>
                <w:lang w:val="en-GB"/>
              </w:rPr>
              <w:t>Head of Department:</w:t>
            </w:r>
          </w:p>
          <w:p w14:paraId="7B18838B" w14:textId="19B4E341" w:rsidR="00BF27F4" w:rsidRPr="00612CD9" w:rsidRDefault="00601E16" w:rsidP="00845FA6">
            <w:pPr>
              <w:spacing w:line="360" w:lineRule="auto"/>
              <w:jc w:val="both"/>
              <w:outlineLvl w:val="3"/>
              <w:rPr>
                <w:rFonts w:cs="Arial"/>
                <w:b/>
                <w:bCs/>
                <w:kern w:val="28"/>
                <w:lang w:val="en-GB"/>
              </w:rPr>
            </w:pPr>
            <w:r>
              <w:rPr>
                <w:rFonts w:cs="Arial"/>
                <w:b/>
                <w:bCs/>
                <w:i/>
                <w:iCs/>
                <w:lang w:val="en-GB"/>
              </w:rPr>
              <w:t xml:space="preserve">Prof. </w:t>
            </w:r>
            <w:proofErr w:type="spellStart"/>
            <w:r>
              <w:rPr>
                <w:rFonts w:cs="Arial"/>
                <w:b/>
                <w:bCs/>
                <w:i/>
                <w:iCs/>
                <w:lang w:val="en-GB"/>
              </w:rPr>
              <w:t>Dr.</w:t>
            </w:r>
            <w:proofErr w:type="spellEnd"/>
            <w:r>
              <w:rPr>
                <w:rFonts w:cs="Arial"/>
                <w:b/>
                <w:bCs/>
                <w:i/>
                <w:iCs/>
                <w:lang w:val="en-GB"/>
              </w:rPr>
              <w:t xml:space="preserve"> P. Boon</w:t>
            </w:r>
          </w:p>
        </w:tc>
        <w:tc>
          <w:tcPr>
            <w:tcW w:w="3240" w:type="dxa"/>
          </w:tcPr>
          <w:p w14:paraId="767B718A" w14:textId="77777777" w:rsidR="002D68AC" w:rsidRPr="00612CD9" w:rsidRDefault="002D68AC" w:rsidP="00845FA6">
            <w:pPr>
              <w:spacing w:after="120" w:line="360" w:lineRule="auto"/>
              <w:jc w:val="both"/>
              <w:outlineLvl w:val="3"/>
              <w:rPr>
                <w:rFonts w:cs="Arial"/>
                <w:b/>
                <w:bCs/>
                <w:kern w:val="28"/>
                <w:lang w:val="en-GB"/>
              </w:rPr>
            </w:pPr>
          </w:p>
        </w:tc>
        <w:tc>
          <w:tcPr>
            <w:tcW w:w="1620" w:type="dxa"/>
          </w:tcPr>
          <w:p w14:paraId="78BFB9AF" w14:textId="77777777" w:rsidR="002D68AC" w:rsidRPr="00612CD9" w:rsidRDefault="002D68AC" w:rsidP="00845FA6">
            <w:pPr>
              <w:spacing w:after="120" w:line="360" w:lineRule="auto"/>
              <w:jc w:val="both"/>
              <w:outlineLvl w:val="3"/>
              <w:rPr>
                <w:rFonts w:cs="Arial"/>
                <w:b/>
                <w:bCs/>
                <w:kern w:val="28"/>
                <w:lang w:val="en-GB"/>
              </w:rPr>
            </w:pPr>
          </w:p>
        </w:tc>
      </w:tr>
      <w:tr w:rsidR="002D68AC" w:rsidRPr="00601E16" w14:paraId="343D1395" w14:textId="77777777" w:rsidTr="00630323">
        <w:tc>
          <w:tcPr>
            <w:tcW w:w="4428" w:type="dxa"/>
          </w:tcPr>
          <w:p w14:paraId="2ACCE7C0" w14:textId="0114104B" w:rsidR="00E30E9D" w:rsidRPr="00612CD9" w:rsidRDefault="002D68AC" w:rsidP="00845FA6">
            <w:pPr>
              <w:spacing w:line="360" w:lineRule="auto"/>
              <w:jc w:val="both"/>
              <w:outlineLvl w:val="3"/>
              <w:rPr>
                <w:rFonts w:cs="Arial"/>
                <w:b/>
                <w:bCs/>
                <w:kern w:val="28"/>
                <w:lang w:val="en-GB"/>
              </w:rPr>
            </w:pPr>
            <w:r w:rsidRPr="00612CD9">
              <w:rPr>
                <w:rFonts w:cs="Arial"/>
                <w:b/>
                <w:bCs/>
                <w:kern w:val="28"/>
                <w:lang w:val="en-GB"/>
              </w:rPr>
              <w:t>Coordinating Investigator/</w:t>
            </w:r>
            <w:r w:rsidR="00BF27F4" w:rsidRPr="00612CD9">
              <w:rPr>
                <w:rFonts w:cs="Arial"/>
                <w:b/>
                <w:bCs/>
                <w:kern w:val="28"/>
                <w:lang w:val="en-GB"/>
              </w:rPr>
              <w:t>Project</w:t>
            </w:r>
            <w:r w:rsidRPr="00612CD9">
              <w:rPr>
                <w:rFonts w:cs="Arial"/>
                <w:b/>
                <w:bCs/>
                <w:kern w:val="28"/>
                <w:lang w:val="en-GB"/>
              </w:rPr>
              <w:t xml:space="preserve"> leader</w:t>
            </w:r>
            <w:r w:rsidR="00BF27F4" w:rsidRPr="00612CD9">
              <w:rPr>
                <w:rFonts w:cs="Arial"/>
                <w:b/>
                <w:bCs/>
                <w:kern w:val="28"/>
                <w:lang w:val="en-GB"/>
              </w:rPr>
              <w:t>/Principal Investigato</w:t>
            </w:r>
            <w:r w:rsidR="00E30E9D" w:rsidRPr="00612CD9">
              <w:rPr>
                <w:rFonts w:cs="Arial"/>
                <w:b/>
                <w:bCs/>
                <w:kern w:val="28"/>
                <w:lang w:val="en-GB"/>
              </w:rPr>
              <w:t>r:</w:t>
            </w:r>
          </w:p>
          <w:p w14:paraId="5EBEF1C1" w14:textId="35F6DEC4" w:rsidR="002D68AC" w:rsidRPr="004074DC" w:rsidRDefault="00B06611" w:rsidP="00845FA6">
            <w:pPr>
              <w:spacing w:line="360" w:lineRule="auto"/>
              <w:jc w:val="both"/>
              <w:outlineLvl w:val="3"/>
              <w:rPr>
                <w:rFonts w:cs="Arial"/>
                <w:b/>
                <w:bCs/>
                <w:i/>
                <w:kern w:val="28"/>
              </w:rPr>
            </w:pPr>
            <w:r>
              <w:rPr>
                <w:rFonts w:cs="Arial"/>
                <w:b/>
                <w:bCs/>
                <w:i/>
                <w:iCs/>
                <w:lang w:val="en-GB"/>
              </w:rPr>
              <w:t>Prof. dr. A.P. Aldenkamp</w:t>
            </w:r>
          </w:p>
        </w:tc>
        <w:tc>
          <w:tcPr>
            <w:tcW w:w="3240" w:type="dxa"/>
          </w:tcPr>
          <w:p w14:paraId="5E4D5D24" w14:textId="77777777" w:rsidR="002D68AC" w:rsidRPr="004074DC" w:rsidRDefault="002D68AC" w:rsidP="00845FA6">
            <w:pPr>
              <w:spacing w:after="120" w:line="360" w:lineRule="auto"/>
              <w:jc w:val="both"/>
              <w:outlineLvl w:val="3"/>
              <w:rPr>
                <w:rFonts w:cs="Arial"/>
                <w:b/>
                <w:bCs/>
                <w:kern w:val="28"/>
              </w:rPr>
            </w:pPr>
          </w:p>
        </w:tc>
        <w:tc>
          <w:tcPr>
            <w:tcW w:w="1620" w:type="dxa"/>
          </w:tcPr>
          <w:p w14:paraId="58FB1AB9" w14:textId="77777777" w:rsidR="002D68AC" w:rsidRPr="004074DC" w:rsidRDefault="002D68AC" w:rsidP="00845FA6">
            <w:pPr>
              <w:spacing w:after="120" w:line="360" w:lineRule="auto"/>
              <w:jc w:val="both"/>
              <w:outlineLvl w:val="3"/>
              <w:rPr>
                <w:rFonts w:cs="Arial"/>
                <w:b/>
                <w:bCs/>
                <w:kern w:val="28"/>
              </w:rPr>
            </w:pPr>
          </w:p>
        </w:tc>
      </w:tr>
    </w:tbl>
    <w:p w14:paraId="262515F2" w14:textId="77777777" w:rsidR="002D68AC" w:rsidRPr="004074DC" w:rsidRDefault="002D68AC" w:rsidP="00845FA6">
      <w:pPr>
        <w:spacing w:line="360" w:lineRule="auto"/>
        <w:jc w:val="both"/>
      </w:pPr>
    </w:p>
    <w:p w14:paraId="77C79E15" w14:textId="77777777" w:rsidR="00E30E9D" w:rsidRPr="004074DC" w:rsidRDefault="00E30E9D" w:rsidP="00845FA6">
      <w:pPr>
        <w:spacing w:line="360" w:lineRule="auto"/>
        <w:jc w:val="both"/>
      </w:pPr>
    </w:p>
    <w:p w14:paraId="40087C2C" w14:textId="77777777" w:rsidR="00E30E9D" w:rsidRPr="004074DC" w:rsidRDefault="00E30E9D" w:rsidP="00845FA6">
      <w:pPr>
        <w:spacing w:line="360" w:lineRule="auto"/>
        <w:jc w:val="both"/>
        <w:sectPr w:rsidR="00E30E9D" w:rsidRPr="004074DC">
          <w:headerReference w:type="default" r:id="rId9"/>
          <w:footerReference w:type="even" r:id="rId10"/>
          <w:footerReference w:type="default" r:id="rId11"/>
          <w:pgSz w:w="11906" w:h="16838"/>
          <w:pgMar w:top="1417" w:right="1417" w:bottom="1417" w:left="1417" w:header="708" w:footer="708" w:gutter="0"/>
          <w:cols w:space="708"/>
          <w:docGrid w:linePitch="360"/>
        </w:sectPr>
      </w:pPr>
    </w:p>
    <w:p w14:paraId="2090773B" w14:textId="77777777" w:rsidR="00E30E9D" w:rsidRPr="00E30E9D" w:rsidRDefault="002D68AC" w:rsidP="00845FA6">
      <w:pPr>
        <w:spacing w:line="360" w:lineRule="auto"/>
        <w:jc w:val="both"/>
        <w:rPr>
          <w:b/>
          <w:lang w:val="en-GB"/>
        </w:rPr>
      </w:pPr>
      <w:r w:rsidRPr="00E30E9D">
        <w:rPr>
          <w:b/>
          <w:lang w:val="en-GB"/>
        </w:rPr>
        <w:lastRenderedPageBreak/>
        <w:t>TABLE</w:t>
      </w:r>
      <w:r w:rsidR="0056313E">
        <w:rPr>
          <w:b/>
          <w:lang w:val="en-GB"/>
        </w:rPr>
        <w:t xml:space="preserve"> </w:t>
      </w:r>
      <w:r w:rsidRPr="00E30E9D">
        <w:rPr>
          <w:b/>
          <w:lang w:val="en-GB"/>
        </w:rPr>
        <w:t xml:space="preserve">OF </w:t>
      </w:r>
      <w:commentRangeStart w:id="1"/>
      <w:r w:rsidRPr="00E30E9D">
        <w:rPr>
          <w:b/>
          <w:lang w:val="en-GB"/>
        </w:rPr>
        <w:t>CONTEN</w:t>
      </w:r>
      <w:r w:rsidR="00E30E9D" w:rsidRPr="00E30E9D">
        <w:rPr>
          <w:b/>
          <w:lang w:val="en-GB"/>
        </w:rPr>
        <w:t>TS</w:t>
      </w:r>
      <w:commentRangeEnd w:id="1"/>
      <w:r w:rsidR="00E34AF6">
        <w:rPr>
          <w:rStyle w:val="Verwijzingopmerking"/>
          <w:rFonts w:ascii="Haarlemmer MT Medium OsF" w:hAnsi="Haarlemmer MT Medium OsF"/>
        </w:rPr>
        <w:commentReference w:id="1"/>
      </w:r>
    </w:p>
    <w:p w14:paraId="613AE4B4" w14:textId="77777777" w:rsidR="002D68AC" w:rsidRPr="00E30E9D" w:rsidRDefault="002D68AC" w:rsidP="00845FA6">
      <w:pPr>
        <w:spacing w:line="360" w:lineRule="auto"/>
        <w:jc w:val="both"/>
        <w:rPr>
          <w:lang w:val="en-GB"/>
        </w:rPr>
      </w:pPr>
    </w:p>
    <w:p w14:paraId="2B64B82A" w14:textId="77777777" w:rsidR="00FA1954" w:rsidRPr="00FA1954" w:rsidRDefault="00296837" w:rsidP="00845FA6">
      <w:pPr>
        <w:pStyle w:val="Inhopg1"/>
        <w:tabs>
          <w:tab w:val="left" w:pos="440"/>
          <w:tab w:val="right" w:leader="dot" w:pos="9062"/>
        </w:tabs>
        <w:spacing w:line="360" w:lineRule="auto"/>
        <w:jc w:val="both"/>
        <w:rPr>
          <w:rFonts w:ascii="Calibri" w:hAnsi="Calibri"/>
          <w:noProof/>
          <w:lang w:val="en-US"/>
        </w:rPr>
      </w:pPr>
      <w:r>
        <w:fldChar w:fldCharType="begin"/>
      </w:r>
      <w:r w:rsidR="00EF57CB" w:rsidRPr="00E30E9D">
        <w:rPr>
          <w:lang w:val="en-GB"/>
        </w:rPr>
        <w:instrText xml:space="preserve"> TOC \o "1-3" \u </w:instrText>
      </w:r>
      <w:r>
        <w:fldChar w:fldCharType="separate"/>
      </w:r>
      <w:r w:rsidR="00FA1954" w:rsidRPr="003536C7">
        <w:rPr>
          <w:noProof/>
          <w:lang w:val="en-GB"/>
        </w:rPr>
        <w:t>1.</w:t>
      </w:r>
      <w:r w:rsidR="00FA1954" w:rsidRPr="00FA1954">
        <w:rPr>
          <w:rFonts w:ascii="Calibri" w:hAnsi="Calibri"/>
          <w:noProof/>
          <w:lang w:val="en-US"/>
        </w:rPr>
        <w:tab/>
      </w:r>
      <w:r w:rsidR="00FA1954" w:rsidRPr="003536C7">
        <w:rPr>
          <w:noProof/>
          <w:lang w:val="en-GB"/>
        </w:rPr>
        <w:t>INTRODUCTION AND RATIONALE</w:t>
      </w:r>
      <w:r w:rsidR="00FA1954" w:rsidRPr="00FA1954">
        <w:rPr>
          <w:noProof/>
          <w:lang w:val="en-US"/>
        </w:rPr>
        <w:tab/>
      </w:r>
      <w:r>
        <w:rPr>
          <w:noProof/>
        </w:rPr>
        <w:fldChar w:fldCharType="begin"/>
      </w:r>
      <w:r w:rsidR="00FA1954" w:rsidRPr="00FA1954">
        <w:rPr>
          <w:noProof/>
          <w:lang w:val="en-US"/>
        </w:rPr>
        <w:instrText xml:space="preserve"> PAGEREF _Toc326702304 \h </w:instrText>
      </w:r>
      <w:r>
        <w:rPr>
          <w:noProof/>
        </w:rPr>
      </w:r>
      <w:r>
        <w:rPr>
          <w:noProof/>
        </w:rPr>
        <w:fldChar w:fldCharType="separate"/>
      </w:r>
      <w:r w:rsidR="00FA1954" w:rsidRPr="00FA1954">
        <w:rPr>
          <w:noProof/>
          <w:lang w:val="en-US"/>
        </w:rPr>
        <w:t>8</w:t>
      </w:r>
      <w:r>
        <w:rPr>
          <w:noProof/>
        </w:rPr>
        <w:fldChar w:fldCharType="end"/>
      </w:r>
    </w:p>
    <w:p w14:paraId="51F9F6E1"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2.</w:t>
      </w:r>
      <w:r w:rsidRPr="00FA1954">
        <w:rPr>
          <w:rFonts w:ascii="Calibri" w:hAnsi="Calibri"/>
          <w:noProof/>
          <w:lang w:val="en-US"/>
        </w:rPr>
        <w:tab/>
      </w:r>
      <w:r w:rsidRPr="003536C7">
        <w:rPr>
          <w:noProof/>
          <w:lang w:val="en-GB"/>
        </w:rPr>
        <w:t>OBJECTIVES</w:t>
      </w:r>
      <w:r w:rsidRPr="00FA1954">
        <w:rPr>
          <w:noProof/>
          <w:lang w:val="en-US"/>
        </w:rPr>
        <w:tab/>
      </w:r>
      <w:r w:rsidR="00296837">
        <w:rPr>
          <w:noProof/>
        </w:rPr>
        <w:fldChar w:fldCharType="begin"/>
      </w:r>
      <w:r w:rsidRPr="00FA1954">
        <w:rPr>
          <w:noProof/>
          <w:lang w:val="en-US"/>
        </w:rPr>
        <w:instrText xml:space="preserve"> PAGEREF _Toc326702305 \h </w:instrText>
      </w:r>
      <w:r w:rsidR="00296837">
        <w:rPr>
          <w:noProof/>
        </w:rPr>
      </w:r>
      <w:r w:rsidR="00296837">
        <w:rPr>
          <w:noProof/>
        </w:rPr>
        <w:fldChar w:fldCharType="separate"/>
      </w:r>
      <w:r w:rsidRPr="00FA1954">
        <w:rPr>
          <w:noProof/>
          <w:lang w:val="en-US"/>
        </w:rPr>
        <w:t>9</w:t>
      </w:r>
      <w:r w:rsidR="00296837">
        <w:rPr>
          <w:noProof/>
        </w:rPr>
        <w:fldChar w:fldCharType="end"/>
      </w:r>
    </w:p>
    <w:p w14:paraId="7D80E47C"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3.</w:t>
      </w:r>
      <w:r w:rsidRPr="00FA1954">
        <w:rPr>
          <w:rFonts w:ascii="Calibri" w:hAnsi="Calibri"/>
          <w:noProof/>
          <w:lang w:val="en-US"/>
        </w:rPr>
        <w:tab/>
      </w:r>
      <w:r w:rsidRPr="003536C7">
        <w:rPr>
          <w:noProof/>
          <w:lang w:val="en-GB"/>
        </w:rPr>
        <w:t>STUDY DESIGN</w:t>
      </w:r>
      <w:r w:rsidRPr="00FA1954">
        <w:rPr>
          <w:noProof/>
          <w:lang w:val="en-US"/>
        </w:rPr>
        <w:tab/>
      </w:r>
      <w:r w:rsidR="00296837">
        <w:rPr>
          <w:noProof/>
        </w:rPr>
        <w:fldChar w:fldCharType="begin"/>
      </w:r>
      <w:r w:rsidRPr="00FA1954">
        <w:rPr>
          <w:noProof/>
          <w:lang w:val="en-US"/>
        </w:rPr>
        <w:instrText xml:space="preserve"> PAGEREF _Toc326702306 \h </w:instrText>
      </w:r>
      <w:r w:rsidR="00296837">
        <w:rPr>
          <w:noProof/>
        </w:rPr>
      </w:r>
      <w:r w:rsidR="00296837">
        <w:rPr>
          <w:noProof/>
        </w:rPr>
        <w:fldChar w:fldCharType="separate"/>
      </w:r>
      <w:r w:rsidRPr="00FA1954">
        <w:rPr>
          <w:noProof/>
          <w:lang w:val="en-US"/>
        </w:rPr>
        <w:t>10</w:t>
      </w:r>
      <w:r w:rsidR="00296837">
        <w:rPr>
          <w:noProof/>
        </w:rPr>
        <w:fldChar w:fldCharType="end"/>
      </w:r>
    </w:p>
    <w:p w14:paraId="54CA6594"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4.</w:t>
      </w:r>
      <w:r w:rsidRPr="00FA1954">
        <w:rPr>
          <w:rFonts w:ascii="Calibri" w:hAnsi="Calibri"/>
          <w:noProof/>
          <w:lang w:val="en-US"/>
        </w:rPr>
        <w:tab/>
      </w:r>
      <w:r w:rsidRPr="003536C7">
        <w:rPr>
          <w:noProof/>
          <w:lang w:val="en-GB"/>
        </w:rPr>
        <w:t>STUDY POPULATION</w:t>
      </w:r>
      <w:r w:rsidRPr="00FA1954">
        <w:rPr>
          <w:noProof/>
          <w:lang w:val="en-US"/>
        </w:rPr>
        <w:tab/>
      </w:r>
      <w:r w:rsidR="00296837">
        <w:rPr>
          <w:noProof/>
        </w:rPr>
        <w:fldChar w:fldCharType="begin"/>
      </w:r>
      <w:r w:rsidRPr="00FA1954">
        <w:rPr>
          <w:noProof/>
          <w:lang w:val="en-US"/>
        </w:rPr>
        <w:instrText xml:space="preserve"> PAGEREF _Toc326702307 \h </w:instrText>
      </w:r>
      <w:r w:rsidR="00296837">
        <w:rPr>
          <w:noProof/>
        </w:rPr>
      </w:r>
      <w:r w:rsidR="00296837">
        <w:rPr>
          <w:noProof/>
        </w:rPr>
        <w:fldChar w:fldCharType="separate"/>
      </w:r>
      <w:r w:rsidRPr="00FA1954">
        <w:rPr>
          <w:noProof/>
          <w:lang w:val="en-US"/>
        </w:rPr>
        <w:t>11</w:t>
      </w:r>
      <w:r w:rsidR="00296837">
        <w:rPr>
          <w:noProof/>
        </w:rPr>
        <w:fldChar w:fldCharType="end"/>
      </w:r>
    </w:p>
    <w:p w14:paraId="73A7B46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4.1</w:t>
      </w:r>
      <w:r w:rsidRPr="00FA1954">
        <w:rPr>
          <w:rFonts w:ascii="Calibri" w:hAnsi="Calibri"/>
          <w:noProof/>
          <w:lang w:val="en-US"/>
        </w:rPr>
        <w:tab/>
      </w:r>
      <w:r w:rsidRPr="003536C7">
        <w:rPr>
          <w:noProof/>
          <w:lang w:val="en-GB"/>
        </w:rPr>
        <w:t>Population (base)</w:t>
      </w:r>
      <w:r w:rsidRPr="00FA1954">
        <w:rPr>
          <w:noProof/>
          <w:lang w:val="en-US"/>
        </w:rPr>
        <w:tab/>
      </w:r>
      <w:r w:rsidR="00296837">
        <w:rPr>
          <w:noProof/>
        </w:rPr>
        <w:fldChar w:fldCharType="begin"/>
      </w:r>
      <w:r w:rsidRPr="00FA1954">
        <w:rPr>
          <w:noProof/>
          <w:lang w:val="en-US"/>
        </w:rPr>
        <w:instrText xml:space="preserve"> PAGEREF _Toc326702308 \h </w:instrText>
      </w:r>
      <w:r w:rsidR="00296837">
        <w:rPr>
          <w:noProof/>
        </w:rPr>
      </w:r>
      <w:r w:rsidR="00296837">
        <w:rPr>
          <w:noProof/>
        </w:rPr>
        <w:fldChar w:fldCharType="separate"/>
      </w:r>
      <w:r w:rsidRPr="00FA1954">
        <w:rPr>
          <w:noProof/>
          <w:lang w:val="en-US"/>
        </w:rPr>
        <w:t>11</w:t>
      </w:r>
      <w:r w:rsidR="00296837">
        <w:rPr>
          <w:noProof/>
        </w:rPr>
        <w:fldChar w:fldCharType="end"/>
      </w:r>
    </w:p>
    <w:p w14:paraId="03C0EB3A"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4.2</w:t>
      </w:r>
      <w:r w:rsidRPr="00FA1954">
        <w:rPr>
          <w:rFonts w:ascii="Calibri" w:hAnsi="Calibri"/>
          <w:noProof/>
          <w:lang w:val="en-US"/>
        </w:rPr>
        <w:tab/>
      </w:r>
      <w:r w:rsidRPr="003536C7">
        <w:rPr>
          <w:noProof/>
          <w:lang w:val="en-GB"/>
        </w:rPr>
        <w:t>Inclusion criteria</w:t>
      </w:r>
      <w:r w:rsidRPr="00FA1954">
        <w:rPr>
          <w:noProof/>
          <w:lang w:val="en-US"/>
        </w:rPr>
        <w:tab/>
      </w:r>
      <w:r w:rsidR="00296837">
        <w:rPr>
          <w:noProof/>
        </w:rPr>
        <w:fldChar w:fldCharType="begin"/>
      </w:r>
      <w:r w:rsidRPr="00FA1954">
        <w:rPr>
          <w:noProof/>
          <w:lang w:val="en-US"/>
        </w:rPr>
        <w:instrText xml:space="preserve"> PAGEREF _Toc326702309 \h </w:instrText>
      </w:r>
      <w:r w:rsidR="00296837">
        <w:rPr>
          <w:noProof/>
        </w:rPr>
      </w:r>
      <w:r w:rsidR="00296837">
        <w:rPr>
          <w:noProof/>
        </w:rPr>
        <w:fldChar w:fldCharType="separate"/>
      </w:r>
      <w:r w:rsidRPr="00FA1954">
        <w:rPr>
          <w:noProof/>
          <w:lang w:val="en-US"/>
        </w:rPr>
        <w:t>11</w:t>
      </w:r>
      <w:r w:rsidR="00296837">
        <w:rPr>
          <w:noProof/>
        </w:rPr>
        <w:fldChar w:fldCharType="end"/>
      </w:r>
    </w:p>
    <w:p w14:paraId="1B0CC3D9"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4.3</w:t>
      </w:r>
      <w:r w:rsidRPr="00FA1954">
        <w:rPr>
          <w:rFonts w:ascii="Calibri" w:hAnsi="Calibri"/>
          <w:noProof/>
          <w:lang w:val="en-US"/>
        </w:rPr>
        <w:tab/>
      </w:r>
      <w:r w:rsidRPr="003536C7">
        <w:rPr>
          <w:noProof/>
          <w:lang w:val="en-GB"/>
        </w:rPr>
        <w:t>Exclusion criteria</w:t>
      </w:r>
      <w:r w:rsidRPr="00FA1954">
        <w:rPr>
          <w:noProof/>
          <w:lang w:val="en-US"/>
        </w:rPr>
        <w:tab/>
      </w:r>
      <w:r w:rsidR="00296837">
        <w:rPr>
          <w:noProof/>
        </w:rPr>
        <w:fldChar w:fldCharType="begin"/>
      </w:r>
      <w:r w:rsidRPr="00FA1954">
        <w:rPr>
          <w:noProof/>
          <w:lang w:val="en-US"/>
        </w:rPr>
        <w:instrText xml:space="preserve"> PAGEREF _Toc326702310 \h </w:instrText>
      </w:r>
      <w:r w:rsidR="00296837">
        <w:rPr>
          <w:noProof/>
        </w:rPr>
      </w:r>
      <w:r w:rsidR="00296837">
        <w:rPr>
          <w:noProof/>
        </w:rPr>
        <w:fldChar w:fldCharType="separate"/>
      </w:r>
      <w:r w:rsidRPr="00FA1954">
        <w:rPr>
          <w:noProof/>
          <w:lang w:val="en-US"/>
        </w:rPr>
        <w:t>11</w:t>
      </w:r>
      <w:r w:rsidR="00296837">
        <w:rPr>
          <w:noProof/>
        </w:rPr>
        <w:fldChar w:fldCharType="end"/>
      </w:r>
    </w:p>
    <w:p w14:paraId="53C22303"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4.4</w:t>
      </w:r>
      <w:r w:rsidRPr="00FA1954">
        <w:rPr>
          <w:rFonts w:ascii="Calibri" w:hAnsi="Calibri"/>
          <w:noProof/>
          <w:lang w:val="en-US"/>
        </w:rPr>
        <w:tab/>
      </w:r>
      <w:r w:rsidRPr="003536C7">
        <w:rPr>
          <w:noProof/>
          <w:lang w:val="en-GB"/>
        </w:rPr>
        <w:t>Sample size calculation</w:t>
      </w:r>
      <w:r w:rsidRPr="00FA1954">
        <w:rPr>
          <w:noProof/>
          <w:lang w:val="en-US"/>
        </w:rPr>
        <w:tab/>
      </w:r>
      <w:r w:rsidR="00296837">
        <w:rPr>
          <w:noProof/>
        </w:rPr>
        <w:fldChar w:fldCharType="begin"/>
      </w:r>
      <w:r w:rsidRPr="00FA1954">
        <w:rPr>
          <w:noProof/>
          <w:lang w:val="en-US"/>
        </w:rPr>
        <w:instrText xml:space="preserve"> PAGEREF _Toc326702311 \h </w:instrText>
      </w:r>
      <w:r w:rsidR="00296837">
        <w:rPr>
          <w:noProof/>
        </w:rPr>
      </w:r>
      <w:r w:rsidR="00296837">
        <w:rPr>
          <w:noProof/>
        </w:rPr>
        <w:fldChar w:fldCharType="separate"/>
      </w:r>
      <w:r w:rsidRPr="00FA1954">
        <w:rPr>
          <w:noProof/>
          <w:lang w:val="en-US"/>
        </w:rPr>
        <w:t>11</w:t>
      </w:r>
      <w:r w:rsidR="00296837">
        <w:rPr>
          <w:noProof/>
        </w:rPr>
        <w:fldChar w:fldCharType="end"/>
      </w:r>
    </w:p>
    <w:p w14:paraId="59C6195B"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5.</w:t>
      </w:r>
      <w:r w:rsidRPr="00FA1954">
        <w:rPr>
          <w:rFonts w:ascii="Calibri" w:hAnsi="Calibri"/>
          <w:noProof/>
          <w:lang w:val="en-US"/>
        </w:rPr>
        <w:tab/>
      </w:r>
      <w:r w:rsidRPr="003536C7">
        <w:rPr>
          <w:noProof/>
          <w:lang w:val="en-GB"/>
        </w:rPr>
        <w:t>TREATMENT OF SUBJECTS</w:t>
      </w:r>
      <w:r w:rsidRPr="00FA1954">
        <w:rPr>
          <w:noProof/>
          <w:lang w:val="en-US"/>
        </w:rPr>
        <w:tab/>
      </w:r>
      <w:r w:rsidR="00296837">
        <w:rPr>
          <w:noProof/>
        </w:rPr>
        <w:fldChar w:fldCharType="begin"/>
      </w:r>
      <w:r w:rsidRPr="00FA1954">
        <w:rPr>
          <w:noProof/>
          <w:lang w:val="en-US"/>
        </w:rPr>
        <w:instrText xml:space="preserve"> PAGEREF _Toc326702312 \h </w:instrText>
      </w:r>
      <w:r w:rsidR="00296837">
        <w:rPr>
          <w:noProof/>
        </w:rPr>
      </w:r>
      <w:r w:rsidR="00296837">
        <w:rPr>
          <w:noProof/>
        </w:rPr>
        <w:fldChar w:fldCharType="separate"/>
      </w:r>
      <w:r w:rsidRPr="00FA1954">
        <w:rPr>
          <w:noProof/>
          <w:lang w:val="en-US"/>
        </w:rPr>
        <w:t>12</w:t>
      </w:r>
      <w:r w:rsidR="00296837">
        <w:rPr>
          <w:noProof/>
        </w:rPr>
        <w:fldChar w:fldCharType="end"/>
      </w:r>
    </w:p>
    <w:p w14:paraId="1FC7AE26"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5.1</w:t>
      </w:r>
      <w:r w:rsidRPr="00FA1954">
        <w:rPr>
          <w:rFonts w:ascii="Calibri" w:hAnsi="Calibri"/>
          <w:noProof/>
          <w:lang w:val="en-US"/>
        </w:rPr>
        <w:tab/>
      </w:r>
      <w:r w:rsidRPr="003536C7">
        <w:rPr>
          <w:noProof/>
          <w:lang w:val="en-GB"/>
        </w:rPr>
        <w:t>Investigational product/treatment</w:t>
      </w:r>
      <w:r w:rsidRPr="00FA1954">
        <w:rPr>
          <w:noProof/>
          <w:lang w:val="en-US"/>
        </w:rPr>
        <w:tab/>
      </w:r>
      <w:r w:rsidR="00296837">
        <w:rPr>
          <w:noProof/>
        </w:rPr>
        <w:fldChar w:fldCharType="begin"/>
      </w:r>
      <w:r w:rsidRPr="00FA1954">
        <w:rPr>
          <w:noProof/>
          <w:lang w:val="en-US"/>
        </w:rPr>
        <w:instrText xml:space="preserve"> PAGEREF _Toc326702313 \h </w:instrText>
      </w:r>
      <w:r w:rsidR="00296837">
        <w:rPr>
          <w:noProof/>
        </w:rPr>
      </w:r>
      <w:r w:rsidR="00296837">
        <w:rPr>
          <w:noProof/>
        </w:rPr>
        <w:fldChar w:fldCharType="separate"/>
      </w:r>
      <w:r w:rsidRPr="00FA1954">
        <w:rPr>
          <w:noProof/>
          <w:lang w:val="en-US"/>
        </w:rPr>
        <w:t>12</w:t>
      </w:r>
      <w:r w:rsidR="00296837">
        <w:rPr>
          <w:noProof/>
        </w:rPr>
        <w:fldChar w:fldCharType="end"/>
      </w:r>
    </w:p>
    <w:p w14:paraId="4A70A57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5.2</w:t>
      </w:r>
      <w:r w:rsidRPr="00FA1954">
        <w:rPr>
          <w:rFonts w:ascii="Calibri" w:hAnsi="Calibri"/>
          <w:noProof/>
          <w:lang w:val="en-US"/>
        </w:rPr>
        <w:tab/>
      </w:r>
      <w:r w:rsidRPr="003536C7">
        <w:rPr>
          <w:noProof/>
          <w:lang w:val="en-GB"/>
        </w:rPr>
        <w:t>Use of co-intervention (if applicable)</w:t>
      </w:r>
      <w:r w:rsidRPr="00FA1954">
        <w:rPr>
          <w:noProof/>
          <w:lang w:val="en-US"/>
        </w:rPr>
        <w:tab/>
      </w:r>
      <w:r w:rsidR="00296837">
        <w:rPr>
          <w:noProof/>
        </w:rPr>
        <w:fldChar w:fldCharType="begin"/>
      </w:r>
      <w:r w:rsidRPr="00FA1954">
        <w:rPr>
          <w:noProof/>
          <w:lang w:val="en-US"/>
        </w:rPr>
        <w:instrText xml:space="preserve"> PAGEREF _Toc326702314 \h </w:instrText>
      </w:r>
      <w:r w:rsidR="00296837">
        <w:rPr>
          <w:noProof/>
        </w:rPr>
      </w:r>
      <w:r w:rsidR="00296837">
        <w:rPr>
          <w:noProof/>
        </w:rPr>
        <w:fldChar w:fldCharType="separate"/>
      </w:r>
      <w:r w:rsidRPr="00FA1954">
        <w:rPr>
          <w:noProof/>
          <w:lang w:val="en-US"/>
        </w:rPr>
        <w:t>12</w:t>
      </w:r>
      <w:r w:rsidR="00296837">
        <w:rPr>
          <w:noProof/>
        </w:rPr>
        <w:fldChar w:fldCharType="end"/>
      </w:r>
    </w:p>
    <w:p w14:paraId="5E88D93D"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5.3</w:t>
      </w:r>
      <w:r w:rsidRPr="00FA1954">
        <w:rPr>
          <w:rFonts w:ascii="Calibri" w:hAnsi="Calibri"/>
          <w:noProof/>
          <w:lang w:val="en-US"/>
        </w:rPr>
        <w:tab/>
      </w:r>
      <w:r w:rsidRPr="003536C7">
        <w:rPr>
          <w:noProof/>
          <w:lang w:val="en-GB"/>
        </w:rPr>
        <w:t>Escape medication (if applicable)</w:t>
      </w:r>
      <w:r w:rsidRPr="00FA1954">
        <w:rPr>
          <w:noProof/>
          <w:lang w:val="en-US"/>
        </w:rPr>
        <w:tab/>
      </w:r>
      <w:r w:rsidR="00296837">
        <w:rPr>
          <w:noProof/>
        </w:rPr>
        <w:fldChar w:fldCharType="begin"/>
      </w:r>
      <w:r w:rsidRPr="00FA1954">
        <w:rPr>
          <w:noProof/>
          <w:lang w:val="en-US"/>
        </w:rPr>
        <w:instrText xml:space="preserve"> PAGEREF _Toc326702315 \h </w:instrText>
      </w:r>
      <w:r w:rsidR="00296837">
        <w:rPr>
          <w:noProof/>
        </w:rPr>
      </w:r>
      <w:r w:rsidR="00296837">
        <w:rPr>
          <w:noProof/>
        </w:rPr>
        <w:fldChar w:fldCharType="separate"/>
      </w:r>
      <w:r w:rsidRPr="00FA1954">
        <w:rPr>
          <w:noProof/>
          <w:lang w:val="en-US"/>
        </w:rPr>
        <w:t>12</w:t>
      </w:r>
      <w:r w:rsidR="00296837">
        <w:rPr>
          <w:noProof/>
        </w:rPr>
        <w:fldChar w:fldCharType="end"/>
      </w:r>
    </w:p>
    <w:p w14:paraId="4302E189"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6.</w:t>
      </w:r>
      <w:r w:rsidRPr="00FA1954">
        <w:rPr>
          <w:rFonts w:ascii="Calibri" w:hAnsi="Calibri"/>
          <w:noProof/>
          <w:lang w:val="en-US"/>
        </w:rPr>
        <w:tab/>
      </w:r>
      <w:r w:rsidRPr="003536C7">
        <w:rPr>
          <w:noProof/>
          <w:lang w:val="en-GB"/>
        </w:rPr>
        <w:t>INVESTIGATIONAL PRODUCT</w:t>
      </w:r>
      <w:r w:rsidRPr="00FA1954">
        <w:rPr>
          <w:noProof/>
          <w:lang w:val="en-US"/>
        </w:rPr>
        <w:tab/>
      </w:r>
      <w:r w:rsidR="00296837">
        <w:rPr>
          <w:noProof/>
        </w:rPr>
        <w:fldChar w:fldCharType="begin"/>
      </w:r>
      <w:r w:rsidRPr="00FA1954">
        <w:rPr>
          <w:noProof/>
          <w:lang w:val="en-US"/>
        </w:rPr>
        <w:instrText xml:space="preserve"> PAGEREF _Toc326702316 \h </w:instrText>
      </w:r>
      <w:r w:rsidR="00296837">
        <w:rPr>
          <w:noProof/>
        </w:rPr>
      </w:r>
      <w:r w:rsidR="00296837">
        <w:rPr>
          <w:noProof/>
        </w:rPr>
        <w:fldChar w:fldCharType="separate"/>
      </w:r>
      <w:r w:rsidRPr="00FA1954">
        <w:rPr>
          <w:noProof/>
          <w:lang w:val="en-US"/>
        </w:rPr>
        <w:t>13</w:t>
      </w:r>
      <w:r w:rsidR="00296837">
        <w:rPr>
          <w:noProof/>
        </w:rPr>
        <w:fldChar w:fldCharType="end"/>
      </w:r>
    </w:p>
    <w:p w14:paraId="60931F95"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6.1</w:t>
      </w:r>
      <w:r w:rsidRPr="00FA1954">
        <w:rPr>
          <w:rFonts w:ascii="Calibri" w:hAnsi="Calibri"/>
          <w:noProof/>
          <w:lang w:val="en-US"/>
        </w:rPr>
        <w:tab/>
      </w:r>
      <w:r w:rsidRPr="003536C7">
        <w:rPr>
          <w:noProof/>
          <w:lang w:val="en-GB"/>
        </w:rPr>
        <w:t>Name and description of investigational  product(s)</w:t>
      </w:r>
      <w:r w:rsidRPr="00FA1954">
        <w:rPr>
          <w:noProof/>
          <w:lang w:val="en-US"/>
        </w:rPr>
        <w:tab/>
      </w:r>
      <w:r w:rsidR="00296837">
        <w:rPr>
          <w:noProof/>
        </w:rPr>
        <w:fldChar w:fldCharType="begin"/>
      </w:r>
      <w:r w:rsidRPr="00FA1954">
        <w:rPr>
          <w:noProof/>
          <w:lang w:val="en-US"/>
        </w:rPr>
        <w:instrText xml:space="preserve"> PAGEREF _Toc326702317 \h </w:instrText>
      </w:r>
      <w:r w:rsidR="00296837">
        <w:rPr>
          <w:noProof/>
        </w:rPr>
      </w:r>
      <w:r w:rsidR="00296837">
        <w:rPr>
          <w:noProof/>
        </w:rPr>
        <w:fldChar w:fldCharType="separate"/>
      </w:r>
      <w:r w:rsidRPr="00FA1954">
        <w:rPr>
          <w:noProof/>
          <w:lang w:val="en-US"/>
        </w:rPr>
        <w:t>13</w:t>
      </w:r>
      <w:r w:rsidR="00296837">
        <w:rPr>
          <w:noProof/>
        </w:rPr>
        <w:fldChar w:fldCharType="end"/>
      </w:r>
    </w:p>
    <w:p w14:paraId="072F76AB"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6.2</w:t>
      </w:r>
      <w:r w:rsidRPr="00FA1954">
        <w:rPr>
          <w:rFonts w:ascii="Calibri" w:hAnsi="Calibri"/>
          <w:noProof/>
          <w:lang w:val="en-US"/>
        </w:rPr>
        <w:tab/>
      </w:r>
      <w:r w:rsidRPr="003536C7">
        <w:rPr>
          <w:noProof/>
          <w:lang w:val="en-GB"/>
        </w:rPr>
        <w:t>Summary of findings from non-clinical studies</w:t>
      </w:r>
      <w:r w:rsidRPr="00FA1954">
        <w:rPr>
          <w:noProof/>
          <w:lang w:val="en-US"/>
        </w:rPr>
        <w:tab/>
      </w:r>
      <w:r w:rsidR="00296837">
        <w:rPr>
          <w:noProof/>
        </w:rPr>
        <w:fldChar w:fldCharType="begin"/>
      </w:r>
      <w:r w:rsidRPr="00FA1954">
        <w:rPr>
          <w:noProof/>
          <w:lang w:val="en-US"/>
        </w:rPr>
        <w:instrText xml:space="preserve"> PAGEREF _Toc326702318 \h </w:instrText>
      </w:r>
      <w:r w:rsidR="00296837">
        <w:rPr>
          <w:noProof/>
        </w:rPr>
      </w:r>
      <w:r w:rsidR="00296837">
        <w:rPr>
          <w:noProof/>
        </w:rPr>
        <w:fldChar w:fldCharType="separate"/>
      </w:r>
      <w:r w:rsidRPr="00FA1954">
        <w:rPr>
          <w:noProof/>
          <w:lang w:val="en-US"/>
        </w:rPr>
        <w:t>13</w:t>
      </w:r>
      <w:r w:rsidR="00296837">
        <w:rPr>
          <w:noProof/>
        </w:rPr>
        <w:fldChar w:fldCharType="end"/>
      </w:r>
    </w:p>
    <w:p w14:paraId="42E821F0"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6.3</w:t>
      </w:r>
      <w:r w:rsidRPr="00FA1954">
        <w:rPr>
          <w:rFonts w:ascii="Calibri" w:hAnsi="Calibri"/>
          <w:noProof/>
          <w:lang w:val="en-US"/>
        </w:rPr>
        <w:tab/>
      </w:r>
      <w:r w:rsidRPr="003536C7">
        <w:rPr>
          <w:noProof/>
          <w:lang w:val="en-GB"/>
        </w:rPr>
        <w:t>Summary of findings from clinical studies</w:t>
      </w:r>
      <w:r w:rsidRPr="00FA1954">
        <w:rPr>
          <w:noProof/>
          <w:lang w:val="en-US"/>
        </w:rPr>
        <w:tab/>
      </w:r>
      <w:r w:rsidR="00296837">
        <w:rPr>
          <w:noProof/>
        </w:rPr>
        <w:fldChar w:fldCharType="begin"/>
      </w:r>
      <w:r w:rsidRPr="00FA1954">
        <w:rPr>
          <w:noProof/>
          <w:lang w:val="en-US"/>
        </w:rPr>
        <w:instrText xml:space="preserve"> PAGEREF _Toc326702319 \h </w:instrText>
      </w:r>
      <w:r w:rsidR="00296837">
        <w:rPr>
          <w:noProof/>
        </w:rPr>
      </w:r>
      <w:r w:rsidR="00296837">
        <w:rPr>
          <w:noProof/>
        </w:rPr>
        <w:fldChar w:fldCharType="separate"/>
      </w:r>
      <w:r w:rsidRPr="00FA1954">
        <w:rPr>
          <w:noProof/>
          <w:lang w:val="en-US"/>
        </w:rPr>
        <w:t>13</w:t>
      </w:r>
      <w:r w:rsidR="00296837">
        <w:rPr>
          <w:noProof/>
        </w:rPr>
        <w:fldChar w:fldCharType="end"/>
      </w:r>
    </w:p>
    <w:p w14:paraId="5E6AC74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6.4</w:t>
      </w:r>
      <w:r w:rsidRPr="00FA1954">
        <w:rPr>
          <w:rFonts w:ascii="Calibri" w:hAnsi="Calibri"/>
          <w:noProof/>
          <w:lang w:val="en-US"/>
        </w:rPr>
        <w:tab/>
      </w:r>
      <w:r w:rsidRPr="003536C7">
        <w:rPr>
          <w:noProof/>
          <w:lang w:val="en-GB"/>
        </w:rPr>
        <w:t>Summary of known and potential risks and benefits</w:t>
      </w:r>
      <w:r w:rsidRPr="00FA1954">
        <w:rPr>
          <w:noProof/>
          <w:lang w:val="en-US"/>
        </w:rPr>
        <w:tab/>
      </w:r>
      <w:r w:rsidR="00296837">
        <w:rPr>
          <w:noProof/>
        </w:rPr>
        <w:fldChar w:fldCharType="begin"/>
      </w:r>
      <w:r w:rsidRPr="00FA1954">
        <w:rPr>
          <w:noProof/>
          <w:lang w:val="en-US"/>
        </w:rPr>
        <w:instrText xml:space="preserve"> PAGEREF _Toc326702320 \h </w:instrText>
      </w:r>
      <w:r w:rsidR="00296837">
        <w:rPr>
          <w:noProof/>
        </w:rPr>
      </w:r>
      <w:r w:rsidR="00296837">
        <w:rPr>
          <w:noProof/>
        </w:rPr>
        <w:fldChar w:fldCharType="separate"/>
      </w:r>
      <w:r w:rsidRPr="00FA1954">
        <w:rPr>
          <w:noProof/>
          <w:lang w:val="en-US"/>
        </w:rPr>
        <w:t>13</w:t>
      </w:r>
      <w:r w:rsidR="00296837">
        <w:rPr>
          <w:noProof/>
        </w:rPr>
        <w:fldChar w:fldCharType="end"/>
      </w:r>
    </w:p>
    <w:p w14:paraId="416BFFDB"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6.5</w:t>
      </w:r>
      <w:r w:rsidRPr="00FA1954">
        <w:rPr>
          <w:rFonts w:ascii="Calibri" w:hAnsi="Calibri"/>
          <w:noProof/>
          <w:lang w:val="en-US"/>
        </w:rPr>
        <w:tab/>
      </w:r>
      <w:r w:rsidRPr="003536C7">
        <w:rPr>
          <w:noProof/>
          <w:lang w:val="en-GB"/>
        </w:rPr>
        <w:t>Description and justification of route of administration and dosage</w:t>
      </w:r>
      <w:r w:rsidRPr="00FA1954">
        <w:rPr>
          <w:noProof/>
          <w:lang w:val="en-US"/>
        </w:rPr>
        <w:tab/>
      </w:r>
      <w:r w:rsidR="00296837">
        <w:rPr>
          <w:noProof/>
        </w:rPr>
        <w:fldChar w:fldCharType="begin"/>
      </w:r>
      <w:r w:rsidRPr="00FA1954">
        <w:rPr>
          <w:noProof/>
          <w:lang w:val="en-US"/>
        </w:rPr>
        <w:instrText xml:space="preserve"> PAGEREF _Toc326702321 \h </w:instrText>
      </w:r>
      <w:r w:rsidR="00296837">
        <w:rPr>
          <w:noProof/>
        </w:rPr>
      </w:r>
      <w:r w:rsidR="00296837">
        <w:rPr>
          <w:noProof/>
        </w:rPr>
        <w:fldChar w:fldCharType="separate"/>
      </w:r>
      <w:r w:rsidRPr="00FA1954">
        <w:rPr>
          <w:noProof/>
          <w:lang w:val="en-US"/>
        </w:rPr>
        <w:t>13</w:t>
      </w:r>
      <w:r w:rsidR="00296837">
        <w:rPr>
          <w:noProof/>
        </w:rPr>
        <w:fldChar w:fldCharType="end"/>
      </w:r>
    </w:p>
    <w:p w14:paraId="67434135"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6.6</w:t>
      </w:r>
      <w:r w:rsidRPr="00FA1954">
        <w:rPr>
          <w:rFonts w:ascii="Calibri" w:hAnsi="Calibri"/>
          <w:noProof/>
          <w:lang w:val="en-US"/>
        </w:rPr>
        <w:tab/>
      </w:r>
      <w:r w:rsidRPr="003536C7">
        <w:rPr>
          <w:noProof/>
          <w:lang w:val="en-GB"/>
        </w:rPr>
        <w:t>Dosages, dosage modifications and method of administration</w:t>
      </w:r>
      <w:r w:rsidRPr="00FA1954">
        <w:rPr>
          <w:noProof/>
          <w:lang w:val="en-US"/>
        </w:rPr>
        <w:tab/>
      </w:r>
      <w:r w:rsidR="00296837">
        <w:rPr>
          <w:noProof/>
        </w:rPr>
        <w:fldChar w:fldCharType="begin"/>
      </w:r>
      <w:r w:rsidRPr="00FA1954">
        <w:rPr>
          <w:noProof/>
          <w:lang w:val="en-US"/>
        </w:rPr>
        <w:instrText xml:space="preserve"> PAGEREF _Toc326702322 \h </w:instrText>
      </w:r>
      <w:r w:rsidR="00296837">
        <w:rPr>
          <w:noProof/>
        </w:rPr>
      </w:r>
      <w:r w:rsidR="00296837">
        <w:rPr>
          <w:noProof/>
        </w:rPr>
        <w:fldChar w:fldCharType="separate"/>
      </w:r>
      <w:r w:rsidRPr="00FA1954">
        <w:rPr>
          <w:noProof/>
          <w:lang w:val="en-US"/>
        </w:rPr>
        <w:t>13</w:t>
      </w:r>
      <w:r w:rsidR="00296837">
        <w:rPr>
          <w:noProof/>
        </w:rPr>
        <w:fldChar w:fldCharType="end"/>
      </w:r>
    </w:p>
    <w:p w14:paraId="1A29877E"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6.7</w:t>
      </w:r>
      <w:r w:rsidRPr="00FA1954">
        <w:rPr>
          <w:rFonts w:ascii="Calibri" w:hAnsi="Calibri"/>
          <w:noProof/>
          <w:lang w:val="en-US"/>
        </w:rPr>
        <w:tab/>
      </w:r>
      <w:r w:rsidRPr="003536C7">
        <w:rPr>
          <w:noProof/>
          <w:lang w:val="en-GB"/>
        </w:rPr>
        <w:t>Preparation and labelling of Investigational Medicinal Product</w:t>
      </w:r>
      <w:r w:rsidRPr="00FA1954">
        <w:rPr>
          <w:noProof/>
          <w:lang w:val="en-US"/>
        </w:rPr>
        <w:tab/>
      </w:r>
      <w:r w:rsidR="00296837">
        <w:rPr>
          <w:noProof/>
        </w:rPr>
        <w:fldChar w:fldCharType="begin"/>
      </w:r>
      <w:r w:rsidRPr="00FA1954">
        <w:rPr>
          <w:noProof/>
          <w:lang w:val="en-US"/>
        </w:rPr>
        <w:instrText xml:space="preserve"> PAGEREF _Toc326702323 \h </w:instrText>
      </w:r>
      <w:r w:rsidR="00296837">
        <w:rPr>
          <w:noProof/>
        </w:rPr>
      </w:r>
      <w:r w:rsidR="00296837">
        <w:rPr>
          <w:noProof/>
        </w:rPr>
        <w:fldChar w:fldCharType="separate"/>
      </w:r>
      <w:r w:rsidRPr="00FA1954">
        <w:rPr>
          <w:noProof/>
          <w:lang w:val="en-US"/>
        </w:rPr>
        <w:t>13</w:t>
      </w:r>
      <w:r w:rsidR="00296837">
        <w:rPr>
          <w:noProof/>
        </w:rPr>
        <w:fldChar w:fldCharType="end"/>
      </w:r>
    </w:p>
    <w:p w14:paraId="463F9C34"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6.8</w:t>
      </w:r>
      <w:r w:rsidRPr="00FA1954">
        <w:rPr>
          <w:rFonts w:ascii="Calibri" w:hAnsi="Calibri"/>
          <w:noProof/>
          <w:lang w:val="en-US"/>
        </w:rPr>
        <w:tab/>
      </w:r>
      <w:r w:rsidRPr="003536C7">
        <w:rPr>
          <w:noProof/>
          <w:lang w:val="en-GB"/>
        </w:rPr>
        <w:t>Drug accountability</w:t>
      </w:r>
      <w:r w:rsidRPr="00FA1954">
        <w:rPr>
          <w:noProof/>
          <w:lang w:val="en-US"/>
        </w:rPr>
        <w:tab/>
      </w:r>
      <w:r w:rsidR="00296837">
        <w:rPr>
          <w:noProof/>
        </w:rPr>
        <w:fldChar w:fldCharType="begin"/>
      </w:r>
      <w:r w:rsidRPr="00FA1954">
        <w:rPr>
          <w:noProof/>
          <w:lang w:val="en-US"/>
        </w:rPr>
        <w:instrText xml:space="preserve"> PAGEREF _Toc326702324 \h </w:instrText>
      </w:r>
      <w:r w:rsidR="00296837">
        <w:rPr>
          <w:noProof/>
        </w:rPr>
      </w:r>
      <w:r w:rsidR="00296837">
        <w:rPr>
          <w:noProof/>
        </w:rPr>
        <w:fldChar w:fldCharType="separate"/>
      </w:r>
      <w:r w:rsidRPr="00FA1954">
        <w:rPr>
          <w:noProof/>
          <w:lang w:val="en-US"/>
        </w:rPr>
        <w:t>13</w:t>
      </w:r>
      <w:r w:rsidR="00296837">
        <w:rPr>
          <w:noProof/>
        </w:rPr>
        <w:fldChar w:fldCharType="end"/>
      </w:r>
    </w:p>
    <w:p w14:paraId="11584FE9"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7.</w:t>
      </w:r>
      <w:r w:rsidRPr="00FA1954">
        <w:rPr>
          <w:rFonts w:ascii="Calibri" w:hAnsi="Calibri"/>
          <w:noProof/>
          <w:lang w:val="en-US"/>
        </w:rPr>
        <w:tab/>
      </w:r>
      <w:r w:rsidRPr="003536C7">
        <w:rPr>
          <w:noProof/>
          <w:lang w:val="en-GB"/>
        </w:rPr>
        <w:t>NON-INVESTIGATIONAL PRODUCT</w:t>
      </w:r>
      <w:r w:rsidRPr="00FA1954">
        <w:rPr>
          <w:noProof/>
          <w:lang w:val="en-US"/>
        </w:rPr>
        <w:tab/>
      </w:r>
      <w:r w:rsidR="00296837">
        <w:rPr>
          <w:noProof/>
        </w:rPr>
        <w:fldChar w:fldCharType="begin"/>
      </w:r>
      <w:r w:rsidRPr="00FA1954">
        <w:rPr>
          <w:noProof/>
          <w:lang w:val="en-US"/>
        </w:rPr>
        <w:instrText xml:space="preserve"> PAGEREF _Toc326702325 \h </w:instrText>
      </w:r>
      <w:r w:rsidR="00296837">
        <w:rPr>
          <w:noProof/>
        </w:rPr>
      </w:r>
      <w:r w:rsidR="00296837">
        <w:rPr>
          <w:noProof/>
        </w:rPr>
        <w:fldChar w:fldCharType="separate"/>
      </w:r>
      <w:r w:rsidRPr="00FA1954">
        <w:rPr>
          <w:noProof/>
          <w:lang w:val="en-US"/>
        </w:rPr>
        <w:t>14</w:t>
      </w:r>
      <w:r w:rsidR="00296837">
        <w:rPr>
          <w:noProof/>
        </w:rPr>
        <w:fldChar w:fldCharType="end"/>
      </w:r>
    </w:p>
    <w:p w14:paraId="03FE490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7.1</w:t>
      </w:r>
      <w:r w:rsidRPr="00FA1954">
        <w:rPr>
          <w:rFonts w:ascii="Calibri" w:hAnsi="Calibri"/>
          <w:noProof/>
          <w:lang w:val="en-US"/>
        </w:rPr>
        <w:tab/>
      </w:r>
      <w:r w:rsidRPr="003536C7">
        <w:rPr>
          <w:noProof/>
          <w:lang w:val="en-GB"/>
        </w:rPr>
        <w:t>Name and description of non-investigational product(s)</w:t>
      </w:r>
      <w:r w:rsidRPr="00FA1954">
        <w:rPr>
          <w:noProof/>
          <w:lang w:val="en-US"/>
        </w:rPr>
        <w:tab/>
      </w:r>
      <w:r w:rsidR="00296837">
        <w:rPr>
          <w:noProof/>
        </w:rPr>
        <w:fldChar w:fldCharType="begin"/>
      </w:r>
      <w:r w:rsidRPr="00FA1954">
        <w:rPr>
          <w:noProof/>
          <w:lang w:val="en-US"/>
        </w:rPr>
        <w:instrText xml:space="preserve"> PAGEREF _Toc326702326 \h </w:instrText>
      </w:r>
      <w:r w:rsidR="00296837">
        <w:rPr>
          <w:noProof/>
        </w:rPr>
      </w:r>
      <w:r w:rsidR="00296837">
        <w:rPr>
          <w:noProof/>
        </w:rPr>
        <w:fldChar w:fldCharType="separate"/>
      </w:r>
      <w:r w:rsidRPr="00FA1954">
        <w:rPr>
          <w:noProof/>
          <w:lang w:val="en-US"/>
        </w:rPr>
        <w:t>14</w:t>
      </w:r>
      <w:r w:rsidR="00296837">
        <w:rPr>
          <w:noProof/>
        </w:rPr>
        <w:fldChar w:fldCharType="end"/>
      </w:r>
    </w:p>
    <w:p w14:paraId="4D4471E6"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7.2</w:t>
      </w:r>
      <w:r w:rsidRPr="00FA1954">
        <w:rPr>
          <w:rFonts w:ascii="Calibri" w:hAnsi="Calibri"/>
          <w:noProof/>
          <w:lang w:val="en-US"/>
        </w:rPr>
        <w:tab/>
      </w:r>
      <w:r w:rsidRPr="003536C7">
        <w:rPr>
          <w:noProof/>
          <w:lang w:val="en-GB"/>
        </w:rPr>
        <w:t>Summary of findings from non-clinical studies</w:t>
      </w:r>
      <w:r w:rsidRPr="00FA1954">
        <w:rPr>
          <w:noProof/>
          <w:lang w:val="en-US"/>
        </w:rPr>
        <w:tab/>
      </w:r>
      <w:r w:rsidR="00296837">
        <w:rPr>
          <w:noProof/>
        </w:rPr>
        <w:fldChar w:fldCharType="begin"/>
      </w:r>
      <w:r w:rsidRPr="00FA1954">
        <w:rPr>
          <w:noProof/>
          <w:lang w:val="en-US"/>
        </w:rPr>
        <w:instrText xml:space="preserve"> PAGEREF _Toc326702327 \h </w:instrText>
      </w:r>
      <w:r w:rsidR="00296837">
        <w:rPr>
          <w:noProof/>
        </w:rPr>
      </w:r>
      <w:r w:rsidR="00296837">
        <w:rPr>
          <w:noProof/>
        </w:rPr>
        <w:fldChar w:fldCharType="separate"/>
      </w:r>
      <w:r w:rsidRPr="00FA1954">
        <w:rPr>
          <w:noProof/>
          <w:lang w:val="en-US"/>
        </w:rPr>
        <w:t>14</w:t>
      </w:r>
      <w:r w:rsidR="00296837">
        <w:rPr>
          <w:noProof/>
        </w:rPr>
        <w:fldChar w:fldCharType="end"/>
      </w:r>
    </w:p>
    <w:p w14:paraId="55D27505"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7.3</w:t>
      </w:r>
      <w:r w:rsidRPr="00FA1954">
        <w:rPr>
          <w:rFonts w:ascii="Calibri" w:hAnsi="Calibri"/>
          <w:noProof/>
          <w:lang w:val="en-US"/>
        </w:rPr>
        <w:tab/>
      </w:r>
      <w:r w:rsidRPr="003536C7">
        <w:rPr>
          <w:noProof/>
          <w:lang w:val="en-GB"/>
        </w:rPr>
        <w:t>Summary of findings from clinical studies</w:t>
      </w:r>
      <w:r w:rsidRPr="00FA1954">
        <w:rPr>
          <w:noProof/>
          <w:lang w:val="en-US"/>
        </w:rPr>
        <w:tab/>
      </w:r>
      <w:r w:rsidR="00296837">
        <w:rPr>
          <w:noProof/>
        </w:rPr>
        <w:fldChar w:fldCharType="begin"/>
      </w:r>
      <w:r w:rsidRPr="00FA1954">
        <w:rPr>
          <w:noProof/>
          <w:lang w:val="en-US"/>
        </w:rPr>
        <w:instrText xml:space="preserve"> PAGEREF _Toc326702328 \h </w:instrText>
      </w:r>
      <w:r w:rsidR="00296837">
        <w:rPr>
          <w:noProof/>
        </w:rPr>
      </w:r>
      <w:r w:rsidR="00296837">
        <w:rPr>
          <w:noProof/>
        </w:rPr>
        <w:fldChar w:fldCharType="separate"/>
      </w:r>
      <w:r w:rsidRPr="00FA1954">
        <w:rPr>
          <w:noProof/>
          <w:lang w:val="en-US"/>
        </w:rPr>
        <w:t>14</w:t>
      </w:r>
      <w:r w:rsidR="00296837">
        <w:rPr>
          <w:noProof/>
        </w:rPr>
        <w:fldChar w:fldCharType="end"/>
      </w:r>
    </w:p>
    <w:p w14:paraId="05E03350"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7.4</w:t>
      </w:r>
      <w:r w:rsidRPr="00FA1954">
        <w:rPr>
          <w:rFonts w:ascii="Calibri" w:hAnsi="Calibri"/>
          <w:noProof/>
          <w:lang w:val="en-US"/>
        </w:rPr>
        <w:tab/>
      </w:r>
      <w:r w:rsidRPr="003536C7">
        <w:rPr>
          <w:noProof/>
          <w:lang w:val="en-GB"/>
        </w:rPr>
        <w:t>Summary of known and potential risks and benefits</w:t>
      </w:r>
      <w:r w:rsidRPr="00FA1954">
        <w:rPr>
          <w:noProof/>
          <w:lang w:val="en-US"/>
        </w:rPr>
        <w:tab/>
      </w:r>
      <w:r w:rsidR="00296837">
        <w:rPr>
          <w:noProof/>
        </w:rPr>
        <w:fldChar w:fldCharType="begin"/>
      </w:r>
      <w:r w:rsidRPr="00FA1954">
        <w:rPr>
          <w:noProof/>
          <w:lang w:val="en-US"/>
        </w:rPr>
        <w:instrText xml:space="preserve"> PAGEREF _Toc326702329 \h </w:instrText>
      </w:r>
      <w:r w:rsidR="00296837">
        <w:rPr>
          <w:noProof/>
        </w:rPr>
      </w:r>
      <w:r w:rsidR="00296837">
        <w:rPr>
          <w:noProof/>
        </w:rPr>
        <w:fldChar w:fldCharType="separate"/>
      </w:r>
      <w:r w:rsidRPr="00FA1954">
        <w:rPr>
          <w:noProof/>
          <w:lang w:val="en-US"/>
        </w:rPr>
        <w:t>14</w:t>
      </w:r>
      <w:r w:rsidR="00296837">
        <w:rPr>
          <w:noProof/>
        </w:rPr>
        <w:fldChar w:fldCharType="end"/>
      </w:r>
    </w:p>
    <w:p w14:paraId="051D2629"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7.5</w:t>
      </w:r>
      <w:r w:rsidRPr="00FA1954">
        <w:rPr>
          <w:rFonts w:ascii="Calibri" w:hAnsi="Calibri"/>
          <w:noProof/>
          <w:lang w:val="en-US"/>
        </w:rPr>
        <w:tab/>
      </w:r>
      <w:r w:rsidRPr="003536C7">
        <w:rPr>
          <w:noProof/>
          <w:lang w:val="en-GB"/>
        </w:rPr>
        <w:t>Description and justification of route of administration and dosage</w:t>
      </w:r>
      <w:r w:rsidRPr="00FA1954">
        <w:rPr>
          <w:noProof/>
          <w:lang w:val="en-US"/>
        </w:rPr>
        <w:tab/>
      </w:r>
      <w:r w:rsidR="00296837">
        <w:rPr>
          <w:noProof/>
        </w:rPr>
        <w:fldChar w:fldCharType="begin"/>
      </w:r>
      <w:r w:rsidRPr="00FA1954">
        <w:rPr>
          <w:noProof/>
          <w:lang w:val="en-US"/>
        </w:rPr>
        <w:instrText xml:space="preserve"> PAGEREF _Toc326702330 \h </w:instrText>
      </w:r>
      <w:r w:rsidR="00296837">
        <w:rPr>
          <w:noProof/>
        </w:rPr>
      </w:r>
      <w:r w:rsidR="00296837">
        <w:rPr>
          <w:noProof/>
        </w:rPr>
        <w:fldChar w:fldCharType="separate"/>
      </w:r>
      <w:r w:rsidRPr="00FA1954">
        <w:rPr>
          <w:noProof/>
          <w:lang w:val="en-US"/>
        </w:rPr>
        <w:t>14</w:t>
      </w:r>
      <w:r w:rsidR="00296837">
        <w:rPr>
          <w:noProof/>
        </w:rPr>
        <w:fldChar w:fldCharType="end"/>
      </w:r>
    </w:p>
    <w:p w14:paraId="4A4D98CF"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7.6</w:t>
      </w:r>
      <w:r w:rsidRPr="00FA1954">
        <w:rPr>
          <w:rFonts w:ascii="Calibri" w:hAnsi="Calibri"/>
          <w:noProof/>
          <w:lang w:val="en-US"/>
        </w:rPr>
        <w:tab/>
      </w:r>
      <w:r w:rsidRPr="003536C7">
        <w:rPr>
          <w:noProof/>
          <w:lang w:val="en-GB"/>
        </w:rPr>
        <w:t>Dosages, dosage modifications and method of administration</w:t>
      </w:r>
      <w:r w:rsidRPr="00FA1954">
        <w:rPr>
          <w:noProof/>
          <w:lang w:val="en-US"/>
        </w:rPr>
        <w:tab/>
      </w:r>
      <w:r w:rsidR="00296837">
        <w:rPr>
          <w:noProof/>
        </w:rPr>
        <w:fldChar w:fldCharType="begin"/>
      </w:r>
      <w:r w:rsidRPr="00FA1954">
        <w:rPr>
          <w:noProof/>
          <w:lang w:val="en-US"/>
        </w:rPr>
        <w:instrText xml:space="preserve"> PAGEREF _Toc326702331 \h </w:instrText>
      </w:r>
      <w:r w:rsidR="00296837">
        <w:rPr>
          <w:noProof/>
        </w:rPr>
      </w:r>
      <w:r w:rsidR="00296837">
        <w:rPr>
          <w:noProof/>
        </w:rPr>
        <w:fldChar w:fldCharType="separate"/>
      </w:r>
      <w:r w:rsidRPr="00FA1954">
        <w:rPr>
          <w:noProof/>
          <w:lang w:val="en-US"/>
        </w:rPr>
        <w:t>14</w:t>
      </w:r>
      <w:r w:rsidR="00296837">
        <w:rPr>
          <w:noProof/>
        </w:rPr>
        <w:fldChar w:fldCharType="end"/>
      </w:r>
    </w:p>
    <w:p w14:paraId="1DEC139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7.7</w:t>
      </w:r>
      <w:r w:rsidRPr="00FA1954">
        <w:rPr>
          <w:rFonts w:ascii="Calibri" w:hAnsi="Calibri"/>
          <w:noProof/>
          <w:lang w:val="en-US"/>
        </w:rPr>
        <w:tab/>
      </w:r>
      <w:r w:rsidRPr="003536C7">
        <w:rPr>
          <w:noProof/>
          <w:lang w:val="en-GB"/>
        </w:rPr>
        <w:t>Preparation and labelling of Non Investigational Medicinal Product</w:t>
      </w:r>
      <w:r w:rsidRPr="00FA1954">
        <w:rPr>
          <w:noProof/>
          <w:lang w:val="en-US"/>
        </w:rPr>
        <w:tab/>
      </w:r>
      <w:r w:rsidR="00296837">
        <w:rPr>
          <w:noProof/>
        </w:rPr>
        <w:fldChar w:fldCharType="begin"/>
      </w:r>
      <w:r w:rsidRPr="00FA1954">
        <w:rPr>
          <w:noProof/>
          <w:lang w:val="en-US"/>
        </w:rPr>
        <w:instrText xml:space="preserve"> PAGEREF _Toc326702332 \h </w:instrText>
      </w:r>
      <w:r w:rsidR="00296837">
        <w:rPr>
          <w:noProof/>
        </w:rPr>
      </w:r>
      <w:r w:rsidR="00296837">
        <w:rPr>
          <w:noProof/>
        </w:rPr>
        <w:fldChar w:fldCharType="separate"/>
      </w:r>
      <w:r w:rsidRPr="00FA1954">
        <w:rPr>
          <w:noProof/>
          <w:lang w:val="en-US"/>
        </w:rPr>
        <w:t>14</w:t>
      </w:r>
      <w:r w:rsidR="00296837">
        <w:rPr>
          <w:noProof/>
        </w:rPr>
        <w:fldChar w:fldCharType="end"/>
      </w:r>
    </w:p>
    <w:p w14:paraId="04B87242"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7.8</w:t>
      </w:r>
      <w:r w:rsidRPr="00FA1954">
        <w:rPr>
          <w:rFonts w:ascii="Calibri" w:hAnsi="Calibri"/>
          <w:noProof/>
          <w:lang w:val="en-US"/>
        </w:rPr>
        <w:tab/>
      </w:r>
      <w:r w:rsidRPr="003536C7">
        <w:rPr>
          <w:noProof/>
          <w:lang w:val="en-GB"/>
        </w:rPr>
        <w:t>Drug accountability</w:t>
      </w:r>
      <w:r w:rsidRPr="00FA1954">
        <w:rPr>
          <w:noProof/>
          <w:lang w:val="en-US"/>
        </w:rPr>
        <w:tab/>
      </w:r>
      <w:r w:rsidR="00296837">
        <w:rPr>
          <w:noProof/>
        </w:rPr>
        <w:fldChar w:fldCharType="begin"/>
      </w:r>
      <w:r w:rsidRPr="00FA1954">
        <w:rPr>
          <w:noProof/>
          <w:lang w:val="en-US"/>
        </w:rPr>
        <w:instrText xml:space="preserve"> PAGEREF _Toc326702333 \h </w:instrText>
      </w:r>
      <w:r w:rsidR="00296837">
        <w:rPr>
          <w:noProof/>
        </w:rPr>
      </w:r>
      <w:r w:rsidR="00296837">
        <w:rPr>
          <w:noProof/>
        </w:rPr>
        <w:fldChar w:fldCharType="separate"/>
      </w:r>
      <w:r w:rsidRPr="00FA1954">
        <w:rPr>
          <w:noProof/>
          <w:lang w:val="en-US"/>
        </w:rPr>
        <w:t>14</w:t>
      </w:r>
      <w:r w:rsidR="00296837">
        <w:rPr>
          <w:noProof/>
        </w:rPr>
        <w:fldChar w:fldCharType="end"/>
      </w:r>
    </w:p>
    <w:p w14:paraId="3303FEC2"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8.</w:t>
      </w:r>
      <w:r w:rsidRPr="00FA1954">
        <w:rPr>
          <w:rFonts w:ascii="Calibri" w:hAnsi="Calibri"/>
          <w:noProof/>
          <w:lang w:val="en-US"/>
        </w:rPr>
        <w:tab/>
      </w:r>
      <w:r w:rsidRPr="003536C7">
        <w:rPr>
          <w:noProof/>
          <w:lang w:val="en-GB"/>
        </w:rPr>
        <w:t>METHODS</w:t>
      </w:r>
      <w:r w:rsidRPr="00FA1954">
        <w:rPr>
          <w:noProof/>
          <w:lang w:val="en-US"/>
        </w:rPr>
        <w:tab/>
      </w:r>
      <w:r w:rsidR="00296837">
        <w:rPr>
          <w:noProof/>
        </w:rPr>
        <w:fldChar w:fldCharType="begin"/>
      </w:r>
      <w:r w:rsidRPr="00FA1954">
        <w:rPr>
          <w:noProof/>
          <w:lang w:val="en-US"/>
        </w:rPr>
        <w:instrText xml:space="preserve"> PAGEREF _Toc326702334 \h </w:instrText>
      </w:r>
      <w:r w:rsidR="00296837">
        <w:rPr>
          <w:noProof/>
        </w:rPr>
      </w:r>
      <w:r w:rsidR="00296837">
        <w:rPr>
          <w:noProof/>
        </w:rPr>
        <w:fldChar w:fldCharType="separate"/>
      </w:r>
      <w:r w:rsidRPr="00FA1954">
        <w:rPr>
          <w:noProof/>
          <w:lang w:val="en-US"/>
        </w:rPr>
        <w:t>15</w:t>
      </w:r>
      <w:r w:rsidR="00296837">
        <w:rPr>
          <w:noProof/>
        </w:rPr>
        <w:fldChar w:fldCharType="end"/>
      </w:r>
    </w:p>
    <w:p w14:paraId="3B51157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8.1</w:t>
      </w:r>
      <w:r w:rsidRPr="00FA1954">
        <w:rPr>
          <w:rFonts w:ascii="Calibri" w:hAnsi="Calibri"/>
          <w:noProof/>
          <w:lang w:val="en-US"/>
        </w:rPr>
        <w:tab/>
      </w:r>
      <w:r w:rsidRPr="003536C7">
        <w:rPr>
          <w:noProof/>
          <w:lang w:val="en-GB"/>
        </w:rPr>
        <w:t>Study parameters/endpoints</w:t>
      </w:r>
      <w:r w:rsidRPr="00FA1954">
        <w:rPr>
          <w:noProof/>
          <w:lang w:val="en-US"/>
        </w:rPr>
        <w:tab/>
      </w:r>
      <w:r w:rsidR="00296837">
        <w:rPr>
          <w:noProof/>
        </w:rPr>
        <w:fldChar w:fldCharType="begin"/>
      </w:r>
      <w:r w:rsidRPr="00FA1954">
        <w:rPr>
          <w:noProof/>
          <w:lang w:val="en-US"/>
        </w:rPr>
        <w:instrText xml:space="preserve"> PAGEREF _Toc326702335 \h </w:instrText>
      </w:r>
      <w:r w:rsidR="00296837">
        <w:rPr>
          <w:noProof/>
        </w:rPr>
      </w:r>
      <w:r w:rsidR="00296837">
        <w:rPr>
          <w:noProof/>
        </w:rPr>
        <w:fldChar w:fldCharType="separate"/>
      </w:r>
      <w:r w:rsidRPr="00FA1954">
        <w:rPr>
          <w:noProof/>
          <w:lang w:val="en-US"/>
        </w:rPr>
        <w:t>15</w:t>
      </w:r>
      <w:r w:rsidR="00296837">
        <w:rPr>
          <w:noProof/>
        </w:rPr>
        <w:fldChar w:fldCharType="end"/>
      </w:r>
    </w:p>
    <w:p w14:paraId="30B170E4"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8.1.1</w:t>
      </w:r>
      <w:r w:rsidRPr="00FA1954">
        <w:rPr>
          <w:rFonts w:ascii="Calibri" w:hAnsi="Calibri"/>
          <w:noProof/>
          <w:lang w:val="en-US"/>
        </w:rPr>
        <w:tab/>
      </w:r>
      <w:r w:rsidRPr="003536C7">
        <w:rPr>
          <w:noProof/>
          <w:lang w:val="en-GB"/>
        </w:rPr>
        <w:t>Main study parameter/endpoint</w:t>
      </w:r>
      <w:r w:rsidRPr="00FA1954">
        <w:rPr>
          <w:noProof/>
          <w:lang w:val="en-US"/>
        </w:rPr>
        <w:tab/>
      </w:r>
      <w:r w:rsidR="00296837">
        <w:rPr>
          <w:noProof/>
        </w:rPr>
        <w:fldChar w:fldCharType="begin"/>
      </w:r>
      <w:r w:rsidRPr="00FA1954">
        <w:rPr>
          <w:noProof/>
          <w:lang w:val="en-US"/>
        </w:rPr>
        <w:instrText xml:space="preserve"> PAGEREF _Toc326702336 \h </w:instrText>
      </w:r>
      <w:r w:rsidR="00296837">
        <w:rPr>
          <w:noProof/>
        </w:rPr>
      </w:r>
      <w:r w:rsidR="00296837">
        <w:rPr>
          <w:noProof/>
        </w:rPr>
        <w:fldChar w:fldCharType="separate"/>
      </w:r>
      <w:r w:rsidRPr="00FA1954">
        <w:rPr>
          <w:noProof/>
          <w:lang w:val="en-US"/>
        </w:rPr>
        <w:t>15</w:t>
      </w:r>
      <w:r w:rsidR="00296837">
        <w:rPr>
          <w:noProof/>
        </w:rPr>
        <w:fldChar w:fldCharType="end"/>
      </w:r>
    </w:p>
    <w:p w14:paraId="22449B91"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8.1.2</w:t>
      </w:r>
      <w:r w:rsidRPr="00FA1954">
        <w:rPr>
          <w:rFonts w:ascii="Calibri" w:hAnsi="Calibri"/>
          <w:noProof/>
          <w:lang w:val="en-US"/>
        </w:rPr>
        <w:tab/>
      </w:r>
      <w:r w:rsidRPr="003536C7">
        <w:rPr>
          <w:noProof/>
          <w:lang w:val="en-GB"/>
        </w:rPr>
        <w:t>Secondary study parameters/endpoints (if applicable)</w:t>
      </w:r>
      <w:r w:rsidRPr="00FA1954">
        <w:rPr>
          <w:noProof/>
          <w:lang w:val="en-US"/>
        </w:rPr>
        <w:tab/>
      </w:r>
      <w:r w:rsidR="00296837">
        <w:rPr>
          <w:noProof/>
        </w:rPr>
        <w:fldChar w:fldCharType="begin"/>
      </w:r>
      <w:r w:rsidRPr="00FA1954">
        <w:rPr>
          <w:noProof/>
          <w:lang w:val="en-US"/>
        </w:rPr>
        <w:instrText xml:space="preserve"> PAGEREF _Toc326702337 \h </w:instrText>
      </w:r>
      <w:r w:rsidR="00296837">
        <w:rPr>
          <w:noProof/>
        </w:rPr>
      </w:r>
      <w:r w:rsidR="00296837">
        <w:rPr>
          <w:noProof/>
        </w:rPr>
        <w:fldChar w:fldCharType="separate"/>
      </w:r>
      <w:r w:rsidRPr="00FA1954">
        <w:rPr>
          <w:noProof/>
          <w:lang w:val="en-US"/>
        </w:rPr>
        <w:t>15</w:t>
      </w:r>
      <w:r w:rsidR="00296837">
        <w:rPr>
          <w:noProof/>
        </w:rPr>
        <w:fldChar w:fldCharType="end"/>
      </w:r>
    </w:p>
    <w:p w14:paraId="3D10E11E"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8.1.3</w:t>
      </w:r>
      <w:r w:rsidRPr="00FA1954">
        <w:rPr>
          <w:rFonts w:ascii="Calibri" w:hAnsi="Calibri"/>
          <w:noProof/>
          <w:lang w:val="en-US"/>
        </w:rPr>
        <w:tab/>
      </w:r>
      <w:r w:rsidRPr="003536C7">
        <w:rPr>
          <w:noProof/>
          <w:lang w:val="en-GB"/>
        </w:rPr>
        <w:t>Other study parameters (if applicable)</w:t>
      </w:r>
      <w:r w:rsidRPr="00FA1954">
        <w:rPr>
          <w:noProof/>
          <w:lang w:val="en-US"/>
        </w:rPr>
        <w:tab/>
      </w:r>
      <w:r w:rsidR="00296837">
        <w:rPr>
          <w:noProof/>
        </w:rPr>
        <w:fldChar w:fldCharType="begin"/>
      </w:r>
      <w:r w:rsidRPr="00FA1954">
        <w:rPr>
          <w:noProof/>
          <w:lang w:val="en-US"/>
        </w:rPr>
        <w:instrText xml:space="preserve"> PAGEREF _Toc326702338 \h </w:instrText>
      </w:r>
      <w:r w:rsidR="00296837">
        <w:rPr>
          <w:noProof/>
        </w:rPr>
      </w:r>
      <w:r w:rsidR="00296837">
        <w:rPr>
          <w:noProof/>
        </w:rPr>
        <w:fldChar w:fldCharType="separate"/>
      </w:r>
      <w:r w:rsidRPr="00FA1954">
        <w:rPr>
          <w:noProof/>
          <w:lang w:val="en-US"/>
        </w:rPr>
        <w:t>15</w:t>
      </w:r>
      <w:r w:rsidR="00296837">
        <w:rPr>
          <w:noProof/>
        </w:rPr>
        <w:fldChar w:fldCharType="end"/>
      </w:r>
    </w:p>
    <w:p w14:paraId="4B9914C3"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lastRenderedPageBreak/>
        <w:t>8.2</w:t>
      </w:r>
      <w:r w:rsidRPr="00FA1954">
        <w:rPr>
          <w:rFonts w:ascii="Calibri" w:hAnsi="Calibri"/>
          <w:noProof/>
          <w:lang w:val="en-US"/>
        </w:rPr>
        <w:tab/>
      </w:r>
      <w:r w:rsidRPr="003536C7">
        <w:rPr>
          <w:noProof/>
          <w:lang w:val="en-GB"/>
        </w:rPr>
        <w:t>Randomisation, blinding and treatment allocation</w:t>
      </w:r>
      <w:r w:rsidRPr="00FA1954">
        <w:rPr>
          <w:noProof/>
          <w:lang w:val="en-US"/>
        </w:rPr>
        <w:tab/>
      </w:r>
      <w:r w:rsidR="00296837">
        <w:rPr>
          <w:noProof/>
        </w:rPr>
        <w:fldChar w:fldCharType="begin"/>
      </w:r>
      <w:r w:rsidRPr="00FA1954">
        <w:rPr>
          <w:noProof/>
          <w:lang w:val="en-US"/>
        </w:rPr>
        <w:instrText xml:space="preserve"> PAGEREF _Toc326702339 \h </w:instrText>
      </w:r>
      <w:r w:rsidR="00296837">
        <w:rPr>
          <w:noProof/>
        </w:rPr>
      </w:r>
      <w:r w:rsidR="00296837">
        <w:rPr>
          <w:noProof/>
        </w:rPr>
        <w:fldChar w:fldCharType="separate"/>
      </w:r>
      <w:r w:rsidRPr="00FA1954">
        <w:rPr>
          <w:noProof/>
          <w:lang w:val="en-US"/>
        </w:rPr>
        <w:t>15</w:t>
      </w:r>
      <w:r w:rsidR="00296837">
        <w:rPr>
          <w:noProof/>
        </w:rPr>
        <w:fldChar w:fldCharType="end"/>
      </w:r>
    </w:p>
    <w:p w14:paraId="4ABE6703"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8.3</w:t>
      </w:r>
      <w:r w:rsidRPr="00FA1954">
        <w:rPr>
          <w:rFonts w:ascii="Calibri" w:hAnsi="Calibri"/>
          <w:noProof/>
          <w:lang w:val="en-US"/>
        </w:rPr>
        <w:tab/>
      </w:r>
      <w:r w:rsidRPr="003536C7">
        <w:rPr>
          <w:noProof/>
          <w:lang w:val="en-GB"/>
        </w:rPr>
        <w:t>Study procedures</w:t>
      </w:r>
      <w:r w:rsidRPr="00FA1954">
        <w:rPr>
          <w:noProof/>
          <w:lang w:val="en-US"/>
        </w:rPr>
        <w:tab/>
      </w:r>
      <w:r w:rsidR="00296837">
        <w:rPr>
          <w:noProof/>
        </w:rPr>
        <w:fldChar w:fldCharType="begin"/>
      </w:r>
      <w:r w:rsidRPr="00FA1954">
        <w:rPr>
          <w:noProof/>
          <w:lang w:val="en-US"/>
        </w:rPr>
        <w:instrText xml:space="preserve"> PAGEREF _Toc326702340 \h </w:instrText>
      </w:r>
      <w:r w:rsidR="00296837">
        <w:rPr>
          <w:noProof/>
        </w:rPr>
      </w:r>
      <w:r w:rsidR="00296837">
        <w:rPr>
          <w:noProof/>
        </w:rPr>
        <w:fldChar w:fldCharType="separate"/>
      </w:r>
      <w:r w:rsidRPr="00FA1954">
        <w:rPr>
          <w:noProof/>
          <w:lang w:val="en-US"/>
        </w:rPr>
        <w:t>15</w:t>
      </w:r>
      <w:r w:rsidR="00296837">
        <w:rPr>
          <w:noProof/>
        </w:rPr>
        <w:fldChar w:fldCharType="end"/>
      </w:r>
    </w:p>
    <w:p w14:paraId="0582C6B2"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8.4</w:t>
      </w:r>
      <w:r w:rsidRPr="00FA1954">
        <w:rPr>
          <w:rFonts w:ascii="Calibri" w:hAnsi="Calibri"/>
          <w:noProof/>
          <w:lang w:val="en-US"/>
        </w:rPr>
        <w:tab/>
      </w:r>
      <w:r w:rsidRPr="003536C7">
        <w:rPr>
          <w:noProof/>
          <w:lang w:val="en-GB"/>
        </w:rPr>
        <w:t>Withdrawal of individual subjects</w:t>
      </w:r>
      <w:r w:rsidRPr="00FA1954">
        <w:rPr>
          <w:noProof/>
          <w:lang w:val="en-US"/>
        </w:rPr>
        <w:tab/>
      </w:r>
      <w:r w:rsidR="00296837">
        <w:rPr>
          <w:noProof/>
        </w:rPr>
        <w:fldChar w:fldCharType="begin"/>
      </w:r>
      <w:r w:rsidRPr="00FA1954">
        <w:rPr>
          <w:noProof/>
          <w:lang w:val="en-US"/>
        </w:rPr>
        <w:instrText xml:space="preserve"> PAGEREF _Toc326702341 \h </w:instrText>
      </w:r>
      <w:r w:rsidR="00296837">
        <w:rPr>
          <w:noProof/>
        </w:rPr>
      </w:r>
      <w:r w:rsidR="00296837">
        <w:rPr>
          <w:noProof/>
        </w:rPr>
        <w:fldChar w:fldCharType="separate"/>
      </w:r>
      <w:r w:rsidRPr="00FA1954">
        <w:rPr>
          <w:noProof/>
          <w:lang w:val="en-US"/>
        </w:rPr>
        <w:t>15</w:t>
      </w:r>
      <w:r w:rsidR="00296837">
        <w:rPr>
          <w:noProof/>
        </w:rPr>
        <w:fldChar w:fldCharType="end"/>
      </w:r>
    </w:p>
    <w:p w14:paraId="050D3DA9"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8.4.1</w:t>
      </w:r>
      <w:r w:rsidRPr="00FA1954">
        <w:rPr>
          <w:rFonts w:ascii="Calibri" w:hAnsi="Calibri"/>
          <w:noProof/>
          <w:lang w:val="en-US"/>
        </w:rPr>
        <w:tab/>
      </w:r>
      <w:r w:rsidRPr="003536C7">
        <w:rPr>
          <w:noProof/>
          <w:lang w:val="en-GB"/>
        </w:rPr>
        <w:t>Specific criteria for withdrawal (if applicable)</w:t>
      </w:r>
      <w:r w:rsidRPr="00FA1954">
        <w:rPr>
          <w:noProof/>
          <w:lang w:val="en-US"/>
        </w:rPr>
        <w:tab/>
      </w:r>
      <w:r w:rsidR="00296837">
        <w:rPr>
          <w:noProof/>
        </w:rPr>
        <w:fldChar w:fldCharType="begin"/>
      </w:r>
      <w:r w:rsidRPr="00FA1954">
        <w:rPr>
          <w:noProof/>
          <w:lang w:val="en-US"/>
        </w:rPr>
        <w:instrText xml:space="preserve"> PAGEREF _Toc326702342 \h </w:instrText>
      </w:r>
      <w:r w:rsidR="00296837">
        <w:rPr>
          <w:noProof/>
        </w:rPr>
      </w:r>
      <w:r w:rsidR="00296837">
        <w:rPr>
          <w:noProof/>
        </w:rPr>
        <w:fldChar w:fldCharType="separate"/>
      </w:r>
      <w:r w:rsidRPr="00FA1954">
        <w:rPr>
          <w:noProof/>
          <w:lang w:val="en-US"/>
        </w:rPr>
        <w:t>15</w:t>
      </w:r>
      <w:r w:rsidR="00296837">
        <w:rPr>
          <w:noProof/>
        </w:rPr>
        <w:fldChar w:fldCharType="end"/>
      </w:r>
    </w:p>
    <w:p w14:paraId="68032933"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8.5</w:t>
      </w:r>
      <w:r w:rsidRPr="00FA1954">
        <w:rPr>
          <w:rFonts w:ascii="Calibri" w:hAnsi="Calibri"/>
          <w:noProof/>
          <w:lang w:val="en-US"/>
        </w:rPr>
        <w:tab/>
      </w:r>
      <w:r w:rsidRPr="003536C7">
        <w:rPr>
          <w:noProof/>
          <w:lang w:val="en-GB"/>
        </w:rPr>
        <w:t>Replacement of individual subjects after withdrawal</w:t>
      </w:r>
      <w:r w:rsidRPr="00FA1954">
        <w:rPr>
          <w:noProof/>
          <w:lang w:val="en-US"/>
        </w:rPr>
        <w:tab/>
      </w:r>
      <w:r w:rsidR="00296837">
        <w:rPr>
          <w:noProof/>
        </w:rPr>
        <w:fldChar w:fldCharType="begin"/>
      </w:r>
      <w:r w:rsidRPr="00FA1954">
        <w:rPr>
          <w:noProof/>
          <w:lang w:val="en-US"/>
        </w:rPr>
        <w:instrText xml:space="preserve"> PAGEREF _Toc326702343 \h </w:instrText>
      </w:r>
      <w:r w:rsidR="00296837">
        <w:rPr>
          <w:noProof/>
        </w:rPr>
      </w:r>
      <w:r w:rsidR="00296837">
        <w:rPr>
          <w:noProof/>
        </w:rPr>
        <w:fldChar w:fldCharType="separate"/>
      </w:r>
      <w:r w:rsidRPr="00FA1954">
        <w:rPr>
          <w:noProof/>
          <w:lang w:val="en-US"/>
        </w:rPr>
        <w:t>15</w:t>
      </w:r>
      <w:r w:rsidR="00296837">
        <w:rPr>
          <w:noProof/>
        </w:rPr>
        <w:fldChar w:fldCharType="end"/>
      </w:r>
    </w:p>
    <w:p w14:paraId="5C507B31"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8.6</w:t>
      </w:r>
      <w:r w:rsidRPr="00FA1954">
        <w:rPr>
          <w:rFonts w:ascii="Calibri" w:hAnsi="Calibri"/>
          <w:noProof/>
          <w:lang w:val="en-US"/>
        </w:rPr>
        <w:tab/>
      </w:r>
      <w:r w:rsidRPr="003536C7">
        <w:rPr>
          <w:noProof/>
          <w:lang w:val="en-GB"/>
        </w:rPr>
        <w:t>Follow-up of subjects withdrawn from treatment</w:t>
      </w:r>
      <w:r w:rsidRPr="00FA1954">
        <w:rPr>
          <w:noProof/>
          <w:lang w:val="en-US"/>
        </w:rPr>
        <w:tab/>
      </w:r>
      <w:r w:rsidR="00296837">
        <w:rPr>
          <w:noProof/>
        </w:rPr>
        <w:fldChar w:fldCharType="begin"/>
      </w:r>
      <w:r w:rsidRPr="00FA1954">
        <w:rPr>
          <w:noProof/>
          <w:lang w:val="en-US"/>
        </w:rPr>
        <w:instrText xml:space="preserve"> PAGEREF _Toc326702344 \h </w:instrText>
      </w:r>
      <w:r w:rsidR="00296837">
        <w:rPr>
          <w:noProof/>
        </w:rPr>
      </w:r>
      <w:r w:rsidR="00296837">
        <w:rPr>
          <w:noProof/>
        </w:rPr>
        <w:fldChar w:fldCharType="separate"/>
      </w:r>
      <w:r w:rsidRPr="00FA1954">
        <w:rPr>
          <w:noProof/>
          <w:lang w:val="en-US"/>
        </w:rPr>
        <w:t>15</w:t>
      </w:r>
      <w:r w:rsidR="00296837">
        <w:rPr>
          <w:noProof/>
        </w:rPr>
        <w:fldChar w:fldCharType="end"/>
      </w:r>
    </w:p>
    <w:p w14:paraId="1692F5B3"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8.7</w:t>
      </w:r>
      <w:r w:rsidRPr="00FA1954">
        <w:rPr>
          <w:rFonts w:ascii="Calibri" w:hAnsi="Calibri"/>
          <w:noProof/>
          <w:lang w:val="en-US"/>
        </w:rPr>
        <w:tab/>
      </w:r>
      <w:r w:rsidRPr="003536C7">
        <w:rPr>
          <w:noProof/>
          <w:lang w:val="en-GB"/>
        </w:rPr>
        <w:t>Premature termination of the study</w:t>
      </w:r>
      <w:r w:rsidRPr="00FA1954">
        <w:rPr>
          <w:noProof/>
          <w:lang w:val="en-US"/>
        </w:rPr>
        <w:tab/>
      </w:r>
      <w:r w:rsidR="00296837">
        <w:rPr>
          <w:noProof/>
        </w:rPr>
        <w:fldChar w:fldCharType="begin"/>
      </w:r>
      <w:r w:rsidRPr="00FA1954">
        <w:rPr>
          <w:noProof/>
          <w:lang w:val="en-US"/>
        </w:rPr>
        <w:instrText xml:space="preserve"> PAGEREF _Toc326702345 \h </w:instrText>
      </w:r>
      <w:r w:rsidR="00296837">
        <w:rPr>
          <w:noProof/>
        </w:rPr>
      </w:r>
      <w:r w:rsidR="00296837">
        <w:rPr>
          <w:noProof/>
        </w:rPr>
        <w:fldChar w:fldCharType="separate"/>
      </w:r>
      <w:r w:rsidRPr="00FA1954">
        <w:rPr>
          <w:noProof/>
          <w:lang w:val="en-US"/>
        </w:rPr>
        <w:t>15</w:t>
      </w:r>
      <w:r w:rsidR="00296837">
        <w:rPr>
          <w:noProof/>
        </w:rPr>
        <w:fldChar w:fldCharType="end"/>
      </w:r>
    </w:p>
    <w:p w14:paraId="1EE880E9" w14:textId="77777777" w:rsidR="00FA1954" w:rsidRPr="00FA1954" w:rsidRDefault="00FA1954" w:rsidP="00845FA6">
      <w:pPr>
        <w:pStyle w:val="Inhopg1"/>
        <w:tabs>
          <w:tab w:val="left" w:pos="440"/>
          <w:tab w:val="right" w:leader="dot" w:pos="9062"/>
        </w:tabs>
        <w:spacing w:line="360" w:lineRule="auto"/>
        <w:jc w:val="both"/>
        <w:rPr>
          <w:rFonts w:ascii="Calibri" w:hAnsi="Calibri"/>
          <w:noProof/>
          <w:lang w:val="en-US"/>
        </w:rPr>
      </w:pPr>
      <w:r w:rsidRPr="003536C7">
        <w:rPr>
          <w:noProof/>
          <w:lang w:val="en-GB"/>
        </w:rPr>
        <w:t>9.</w:t>
      </w:r>
      <w:r w:rsidRPr="00FA1954">
        <w:rPr>
          <w:rFonts w:ascii="Calibri" w:hAnsi="Calibri"/>
          <w:noProof/>
          <w:lang w:val="en-US"/>
        </w:rPr>
        <w:tab/>
      </w:r>
      <w:r w:rsidRPr="003536C7">
        <w:rPr>
          <w:noProof/>
          <w:lang w:val="en-GB"/>
        </w:rPr>
        <w:t>SAFETY REPORTING</w:t>
      </w:r>
      <w:r w:rsidRPr="00FA1954">
        <w:rPr>
          <w:noProof/>
          <w:lang w:val="en-US"/>
        </w:rPr>
        <w:tab/>
      </w:r>
      <w:r w:rsidR="00296837">
        <w:rPr>
          <w:noProof/>
        </w:rPr>
        <w:fldChar w:fldCharType="begin"/>
      </w:r>
      <w:r w:rsidRPr="00FA1954">
        <w:rPr>
          <w:noProof/>
          <w:lang w:val="en-US"/>
        </w:rPr>
        <w:instrText xml:space="preserve"> PAGEREF _Toc326702346 \h </w:instrText>
      </w:r>
      <w:r w:rsidR="00296837">
        <w:rPr>
          <w:noProof/>
        </w:rPr>
      </w:r>
      <w:r w:rsidR="00296837">
        <w:rPr>
          <w:noProof/>
        </w:rPr>
        <w:fldChar w:fldCharType="separate"/>
      </w:r>
      <w:r w:rsidRPr="00FA1954">
        <w:rPr>
          <w:noProof/>
          <w:lang w:val="en-US"/>
        </w:rPr>
        <w:t>16</w:t>
      </w:r>
      <w:r w:rsidR="00296837">
        <w:rPr>
          <w:noProof/>
        </w:rPr>
        <w:fldChar w:fldCharType="end"/>
      </w:r>
    </w:p>
    <w:p w14:paraId="58A63CEA"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FA1954">
        <w:rPr>
          <w:noProof/>
          <w:lang w:val="en-US"/>
        </w:rPr>
        <w:tab/>
      </w:r>
      <w:r w:rsidR="00296837">
        <w:rPr>
          <w:noProof/>
        </w:rPr>
        <w:fldChar w:fldCharType="begin"/>
      </w:r>
      <w:r w:rsidRPr="00FA1954">
        <w:rPr>
          <w:noProof/>
          <w:lang w:val="en-US"/>
        </w:rPr>
        <w:instrText xml:space="preserve"> PAGEREF _Toc326702347 \h </w:instrText>
      </w:r>
      <w:r w:rsidR="00296837">
        <w:rPr>
          <w:noProof/>
        </w:rPr>
      </w:r>
      <w:r w:rsidR="00296837">
        <w:rPr>
          <w:noProof/>
        </w:rPr>
        <w:fldChar w:fldCharType="separate"/>
      </w:r>
      <w:r w:rsidRPr="00FA1954">
        <w:rPr>
          <w:noProof/>
          <w:lang w:val="en-US"/>
        </w:rPr>
        <w:t>16</w:t>
      </w:r>
      <w:r w:rsidR="00296837">
        <w:rPr>
          <w:noProof/>
        </w:rPr>
        <w:fldChar w:fldCharType="end"/>
      </w:r>
    </w:p>
    <w:p w14:paraId="7C7BC7C7"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9.2</w:t>
      </w:r>
      <w:r w:rsidRPr="00FA1954">
        <w:rPr>
          <w:rFonts w:ascii="Calibri" w:hAnsi="Calibri"/>
          <w:noProof/>
          <w:lang w:val="en-US"/>
        </w:rPr>
        <w:tab/>
      </w:r>
      <w:r w:rsidRPr="003536C7">
        <w:rPr>
          <w:noProof/>
          <w:lang w:val="en-GB"/>
        </w:rPr>
        <w:t>AEs, SAEs and SUSARs</w:t>
      </w:r>
      <w:r w:rsidRPr="00FA1954">
        <w:rPr>
          <w:noProof/>
          <w:lang w:val="en-US"/>
        </w:rPr>
        <w:tab/>
      </w:r>
      <w:r w:rsidR="00296837">
        <w:rPr>
          <w:noProof/>
        </w:rPr>
        <w:fldChar w:fldCharType="begin"/>
      </w:r>
      <w:r w:rsidRPr="00FA1954">
        <w:rPr>
          <w:noProof/>
          <w:lang w:val="en-US"/>
        </w:rPr>
        <w:instrText xml:space="preserve"> PAGEREF _Toc326702348 \h </w:instrText>
      </w:r>
      <w:r w:rsidR="00296837">
        <w:rPr>
          <w:noProof/>
        </w:rPr>
      </w:r>
      <w:r w:rsidR="00296837">
        <w:rPr>
          <w:noProof/>
        </w:rPr>
        <w:fldChar w:fldCharType="separate"/>
      </w:r>
      <w:r w:rsidRPr="00FA1954">
        <w:rPr>
          <w:noProof/>
          <w:lang w:val="en-US"/>
        </w:rPr>
        <w:t>16</w:t>
      </w:r>
      <w:r w:rsidR="00296837">
        <w:rPr>
          <w:noProof/>
        </w:rPr>
        <w:fldChar w:fldCharType="end"/>
      </w:r>
    </w:p>
    <w:p w14:paraId="33AC1747"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9.2.1</w:t>
      </w:r>
      <w:r w:rsidRPr="00FA1954">
        <w:rPr>
          <w:rFonts w:ascii="Calibri" w:hAnsi="Calibri"/>
          <w:noProof/>
          <w:lang w:val="en-US"/>
        </w:rPr>
        <w:tab/>
      </w:r>
      <w:r w:rsidRPr="003536C7">
        <w:rPr>
          <w:noProof/>
          <w:lang w:val="en-GB"/>
        </w:rPr>
        <w:t>Adverse events (AEs)</w:t>
      </w:r>
      <w:r w:rsidRPr="00FA1954">
        <w:rPr>
          <w:noProof/>
          <w:lang w:val="en-US"/>
        </w:rPr>
        <w:tab/>
      </w:r>
      <w:r w:rsidR="00296837">
        <w:rPr>
          <w:noProof/>
        </w:rPr>
        <w:fldChar w:fldCharType="begin"/>
      </w:r>
      <w:r w:rsidRPr="00FA1954">
        <w:rPr>
          <w:noProof/>
          <w:lang w:val="en-US"/>
        </w:rPr>
        <w:instrText xml:space="preserve"> PAGEREF _Toc326702349 \h </w:instrText>
      </w:r>
      <w:r w:rsidR="00296837">
        <w:rPr>
          <w:noProof/>
        </w:rPr>
      </w:r>
      <w:r w:rsidR="00296837">
        <w:rPr>
          <w:noProof/>
        </w:rPr>
        <w:fldChar w:fldCharType="separate"/>
      </w:r>
      <w:r w:rsidRPr="00FA1954">
        <w:rPr>
          <w:noProof/>
          <w:lang w:val="en-US"/>
        </w:rPr>
        <w:t>16</w:t>
      </w:r>
      <w:r w:rsidR="00296837">
        <w:rPr>
          <w:noProof/>
        </w:rPr>
        <w:fldChar w:fldCharType="end"/>
      </w:r>
    </w:p>
    <w:p w14:paraId="6C05CD8A"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9.2.2</w:t>
      </w:r>
      <w:r w:rsidRPr="00FA1954">
        <w:rPr>
          <w:rFonts w:ascii="Calibri" w:hAnsi="Calibri"/>
          <w:noProof/>
          <w:lang w:val="en-US"/>
        </w:rPr>
        <w:tab/>
      </w:r>
      <w:r w:rsidRPr="003536C7">
        <w:rPr>
          <w:noProof/>
          <w:lang w:val="en-GB"/>
        </w:rPr>
        <w:t>Serious adverse events (SAEs)</w:t>
      </w:r>
      <w:r w:rsidRPr="00FA1954">
        <w:rPr>
          <w:noProof/>
          <w:lang w:val="en-US"/>
        </w:rPr>
        <w:tab/>
      </w:r>
      <w:r w:rsidR="00296837">
        <w:rPr>
          <w:noProof/>
        </w:rPr>
        <w:fldChar w:fldCharType="begin"/>
      </w:r>
      <w:r w:rsidRPr="00FA1954">
        <w:rPr>
          <w:noProof/>
          <w:lang w:val="en-US"/>
        </w:rPr>
        <w:instrText xml:space="preserve"> PAGEREF _Toc326702350 \h </w:instrText>
      </w:r>
      <w:r w:rsidR="00296837">
        <w:rPr>
          <w:noProof/>
        </w:rPr>
      </w:r>
      <w:r w:rsidR="00296837">
        <w:rPr>
          <w:noProof/>
        </w:rPr>
        <w:fldChar w:fldCharType="separate"/>
      </w:r>
      <w:r w:rsidRPr="00FA1954">
        <w:rPr>
          <w:noProof/>
          <w:lang w:val="en-US"/>
        </w:rPr>
        <w:t>16</w:t>
      </w:r>
      <w:r w:rsidR="00296837">
        <w:rPr>
          <w:noProof/>
        </w:rPr>
        <w:fldChar w:fldCharType="end"/>
      </w:r>
    </w:p>
    <w:p w14:paraId="35AB23AA" w14:textId="77777777" w:rsidR="00FA1954" w:rsidRPr="00FA1954" w:rsidRDefault="00FA1954" w:rsidP="00845FA6">
      <w:pPr>
        <w:pStyle w:val="Inhopg3"/>
        <w:tabs>
          <w:tab w:val="left" w:pos="1320"/>
          <w:tab w:val="right" w:leader="dot" w:pos="9062"/>
        </w:tabs>
        <w:spacing w:line="360" w:lineRule="auto"/>
        <w:jc w:val="both"/>
        <w:rPr>
          <w:rFonts w:ascii="Calibri" w:hAnsi="Calibri"/>
          <w:noProof/>
          <w:lang w:val="en-US"/>
        </w:rPr>
      </w:pPr>
      <w:r w:rsidRPr="003536C7">
        <w:rPr>
          <w:noProof/>
          <w:lang w:val="en-GB"/>
        </w:rPr>
        <w:t>9.2.3</w:t>
      </w:r>
      <w:r w:rsidRPr="00FA1954">
        <w:rPr>
          <w:rFonts w:ascii="Calibri" w:hAnsi="Calibri"/>
          <w:noProof/>
          <w:lang w:val="en-US"/>
        </w:rPr>
        <w:tab/>
      </w:r>
      <w:r w:rsidRPr="003536C7">
        <w:rPr>
          <w:noProof/>
          <w:lang w:val="en-GB"/>
        </w:rPr>
        <w:t>Suspected unexpected serious adverse reactions (SUSARs)</w:t>
      </w:r>
      <w:r w:rsidRPr="00FA1954">
        <w:rPr>
          <w:noProof/>
          <w:lang w:val="en-US"/>
        </w:rPr>
        <w:tab/>
      </w:r>
      <w:r w:rsidR="00296837">
        <w:rPr>
          <w:noProof/>
        </w:rPr>
        <w:fldChar w:fldCharType="begin"/>
      </w:r>
      <w:r w:rsidRPr="00FA1954">
        <w:rPr>
          <w:noProof/>
          <w:lang w:val="en-US"/>
        </w:rPr>
        <w:instrText xml:space="preserve"> PAGEREF _Toc326702351 \h </w:instrText>
      </w:r>
      <w:r w:rsidR="00296837">
        <w:rPr>
          <w:noProof/>
        </w:rPr>
      </w:r>
      <w:r w:rsidR="00296837">
        <w:rPr>
          <w:noProof/>
        </w:rPr>
        <w:fldChar w:fldCharType="separate"/>
      </w:r>
      <w:r w:rsidRPr="00FA1954">
        <w:rPr>
          <w:noProof/>
          <w:lang w:val="en-US"/>
        </w:rPr>
        <w:t>17</w:t>
      </w:r>
      <w:r w:rsidR="00296837">
        <w:rPr>
          <w:noProof/>
        </w:rPr>
        <w:fldChar w:fldCharType="end"/>
      </w:r>
    </w:p>
    <w:p w14:paraId="01840668"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9.3</w:t>
      </w:r>
      <w:r w:rsidRPr="00FA1954">
        <w:rPr>
          <w:rFonts w:ascii="Calibri" w:hAnsi="Calibri"/>
          <w:noProof/>
          <w:lang w:val="en-US"/>
        </w:rPr>
        <w:tab/>
      </w:r>
      <w:r w:rsidRPr="003536C7">
        <w:rPr>
          <w:noProof/>
          <w:lang w:val="en-GB"/>
        </w:rPr>
        <w:t>Annual safety report</w:t>
      </w:r>
      <w:r w:rsidRPr="00FA1954">
        <w:rPr>
          <w:noProof/>
          <w:lang w:val="en-US"/>
        </w:rPr>
        <w:tab/>
      </w:r>
      <w:r w:rsidR="00296837">
        <w:rPr>
          <w:noProof/>
        </w:rPr>
        <w:fldChar w:fldCharType="begin"/>
      </w:r>
      <w:r w:rsidRPr="00FA1954">
        <w:rPr>
          <w:noProof/>
          <w:lang w:val="en-US"/>
        </w:rPr>
        <w:instrText xml:space="preserve"> PAGEREF _Toc326702352 \h </w:instrText>
      </w:r>
      <w:r w:rsidR="00296837">
        <w:rPr>
          <w:noProof/>
        </w:rPr>
      </w:r>
      <w:r w:rsidR="00296837">
        <w:rPr>
          <w:noProof/>
        </w:rPr>
        <w:fldChar w:fldCharType="separate"/>
      </w:r>
      <w:r w:rsidRPr="00FA1954">
        <w:rPr>
          <w:noProof/>
          <w:lang w:val="en-US"/>
        </w:rPr>
        <w:t>18</w:t>
      </w:r>
      <w:r w:rsidR="00296837">
        <w:rPr>
          <w:noProof/>
        </w:rPr>
        <w:fldChar w:fldCharType="end"/>
      </w:r>
    </w:p>
    <w:p w14:paraId="40F6687F"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9.4</w:t>
      </w:r>
      <w:r w:rsidRPr="00FA1954">
        <w:rPr>
          <w:rFonts w:ascii="Calibri" w:hAnsi="Calibri"/>
          <w:noProof/>
          <w:lang w:val="en-US"/>
        </w:rPr>
        <w:tab/>
      </w:r>
      <w:r w:rsidRPr="003536C7">
        <w:rPr>
          <w:noProof/>
          <w:lang w:val="en-GB"/>
        </w:rPr>
        <w:t>Follow-up of adverse events</w:t>
      </w:r>
      <w:r w:rsidRPr="00FA1954">
        <w:rPr>
          <w:noProof/>
          <w:lang w:val="en-US"/>
        </w:rPr>
        <w:tab/>
      </w:r>
      <w:r w:rsidR="00296837">
        <w:rPr>
          <w:noProof/>
        </w:rPr>
        <w:fldChar w:fldCharType="begin"/>
      </w:r>
      <w:r w:rsidRPr="00FA1954">
        <w:rPr>
          <w:noProof/>
          <w:lang w:val="en-US"/>
        </w:rPr>
        <w:instrText xml:space="preserve"> PAGEREF _Toc326702353 \h </w:instrText>
      </w:r>
      <w:r w:rsidR="00296837">
        <w:rPr>
          <w:noProof/>
        </w:rPr>
      </w:r>
      <w:r w:rsidR="00296837">
        <w:rPr>
          <w:noProof/>
        </w:rPr>
        <w:fldChar w:fldCharType="separate"/>
      </w:r>
      <w:r w:rsidRPr="00FA1954">
        <w:rPr>
          <w:noProof/>
          <w:lang w:val="en-US"/>
        </w:rPr>
        <w:t>19</w:t>
      </w:r>
      <w:r w:rsidR="00296837">
        <w:rPr>
          <w:noProof/>
        </w:rPr>
        <w:fldChar w:fldCharType="end"/>
      </w:r>
    </w:p>
    <w:p w14:paraId="4813AA20"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9.5</w:t>
      </w:r>
      <w:r w:rsidRPr="00FA1954">
        <w:rPr>
          <w:rFonts w:ascii="Calibri" w:hAnsi="Calibri"/>
          <w:noProof/>
          <w:lang w:val="en-US"/>
        </w:rPr>
        <w:tab/>
      </w:r>
      <w:r w:rsidRPr="003536C7">
        <w:rPr>
          <w:noProof/>
          <w:lang w:val="en-GB"/>
        </w:rPr>
        <w:t>[Data Safety Monitoring Board (DSMB) / Safety Committee</w:t>
      </w:r>
      <w:r w:rsidRPr="003536C7">
        <w:rPr>
          <w:noProof/>
          <w:lang w:val="en-US"/>
        </w:rPr>
        <w:t>]</w:t>
      </w:r>
      <w:r w:rsidRPr="00FA1954">
        <w:rPr>
          <w:noProof/>
          <w:lang w:val="en-US"/>
        </w:rPr>
        <w:tab/>
      </w:r>
      <w:r w:rsidR="00296837">
        <w:rPr>
          <w:noProof/>
        </w:rPr>
        <w:fldChar w:fldCharType="begin"/>
      </w:r>
      <w:r w:rsidRPr="00FA1954">
        <w:rPr>
          <w:noProof/>
          <w:lang w:val="en-US"/>
        </w:rPr>
        <w:instrText xml:space="preserve"> PAGEREF _Toc326702354 \h </w:instrText>
      </w:r>
      <w:r w:rsidR="00296837">
        <w:rPr>
          <w:noProof/>
        </w:rPr>
      </w:r>
      <w:r w:rsidR="00296837">
        <w:rPr>
          <w:noProof/>
        </w:rPr>
        <w:fldChar w:fldCharType="separate"/>
      </w:r>
      <w:r w:rsidRPr="00FA1954">
        <w:rPr>
          <w:noProof/>
          <w:lang w:val="en-US"/>
        </w:rPr>
        <w:t>19</w:t>
      </w:r>
      <w:r w:rsidR="00296837">
        <w:rPr>
          <w:noProof/>
        </w:rPr>
        <w:fldChar w:fldCharType="end"/>
      </w:r>
    </w:p>
    <w:p w14:paraId="357278B3" w14:textId="77777777" w:rsidR="00FA1954" w:rsidRPr="00FA1954" w:rsidRDefault="00FA1954" w:rsidP="00845FA6">
      <w:pPr>
        <w:pStyle w:val="Inhopg1"/>
        <w:tabs>
          <w:tab w:val="left" w:pos="660"/>
          <w:tab w:val="right" w:leader="dot" w:pos="9062"/>
        </w:tabs>
        <w:spacing w:line="360" w:lineRule="auto"/>
        <w:jc w:val="both"/>
        <w:rPr>
          <w:rFonts w:ascii="Calibri" w:hAnsi="Calibri"/>
          <w:noProof/>
          <w:lang w:val="en-US"/>
        </w:rPr>
      </w:pPr>
      <w:r w:rsidRPr="003536C7">
        <w:rPr>
          <w:noProof/>
          <w:lang w:val="en-GB"/>
        </w:rPr>
        <w:t>10.</w:t>
      </w:r>
      <w:r w:rsidRPr="00FA1954">
        <w:rPr>
          <w:rFonts w:ascii="Calibri" w:hAnsi="Calibri"/>
          <w:noProof/>
          <w:lang w:val="en-US"/>
        </w:rPr>
        <w:tab/>
      </w:r>
      <w:r w:rsidRPr="003536C7">
        <w:rPr>
          <w:noProof/>
          <w:lang w:val="en-GB"/>
        </w:rPr>
        <w:t>STATISTICAL ANALYSIS</w:t>
      </w:r>
      <w:r w:rsidRPr="00FA1954">
        <w:rPr>
          <w:noProof/>
          <w:lang w:val="en-US"/>
        </w:rPr>
        <w:tab/>
      </w:r>
      <w:r w:rsidR="00296837">
        <w:rPr>
          <w:noProof/>
        </w:rPr>
        <w:fldChar w:fldCharType="begin"/>
      </w:r>
      <w:r w:rsidRPr="00FA1954">
        <w:rPr>
          <w:noProof/>
          <w:lang w:val="en-US"/>
        </w:rPr>
        <w:instrText xml:space="preserve"> PAGEREF _Toc326702355 \h </w:instrText>
      </w:r>
      <w:r w:rsidR="00296837">
        <w:rPr>
          <w:noProof/>
        </w:rPr>
      </w:r>
      <w:r w:rsidR="00296837">
        <w:rPr>
          <w:noProof/>
        </w:rPr>
        <w:fldChar w:fldCharType="separate"/>
      </w:r>
      <w:r w:rsidRPr="00FA1954">
        <w:rPr>
          <w:noProof/>
          <w:lang w:val="en-US"/>
        </w:rPr>
        <w:t>20</w:t>
      </w:r>
      <w:r w:rsidR="00296837">
        <w:rPr>
          <w:noProof/>
        </w:rPr>
        <w:fldChar w:fldCharType="end"/>
      </w:r>
    </w:p>
    <w:p w14:paraId="038D3429"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10.1</w:t>
      </w:r>
      <w:r w:rsidRPr="00FA1954">
        <w:rPr>
          <w:rFonts w:ascii="Calibri" w:hAnsi="Calibri"/>
          <w:noProof/>
          <w:lang w:val="en-US"/>
        </w:rPr>
        <w:tab/>
      </w:r>
      <w:r w:rsidRPr="003536C7">
        <w:rPr>
          <w:noProof/>
          <w:lang w:val="en-GB"/>
        </w:rPr>
        <w:t>Primary study parameter(s)</w:t>
      </w:r>
      <w:r w:rsidRPr="00FA1954">
        <w:rPr>
          <w:noProof/>
          <w:lang w:val="en-US"/>
        </w:rPr>
        <w:tab/>
      </w:r>
      <w:r w:rsidR="00296837">
        <w:rPr>
          <w:noProof/>
        </w:rPr>
        <w:fldChar w:fldCharType="begin"/>
      </w:r>
      <w:r w:rsidRPr="00FA1954">
        <w:rPr>
          <w:noProof/>
          <w:lang w:val="en-US"/>
        </w:rPr>
        <w:instrText xml:space="preserve"> PAGEREF _Toc326702356 \h </w:instrText>
      </w:r>
      <w:r w:rsidR="00296837">
        <w:rPr>
          <w:noProof/>
        </w:rPr>
      </w:r>
      <w:r w:rsidR="00296837">
        <w:rPr>
          <w:noProof/>
        </w:rPr>
        <w:fldChar w:fldCharType="separate"/>
      </w:r>
      <w:r w:rsidRPr="00FA1954">
        <w:rPr>
          <w:noProof/>
          <w:lang w:val="en-US"/>
        </w:rPr>
        <w:t>20</w:t>
      </w:r>
      <w:r w:rsidR="00296837">
        <w:rPr>
          <w:noProof/>
        </w:rPr>
        <w:fldChar w:fldCharType="end"/>
      </w:r>
    </w:p>
    <w:p w14:paraId="5B16C729"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10.2</w:t>
      </w:r>
      <w:r w:rsidRPr="00FA1954">
        <w:rPr>
          <w:rFonts w:ascii="Calibri" w:hAnsi="Calibri"/>
          <w:noProof/>
          <w:lang w:val="en-US"/>
        </w:rPr>
        <w:tab/>
      </w:r>
      <w:r w:rsidRPr="003536C7">
        <w:rPr>
          <w:noProof/>
          <w:lang w:val="en-GB"/>
        </w:rPr>
        <w:t>Secondary study parameter(s)</w:t>
      </w:r>
      <w:r w:rsidRPr="00FA1954">
        <w:rPr>
          <w:noProof/>
          <w:lang w:val="en-US"/>
        </w:rPr>
        <w:tab/>
      </w:r>
      <w:r w:rsidR="00296837">
        <w:rPr>
          <w:noProof/>
        </w:rPr>
        <w:fldChar w:fldCharType="begin"/>
      </w:r>
      <w:r w:rsidRPr="00FA1954">
        <w:rPr>
          <w:noProof/>
          <w:lang w:val="en-US"/>
        </w:rPr>
        <w:instrText xml:space="preserve"> PAGEREF _Toc326702357 \h </w:instrText>
      </w:r>
      <w:r w:rsidR="00296837">
        <w:rPr>
          <w:noProof/>
        </w:rPr>
      </w:r>
      <w:r w:rsidR="00296837">
        <w:rPr>
          <w:noProof/>
        </w:rPr>
        <w:fldChar w:fldCharType="separate"/>
      </w:r>
      <w:r w:rsidRPr="00FA1954">
        <w:rPr>
          <w:noProof/>
          <w:lang w:val="en-US"/>
        </w:rPr>
        <w:t>20</w:t>
      </w:r>
      <w:r w:rsidR="00296837">
        <w:rPr>
          <w:noProof/>
        </w:rPr>
        <w:fldChar w:fldCharType="end"/>
      </w:r>
    </w:p>
    <w:p w14:paraId="13E34790"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10.3</w:t>
      </w:r>
      <w:r w:rsidRPr="00FA1954">
        <w:rPr>
          <w:rFonts w:ascii="Calibri" w:hAnsi="Calibri"/>
          <w:noProof/>
          <w:lang w:val="en-US"/>
        </w:rPr>
        <w:tab/>
      </w:r>
      <w:r w:rsidRPr="003536C7">
        <w:rPr>
          <w:noProof/>
          <w:lang w:val="en-GB"/>
        </w:rPr>
        <w:t>Other study parameters</w:t>
      </w:r>
      <w:r w:rsidRPr="00FA1954">
        <w:rPr>
          <w:noProof/>
          <w:lang w:val="en-US"/>
        </w:rPr>
        <w:tab/>
      </w:r>
      <w:r w:rsidR="00296837">
        <w:rPr>
          <w:noProof/>
        </w:rPr>
        <w:fldChar w:fldCharType="begin"/>
      </w:r>
      <w:r w:rsidRPr="00FA1954">
        <w:rPr>
          <w:noProof/>
          <w:lang w:val="en-US"/>
        </w:rPr>
        <w:instrText xml:space="preserve"> PAGEREF _Toc326702358 \h </w:instrText>
      </w:r>
      <w:r w:rsidR="00296837">
        <w:rPr>
          <w:noProof/>
        </w:rPr>
      </w:r>
      <w:r w:rsidR="00296837">
        <w:rPr>
          <w:noProof/>
        </w:rPr>
        <w:fldChar w:fldCharType="separate"/>
      </w:r>
      <w:r w:rsidRPr="00FA1954">
        <w:rPr>
          <w:noProof/>
          <w:lang w:val="en-US"/>
        </w:rPr>
        <w:t>20</w:t>
      </w:r>
      <w:r w:rsidR="00296837">
        <w:rPr>
          <w:noProof/>
        </w:rPr>
        <w:fldChar w:fldCharType="end"/>
      </w:r>
    </w:p>
    <w:p w14:paraId="113D26B9"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10.4</w:t>
      </w:r>
      <w:r w:rsidRPr="00FA1954">
        <w:rPr>
          <w:rFonts w:ascii="Calibri" w:hAnsi="Calibri"/>
          <w:noProof/>
          <w:lang w:val="en-US"/>
        </w:rPr>
        <w:tab/>
      </w:r>
      <w:r w:rsidRPr="003536C7">
        <w:rPr>
          <w:noProof/>
          <w:lang w:val="en-GB"/>
        </w:rPr>
        <w:t>Interim analysis (if applicable)</w:t>
      </w:r>
      <w:r w:rsidRPr="00FA1954">
        <w:rPr>
          <w:noProof/>
          <w:lang w:val="en-US"/>
        </w:rPr>
        <w:tab/>
      </w:r>
      <w:r w:rsidR="00296837">
        <w:rPr>
          <w:noProof/>
        </w:rPr>
        <w:fldChar w:fldCharType="begin"/>
      </w:r>
      <w:r w:rsidRPr="00FA1954">
        <w:rPr>
          <w:noProof/>
          <w:lang w:val="en-US"/>
        </w:rPr>
        <w:instrText xml:space="preserve"> PAGEREF _Toc326702359 \h </w:instrText>
      </w:r>
      <w:r w:rsidR="00296837">
        <w:rPr>
          <w:noProof/>
        </w:rPr>
      </w:r>
      <w:r w:rsidR="00296837">
        <w:rPr>
          <w:noProof/>
        </w:rPr>
        <w:fldChar w:fldCharType="separate"/>
      </w:r>
      <w:r w:rsidRPr="00FA1954">
        <w:rPr>
          <w:noProof/>
          <w:lang w:val="en-US"/>
        </w:rPr>
        <w:t>20</w:t>
      </w:r>
      <w:r w:rsidR="00296837">
        <w:rPr>
          <w:noProof/>
        </w:rPr>
        <w:fldChar w:fldCharType="end"/>
      </w:r>
    </w:p>
    <w:p w14:paraId="72033EA7" w14:textId="77777777" w:rsidR="00FA1954" w:rsidRPr="00FA1954" w:rsidRDefault="00FA1954" w:rsidP="00845FA6">
      <w:pPr>
        <w:pStyle w:val="Inhopg1"/>
        <w:tabs>
          <w:tab w:val="left" w:pos="660"/>
          <w:tab w:val="right" w:leader="dot" w:pos="9062"/>
        </w:tabs>
        <w:spacing w:line="360" w:lineRule="auto"/>
        <w:jc w:val="both"/>
        <w:rPr>
          <w:rFonts w:ascii="Calibri" w:hAnsi="Calibri"/>
          <w:noProof/>
          <w:lang w:val="en-US"/>
        </w:rPr>
      </w:pPr>
      <w:r w:rsidRPr="003536C7">
        <w:rPr>
          <w:noProof/>
          <w:lang w:val="en-GB"/>
        </w:rPr>
        <w:t>11.</w:t>
      </w:r>
      <w:r w:rsidRPr="00FA1954">
        <w:rPr>
          <w:rFonts w:ascii="Calibri" w:hAnsi="Calibri"/>
          <w:noProof/>
          <w:lang w:val="en-US"/>
        </w:rPr>
        <w:tab/>
      </w:r>
      <w:r w:rsidRPr="003536C7">
        <w:rPr>
          <w:noProof/>
          <w:lang w:val="en-GB"/>
        </w:rPr>
        <w:t>ETHICAL CONSIDERATIONS</w:t>
      </w:r>
      <w:r w:rsidRPr="00FA1954">
        <w:rPr>
          <w:noProof/>
          <w:lang w:val="en-US"/>
        </w:rPr>
        <w:tab/>
      </w:r>
      <w:r w:rsidR="00296837">
        <w:rPr>
          <w:noProof/>
        </w:rPr>
        <w:fldChar w:fldCharType="begin"/>
      </w:r>
      <w:r w:rsidRPr="00FA1954">
        <w:rPr>
          <w:noProof/>
          <w:lang w:val="en-US"/>
        </w:rPr>
        <w:instrText xml:space="preserve"> PAGEREF _Toc326702360 \h </w:instrText>
      </w:r>
      <w:r w:rsidR="00296837">
        <w:rPr>
          <w:noProof/>
        </w:rPr>
      </w:r>
      <w:r w:rsidR="00296837">
        <w:rPr>
          <w:noProof/>
        </w:rPr>
        <w:fldChar w:fldCharType="separate"/>
      </w:r>
      <w:r w:rsidRPr="00FA1954">
        <w:rPr>
          <w:noProof/>
          <w:lang w:val="en-US"/>
        </w:rPr>
        <w:t>21</w:t>
      </w:r>
      <w:r w:rsidR="00296837">
        <w:rPr>
          <w:noProof/>
        </w:rPr>
        <w:fldChar w:fldCharType="end"/>
      </w:r>
    </w:p>
    <w:p w14:paraId="01877665"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11.1</w:t>
      </w:r>
      <w:r w:rsidRPr="00FA1954">
        <w:rPr>
          <w:rFonts w:ascii="Calibri" w:hAnsi="Calibri"/>
          <w:noProof/>
          <w:lang w:val="en-US"/>
        </w:rPr>
        <w:tab/>
      </w:r>
      <w:r w:rsidRPr="003536C7">
        <w:rPr>
          <w:noProof/>
          <w:lang w:val="en-GB"/>
        </w:rPr>
        <w:t>Regulation statement</w:t>
      </w:r>
      <w:r w:rsidRPr="00FA1954">
        <w:rPr>
          <w:noProof/>
          <w:lang w:val="en-US"/>
        </w:rPr>
        <w:tab/>
      </w:r>
      <w:r w:rsidR="00296837">
        <w:rPr>
          <w:noProof/>
        </w:rPr>
        <w:fldChar w:fldCharType="begin"/>
      </w:r>
      <w:r w:rsidRPr="00FA1954">
        <w:rPr>
          <w:noProof/>
          <w:lang w:val="en-US"/>
        </w:rPr>
        <w:instrText xml:space="preserve"> PAGEREF _Toc326702361 \h </w:instrText>
      </w:r>
      <w:r w:rsidR="00296837">
        <w:rPr>
          <w:noProof/>
        </w:rPr>
      </w:r>
      <w:r w:rsidR="00296837">
        <w:rPr>
          <w:noProof/>
        </w:rPr>
        <w:fldChar w:fldCharType="separate"/>
      </w:r>
      <w:r w:rsidRPr="00FA1954">
        <w:rPr>
          <w:noProof/>
          <w:lang w:val="en-US"/>
        </w:rPr>
        <w:t>21</w:t>
      </w:r>
      <w:r w:rsidR="00296837">
        <w:rPr>
          <w:noProof/>
        </w:rPr>
        <w:fldChar w:fldCharType="end"/>
      </w:r>
    </w:p>
    <w:p w14:paraId="44D5BF8E"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11.2</w:t>
      </w:r>
      <w:r w:rsidRPr="00FA1954">
        <w:rPr>
          <w:rFonts w:ascii="Calibri" w:hAnsi="Calibri"/>
          <w:noProof/>
          <w:lang w:val="en-US"/>
        </w:rPr>
        <w:tab/>
      </w:r>
      <w:r w:rsidRPr="003536C7">
        <w:rPr>
          <w:noProof/>
          <w:lang w:val="en-GB"/>
        </w:rPr>
        <w:t>Recruitment and consent</w:t>
      </w:r>
      <w:r w:rsidRPr="00FA1954">
        <w:rPr>
          <w:noProof/>
          <w:lang w:val="en-US"/>
        </w:rPr>
        <w:tab/>
      </w:r>
      <w:r w:rsidR="00296837">
        <w:rPr>
          <w:noProof/>
        </w:rPr>
        <w:fldChar w:fldCharType="begin"/>
      </w:r>
      <w:r w:rsidRPr="00FA1954">
        <w:rPr>
          <w:noProof/>
          <w:lang w:val="en-US"/>
        </w:rPr>
        <w:instrText xml:space="preserve"> PAGEREF _Toc326702362 \h </w:instrText>
      </w:r>
      <w:r w:rsidR="00296837">
        <w:rPr>
          <w:noProof/>
        </w:rPr>
      </w:r>
      <w:r w:rsidR="00296837">
        <w:rPr>
          <w:noProof/>
        </w:rPr>
        <w:fldChar w:fldCharType="separate"/>
      </w:r>
      <w:r w:rsidRPr="00FA1954">
        <w:rPr>
          <w:noProof/>
          <w:lang w:val="en-US"/>
        </w:rPr>
        <w:t>21</w:t>
      </w:r>
      <w:r w:rsidR="00296837">
        <w:rPr>
          <w:noProof/>
        </w:rPr>
        <w:fldChar w:fldCharType="end"/>
      </w:r>
    </w:p>
    <w:p w14:paraId="572293A3"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11.3</w:t>
      </w:r>
      <w:r w:rsidRPr="00FA1954">
        <w:rPr>
          <w:rFonts w:ascii="Calibri" w:hAnsi="Calibri"/>
          <w:noProof/>
          <w:lang w:val="en-US"/>
        </w:rPr>
        <w:tab/>
      </w:r>
      <w:r w:rsidRPr="003536C7">
        <w:rPr>
          <w:noProof/>
          <w:lang w:val="en-GB"/>
        </w:rPr>
        <w:t>Objection by minors or incapacitated subjects (if applicable)</w:t>
      </w:r>
      <w:r w:rsidRPr="00FA1954">
        <w:rPr>
          <w:noProof/>
          <w:lang w:val="en-US"/>
        </w:rPr>
        <w:tab/>
      </w:r>
      <w:r w:rsidR="00296837">
        <w:rPr>
          <w:noProof/>
        </w:rPr>
        <w:fldChar w:fldCharType="begin"/>
      </w:r>
      <w:r w:rsidRPr="00FA1954">
        <w:rPr>
          <w:noProof/>
          <w:lang w:val="en-US"/>
        </w:rPr>
        <w:instrText xml:space="preserve"> PAGEREF _Toc326702363 \h </w:instrText>
      </w:r>
      <w:r w:rsidR="00296837">
        <w:rPr>
          <w:noProof/>
        </w:rPr>
      </w:r>
      <w:r w:rsidR="00296837">
        <w:rPr>
          <w:noProof/>
        </w:rPr>
        <w:fldChar w:fldCharType="separate"/>
      </w:r>
      <w:r w:rsidRPr="00FA1954">
        <w:rPr>
          <w:noProof/>
          <w:lang w:val="en-US"/>
        </w:rPr>
        <w:t>21</w:t>
      </w:r>
      <w:r w:rsidR="00296837">
        <w:rPr>
          <w:noProof/>
        </w:rPr>
        <w:fldChar w:fldCharType="end"/>
      </w:r>
    </w:p>
    <w:p w14:paraId="6486AC7A"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11.4</w:t>
      </w:r>
      <w:r w:rsidRPr="00FA1954">
        <w:rPr>
          <w:rFonts w:ascii="Calibri" w:hAnsi="Calibri"/>
          <w:noProof/>
          <w:lang w:val="en-US"/>
        </w:rPr>
        <w:tab/>
      </w:r>
      <w:r w:rsidRPr="003536C7">
        <w:rPr>
          <w:noProof/>
          <w:lang w:val="en-GB"/>
        </w:rPr>
        <w:t>Benefits and risks assessment, group relatedness</w:t>
      </w:r>
      <w:r w:rsidRPr="00FA1954">
        <w:rPr>
          <w:noProof/>
          <w:lang w:val="en-US"/>
        </w:rPr>
        <w:tab/>
      </w:r>
      <w:r w:rsidR="00296837">
        <w:rPr>
          <w:noProof/>
        </w:rPr>
        <w:fldChar w:fldCharType="begin"/>
      </w:r>
      <w:r w:rsidRPr="00FA1954">
        <w:rPr>
          <w:noProof/>
          <w:lang w:val="en-US"/>
        </w:rPr>
        <w:instrText xml:space="preserve"> PAGEREF _Toc326702364 \h </w:instrText>
      </w:r>
      <w:r w:rsidR="00296837">
        <w:rPr>
          <w:noProof/>
        </w:rPr>
      </w:r>
      <w:r w:rsidR="00296837">
        <w:rPr>
          <w:noProof/>
        </w:rPr>
        <w:fldChar w:fldCharType="separate"/>
      </w:r>
      <w:r w:rsidRPr="00FA1954">
        <w:rPr>
          <w:noProof/>
          <w:lang w:val="en-US"/>
        </w:rPr>
        <w:t>21</w:t>
      </w:r>
      <w:r w:rsidR="00296837">
        <w:rPr>
          <w:noProof/>
        </w:rPr>
        <w:fldChar w:fldCharType="end"/>
      </w:r>
    </w:p>
    <w:p w14:paraId="1D93C37A"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11.5</w:t>
      </w:r>
      <w:r w:rsidRPr="00FA1954">
        <w:rPr>
          <w:rFonts w:ascii="Calibri" w:hAnsi="Calibri"/>
          <w:noProof/>
          <w:lang w:val="en-US"/>
        </w:rPr>
        <w:tab/>
      </w:r>
      <w:r w:rsidRPr="003536C7">
        <w:rPr>
          <w:noProof/>
          <w:lang w:val="en-GB"/>
        </w:rPr>
        <w:t>Compensation for injury</w:t>
      </w:r>
      <w:r w:rsidRPr="00FA1954">
        <w:rPr>
          <w:noProof/>
          <w:lang w:val="en-US"/>
        </w:rPr>
        <w:tab/>
      </w:r>
      <w:r w:rsidR="00296837">
        <w:rPr>
          <w:noProof/>
        </w:rPr>
        <w:fldChar w:fldCharType="begin"/>
      </w:r>
      <w:r w:rsidRPr="00FA1954">
        <w:rPr>
          <w:noProof/>
          <w:lang w:val="en-US"/>
        </w:rPr>
        <w:instrText xml:space="preserve"> PAGEREF _Toc326702365 \h </w:instrText>
      </w:r>
      <w:r w:rsidR="00296837">
        <w:rPr>
          <w:noProof/>
        </w:rPr>
      </w:r>
      <w:r w:rsidR="00296837">
        <w:rPr>
          <w:noProof/>
        </w:rPr>
        <w:fldChar w:fldCharType="separate"/>
      </w:r>
      <w:r w:rsidRPr="00FA1954">
        <w:rPr>
          <w:noProof/>
          <w:lang w:val="en-US"/>
        </w:rPr>
        <w:t>21</w:t>
      </w:r>
      <w:r w:rsidR="00296837">
        <w:rPr>
          <w:noProof/>
        </w:rPr>
        <w:fldChar w:fldCharType="end"/>
      </w:r>
    </w:p>
    <w:p w14:paraId="48BEDC29"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11.6</w:t>
      </w:r>
      <w:r w:rsidRPr="00FA1954">
        <w:rPr>
          <w:rFonts w:ascii="Calibri" w:hAnsi="Calibri"/>
          <w:noProof/>
          <w:lang w:val="en-US"/>
        </w:rPr>
        <w:tab/>
      </w:r>
      <w:r w:rsidRPr="003536C7">
        <w:rPr>
          <w:noProof/>
          <w:lang w:val="en-GB"/>
        </w:rPr>
        <w:t>Incentives (if applicable)</w:t>
      </w:r>
      <w:r w:rsidRPr="00FA1954">
        <w:rPr>
          <w:noProof/>
          <w:lang w:val="en-US"/>
        </w:rPr>
        <w:tab/>
      </w:r>
      <w:r w:rsidR="00296837">
        <w:rPr>
          <w:noProof/>
        </w:rPr>
        <w:fldChar w:fldCharType="begin"/>
      </w:r>
      <w:r w:rsidRPr="00FA1954">
        <w:rPr>
          <w:noProof/>
          <w:lang w:val="en-US"/>
        </w:rPr>
        <w:instrText xml:space="preserve"> PAGEREF _Toc326702366 \h </w:instrText>
      </w:r>
      <w:r w:rsidR="00296837">
        <w:rPr>
          <w:noProof/>
        </w:rPr>
      </w:r>
      <w:r w:rsidR="00296837">
        <w:rPr>
          <w:noProof/>
        </w:rPr>
        <w:fldChar w:fldCharType="separate"/>
      </w:r>
      <w:r w:rsidRPr="00FA1954">
        <w:rPr>
          <w:noProof/>
          <w:lang w:val="en-US"/>
        </w:rPr>
        <w:t>22</w:t>
      </w:r>
      <w:r w:rsidR="00296837">
        <w:rPr>
          <w:noProof/>
        </w:rPr>
        <w:fldChar w:fldCharType="end"/>
      </w:r>
    </w:p>
    <w:p w14:paraId="5D10FD9D" w14:textId="77777777" w:rsidR="00FA1954" w:rsidRPr="00FA1954" w:rsidRDefault="00FA1954" w:rsidP="00845FA6">
      <w:pPr>
        <w:pStyle w:val="Inhopg1"/>
        <w:tabs>
          <w:tab w:val="left" w:pos="660"/>
          <w:tab w:val="right" w:leader="dot" w:pos="9062"/>
        </w:tabs>
        <w:spacing w:line="360" w:lineRule="auto"/>
        <w:jc w:val="both"/>
        <w:rPr>
          <w:rFonts w:ascii="Calibri" w:hAnsi="Calibri"/>
          <w:noProof/>
          <w:lang w:val="en-US"/>
        </w:rPr>
      </w:pPr>
      <w:r w:rsidRPr="003536C7">
        <w:rPr>
          <w:noProof/>
          <w:lang w:val="en-GB"/>
        </w:rPr>
        <w:t>12.</w:t>
      </w:r>
      <w:r w:rsidRPr="00FA1954">
        <w:rPr>
          <w:rFonts w:ascii="Calibri" w:hAnsi="Calibri"/>
          <w:noProof/>
          <w:lang w:val="en-US"/>
        </w:rPr>
        <w:tab/>
      </w:r>
      <w:r w:rsidRPr="003536C7">
        <w:rPr>
          <w:noProof/>
          <w:lang w:val="en-GB"/>
        </w:rPr>
        <w:t>ADMINISTRATIVE ASPECTS, MONITORING AND PUBLICATION</w:t>
      </w:r>
      <w:r w:rsidRPr="00FA1954">
        <w:rPr>
          <w:noProof/>
          <w:lang w:val="en-US"/>
        </w:rPr>
        <w:tab/>
      </w:r>
      <w:r w:rsidR="00296837">
        <w:rPr>
          <w:noProof/>
        </w:rPr>
        <w:fldChar w:fldCharType="begin"/>
      </w:r>
      <w:r w:rsidRPr="00FA1954">
        <w:rPr>
          <w:noProof/>
          <w:lang w:val="en-US"/>
        </w:rPr>
        <w:instrText xml:space="preserve"> PAGEREF _Toc326702367 \h </w:instrText>
      </w:r>
      <w:r w:rsidR="00296837">
        <w:rPr>
          <w:noProof/>
        </w:rPr>
      </w:r>
      <w:r w:rsidR="00296837">
        <w:rPr>
          <w:noProof/>
        </w:rPr>
        <w:fldChar w:fldCharType="separate"/>
      </w:r>
      <w:r w:rsidRPr="00FA1954">
        <w:rPr>
          <w:noProof/>
          <w:lang w:val="en-US"/>
        </w:rPr>
        <w:t>23</w:t>
      </w:r>
      <w:r w:rsidR="00296837">
        <w:rPr>
          <w:noProof/>
        </w:rPr>
        <w:fldChar w:fldCharType="end"/>
      </w:r>
    </w:p>
    <w:p w14:paraId="6FDE5F60"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12.1</w:t>
      </w:r>
      <w:r w:rsidRPr="00FA1954">
        <w:rPr>
          <w:rFonts w:ascii="Calibri" w:hAnsi="Calibri"/>
          <w:noProof/>
          <w:lang w:val="en-US"/>
        </w:rPr>
        <w:tab/>
      </w:r>
      <w:r w:rsidRPr="003536C7">
        <w:rPr>
          <w:noProof/>
          <w:lang w:val="en-GB"/>
        </w:rPr>
        <w:t>Handling and storage of data and documents</w:t>
      </w:r>
      <w:r w:rsidRPr="00FA1954">
        <w:rPr>
          <w:noProof/>
          <w:lang w:val="en-US"/>
        </w:rPr>
        <w:tab/>
      </w:r>
      <w:r w:rsidR="00296837">
        <w:rPr>
          <w:noProof/>
        </w:rPr>
        <w:fldChar w:fldCharType="begin"/>
      </w:r>
      <w:r w:rsidRPr="00FA1954">
        <w:rPr>
          <w:noProof/>
          <w:lang w:val="en-US"/>
        </w:rPr>
        <w:instrText xml:space="preserve"> PAGEREF _Toc326702368 \h </w:instrText>
      </w:r>
      <w:r w:rsidR="00296837">
        <w:rPr>
          <w:noProof/>
        </w:rPr>
      </w:r>
      <w:r w:rsidR="00296837">
        <w:rPr>
          <w:noProof/>
        </w:rPr>
        <w:fldChar w:fldCharType="separate"/>
      </w:r>
      <w:r w:rsidRPr="00FA1954">
        <w:rPr>
          <w:noProof/>
          <w:lang w:val="en-US"/>
        </w:rPr>
        <w:t>23</w:t>
      </w:r>
      <w:r w:rsidR="00296837">
        <w:rPr>
          <w:noProof/>
        </w:rPr>
        <w:fldChar w:fldCharType="end"/>
      </w:r>
    </w:p>
    <w:p w14:paraId="40FDE2EE"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US"/>
        </w:rPr>
        <w:t>12.2</w:t>
      </w:r>
      <w:r w:rsidRPr="00FA1954">
        <w:rPr>
          <w:rFonts w:ascii="Calibri" w:hAnsi="Calibri"/>
          <w:noProof/>
          <w:lang w:val="en-US"/>
        </w:rPr>
        <w:tab/>
      </w:r>
      <w:r w:rsidRPr="003536C7">
        <w:rPr>
          <w:noProof/>
          <w:lang w:val="en-US"/>
        </w:rPr>
        <w:t>Monitoring and Quality Assurance</w:t>
      </w:r>
      <w:r w:rsidRPr="00FA1954">
        <w:rPr>
          <w:noProof/>
          <w:lang w:val="en-US"/>
        </w:rPr>
        <w:tab/>
      </w:r>
      <w:r w:rsidR="00296837">
        <w:rPr>
          <w:noProof/>
        </w:rPr>
        <w:fldChar w:fldCharType="begin"/>
      </w:r>
      <w:r w:rsidRPr="00FA1954">
        <w:rPr>
          <w:noProof/>
          <w:lang w:val="en-US"/>
        </w:rPr>
        <w:instrText xml:space="preserve"> PAGEREF _Toc326702369 \h </w:instrText>
      </w:r>
      <w:r w:rsidR="00296837">
        <w:rPr>
          <w:noProof/>
        </w:rPr>
      </w:r>
      <w:r w:rsidR="00296837">
        <w:rPr>
          <w:noProof/>
        </w:rPr>
        <w:fldChar w:fldCharType="separate"/>
      </w:r>
      <w:r w:rsidRPr="00FA1954">
        <w:rPr>
          <w:noProof/>
          <w:lang w:val="en-US"/>
        </w:rPr>
        <w:t>23</w:t>
      </w:r>
      <w:r w:rsidR="00296837">
        <w:rPr>
          <w:noProof/>
        </w:rPr>
        <w:fldChar w:fldCharType="end"/>
      </w:r>
    </w:p>
    <w:p w14:paraId="66F7A471"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US"/>
        </w:rPr>
        <w:t>12.3</w:t>
      </w:r>
      <w:r w:rsidRPr="00FA1954">
        <w:rPr>
          <w:rFonts w:ascii="Calibri" w:hAnsi="Calibri"/>
          <w:noProof/>
          <w:lang w:val="en-US"/>
        </w:rPr>
        <w:tab/>
      </w:r>
      <w:r w:rsidRPr="003536C7">
        <w:rPr>
          <w:noProof/>
          <w:lang w:val="en-US"/>
        </w:rPr>
        <w:t>Amendments</w:t>
      </w:r>
      <w:r w:rsidRPr="00FA1954">
        <w:rPr>
          <w:noProof/>
          <w:lang w:val="en-US"/>
        </w:rPr>
        <w:tab/>
      </w:r>
      <w:r w:rsidR="00296837">
        <w:rPr>
          <w:noProof/>
        </w:rPr>
        <w:fldChar w:fldCharType="begin"/>
      </w:r>
      <w:r w:rsidRPr="00FA1954">
        <w:rPr>
          <w:noProof/>
          <w:lang w:val="en-US"/>
        </w:rPr>
        <w:instrText xml:space="preserve"> PAGEREF _Toc326702370 \h </w:instrText>
      </w:r>
      <w:r w:rsidR="00296837">
        <w:rPr>
          <w:noProof/>
        </w:rPr>
      </w:r>
      <w:r w:rsidR="00296837">
        <w:rPr>
          <w:noProof/>
        </w:rPr>
        <w:fldChar w:fldCharType="separate"/>
      </w:r>
      <w:r w:rsidRPr="00FA1954">
        <w:rPr>
          <w:noProof/>
          <w:lang w:val="en-US"/>
        </w:rPr>
        <w:t>23</w:t>
      </w:r>
      <w:r w:rsidR="00296837">
        <w:rPr>
          <w:noProof/>
        </w:rPr>
        <w:fldChar w:fldCharType="end"/>
      </w:r>
    </w:p>
    <w:p w14:paraId="456C770A"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12.4</w:t>
      </w:r>
      <w:r w:rsidRPr="00FA1954">
        <w:rPr>
          <w:rFonts w:ascii="Calibri" w:hAnsi="Calibri"/>
          <w:noProof/>
          <w:lang w:val="en-US"/>
        </w:rPr>
        <w:tab/>
      </w:r>
      <w:r w:rsidRPr="003536C7">
        <w:rPr>
          <w:noProof/>
          <w:lang w:val="en-GB"/>
        </w:rPr>
        <w:t>Annual progress report</w:t>
      </w:r>
      <w:r w:rsidRPr="00FA1954">
        <w:rPr>
          <w:noProof/>
          <w:lang w:val="en-US"/>
        </w:rPr>
        <w:tab/>
      </w:r>
      <w:r w:rsidR="00296837">
        <w:rPr>
          <w:noProof/>
        </w:rPr>
        <w:fldChar w:fldCharType="begin"/>
      </w:r>
      <w:r w:rsidRPr="00FA1954">
        <w:rPr>
          <w:noProof/>
          <w:lang w:val="en-US"/>
        </w:rPr>
        <w:instrText xml:space="preserve"> PAGEREF _Toc326702371 \h </w:instrText>
      </w:r>
      <w:r w:rsidR="00296837">
        <w:rPr>
          <w:noProof/>
        </w:rPr>
      </w:r>
      <w:r w:rsidR="00296837">
        <w:rPr>
          <w:noProof/>
        </w:rPr>
        <w:fldChar w:fldCharType="separate"/>
      </w:r>
      <w:r w:rsidRPr="00FA1954">
        <w:rPr>
          <w:noProof/>
          <w:lang w:val="en-US"/>
        </w:rPr>
        <w:t>24</w:t>
      </w:r>
      <w:r w:rsidR="00296837">
        <w:rPr>
          <w:noProof/>
        </w:rPr>
        <w:fldChar w:fldCharType="end"/>
      </w:r>
    </w:p>
    <w:p w14:paraId="6D1F9B5D"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12.5</w:t>
      </w:r>
      <w:r w:rsidRPr="00FA1954">
        <w:rPr>
          <w:rFonts w:ascii="Calibri" w:hAnsi="Calibri"/>
          <w:noProof/>
          <w:lang w:val="en-US"/>
        </w:rPr>
        <w:tab/>
      </w:r>
      <w:r w:rsidRPr="003536C7">
        <w:rPr>
          <w:noProof/>
          <w:lang w:val="en-GB"/>
        </w:rPr>
        <w:t>End of study report</w:t>
      </w:r>
      <w:r w:rsidRPr="00FA1954">
        <w:rPr>
          <w:noProof/>
          <w:lang w:val="en-US"/>
        </w:rPr>
        <w:tab/>
      </w:r>
      <w:r w:rsidR="00296837">
        <w:rPr>
          <w:noProof/>
        </w:rPr>
        <w:fldChar w:fldCharType="begin"/>
      </w:r>
      <w:r w:rsidRPr="00FA1954">
        <w:rPr>
          <w:noProof/>
          <w:lang w:val="en-US"/>
        </w:rPr>
        <w:instrText xml:space="preserve"> PAGEREF _Toc326702372 \h </w:instrText>
      </w:r>
      <w:r w:rsidR="00296837">
        <w:rPr>
          <w:noProof/>
        </w:rPr>
      </w:r>
      <w:r w:rsidR="00296837">
        <w:rPr>
          <w:noProof/>
        </w:rPr>
        <w:fldChar w:fldCharType="separate"/>
      </w:r>
      <w:r w:rsidRPr="00FA1954">
        <w:rPr>
          <w:noProof/>
          <w:lang w:val="en-US"/>
        </w:rPr>
        <w:t>24</w:t>
      </w:r>
      <w:r w:rsidR="00296837">
        <w:rPr>
          <w:noProof/>
        </w:rPr>
        <w:fldChar w:fldCharType="end"/>
      </w:r>
    </w:p>
    <w:p w14:paraId="70982BBA"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FA1954">
        <w:rPr>
          <w:noProof/>
          <w:lang w:val="en-US"/>
        </w:rPr>
        <w:t>12.6</w:t>
      </w:r>
      <w:r w:rsidRPr="00FA1954">
        <w:rPr>
          <w:rFonts w:ascii="Calibri" w:hAnsi="Calibri"/>
          <w:noProof/>
          <w:lang w:val="en-US"/>
        </w:rPr>
        <w:tab/>
      </w:r>
      <w:r w:rsidRPr="00FA1954">
        <w:rPr>
          <w:noProof/>
          <w:lang w:val="en-US"/>
        </w:rPr>
        <w:t>Public disclosure and publication policy</w:t>
      </w:r>
      <w:r w:rsidRPr="00FA1954">
        <w:rPr>
          <w:noProof/>
          <w:lang w:val="en-US"/>
        </w:rPr>
        <w:tab/>
      </w:r>
      <w:r w:rsidR="00296837">
        <w:rPr>
          <w:noProof/>
        </w:rPr>
        <w:fldChar w:fldCharType="begin"/>
      </w:r>
      <w:r w:rsidRPr="00FA1954">
        <w:rPr>
          <w:noProof/>
          <w:lang w:val="en-US"/>
        </w:rPr>
        <w:instrText xml:space="preserve"> PAGEREF _Toc326702373 \h </w:instrText>
      </w:r>
      <w:r w:rsidR="00296837">
        <w:rPr>
          <w:noProof/>
        </w:rPr>
      </w:r>
      <w:r w:rsidR="00296837">
        <w:rPr>
          <w:noProof/>
        </w:rPr>
        <w:fldChar w:fldCharType="separate"/>
      </w:r>
      <w:r w:rsidRPr="00FA1954">
        <w:rPr>
          <w:noProof/>
          <w:lang w:val="en-US"/>
        </w:rPr>
        <w:t>25</w:t>
      </w:r>
      <w:r w:rsidR="00296837">
        <w:rPr>
          <w:noProof/>
        </w:rPr>
        <w:fldChar w:fldCharType="end"/>
      </w:r>
    </w:p>
    <w:p w14:paraId="18D282F9" w14:textId="77777777" w:rsidR="00FA1954" w:rsidRPr="00FA1954" w:rsidRDefault="00FA1954" w:rsidP="00845FA6">
      <w:pPr>
        <w:pStyle w:val="Inhopg1"/>
        <w:tabs>
          <w:tab w:val="left" w:pos="660"/>
          <w:tab w:val="right" w:leader="dot" w:pos="9062"/>
        </w:tabs>
        <w:spacing w:line="360" w:lineRule="auto"/>
        <w:jc w:val="both"/>
        <w:rPr>
          <w:rFonts w:ascii="Calibri" w:hAnsi="Calibri"/>
          <w:noProof/>
          <w:lang w:val="en-US"/>
        </w:rPr>
      </w:pPr>
      <w:r w:rsidRPr="00FA1954">
        <w:rPr>
          <w:noProof/>
          <w:lang w:val="en-US"/>
        </w:rPr>
        <w:t>13.</w:t>
      </w:r>
      <w:r w:rsidRPr="00FA1954">
        <w:rPr>
          <w:rFonts w:ascii="Calibri" w:hAnsi="Calibri"/>
          <w:noProof/>
          <w:lang w:val="en-US"/>
        </w:rPr>
        <w:tab/>
      </w:r>
      <w:r w:rsidRPr="003536C7">
        <w:rPr>
          <w:noProof/>
          <w:lang w:val="en-GB"/>
        </w:rPr>
        <w:t xml:space="preserve">STRUCTURED </w:t>
      </w:r>
      <w:r w:rsidRPr="00FA1954">
        <w:rPr>
          <w:noProof/>
          <w:lang w:val="en-US"/>
        </w:rPr>
        <w:t>RISK ANALYSIS</w:t>
      </w:r>
      <w:r w:rsidRPr="00FA1954">
        <w:rPr>
          <w:noProof/>
          <w:lang w:val="en-US"/>
        </w:rPr>
        <w:tab/>
      </w:r>
      <w:r w:rsidR="00296837">
        <w:rPr>
          <w:noProof/>
        </w:rPr>
        <w:fldChar w:fldCharType="begin"/>
      </w:r>
      <w:r w:rsidRPr="00FA1954">
        <w:rPr>
          <w:noProof/>
          <w:lang w:val="en-US"/>
        </w:rPr>
        <w:instrText xml:space="preserve"> PAGEREF _Toc326702374 \h </w:instrText>
      </w:r>
      <w:r w:rsidR="00296837">
        <w:rPr>
          <w:noProof/>
        </w:rPr>
      </w:r>
      <w:r w:rsidR="00296837">
        <w:rPr>
          <w:noProof/>
        </w:rPr>
        <w:fldChar w:fldCharType="separate"/>
      </w:r>
      <w:r w:rsidRPr="00FA1954">
        <w:rPr>
          <w:noProof/>
          <w:lang w:val="en-US"/>
        </w:rPr>
        <w:t>26</w:t>
      </w:r>
      <w:r w:rsidR="00296837">
        <w:rPr>
          <w:noProof/>
        </w:rPr>
        <w:fldChar w:fldCharType="end"/>
      </w:r>
    </w:p>
    <w:p w14:paraId="5EF73C6F"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GB"/>
        </w:rPr>
        <w:t>13.1</w:t>
      </w:r>
      <w:r w:rsidRPr="00FA1954">
        <w:rPr>
          <w:rFonts w:ascii="Calibri" w:hAnsi="Calibri"/>
          <w:noProof/>
          <w:lang w:val="en-US"/>
        </w:rPr>
        <w:tab/>
      </w:r>
      <w:r w:rsidRPr="003536C7">
        <w:rPr>
          <w:noProof/>
          <w:lang w:val="en-GB"/>
        </w:rPr>
        <w:t>Potential issues of concern</w:t>
      </w:r>
      <w:r w:rsidRPr="00FA1954">
        <w:rPr>
          <w:noProof/>
          <w:lang w:val="en-US"/>
        </w:rPr>
        <w:tab/>
      </w:r>
      <w:r w:rsidR="00296837">
        <w:rPr>
          <w:noProof/>
        </w:rPr>
        <w:fldChar w:fldCharType="begin"/>
      </w:r>
      <w:r w:rsidRPr="00FA1954">
        <w:rPr>
          <w:noProof/>
          <w:lang w:val="en-US"/>
        </w:rPr>
        <w:instrText xml:space="preserve"> PAGEREF _Toc326702375 \h </w:instrText>
      </w:r>
      <w:r w:rsidR="00296837">
        <w:rPr>
          <w:noProof/>
        </w:rPr>
      </w:r>
      <w:r w:rsidR="00296837">
        <w:rPr>
          <w:noProof/>
        </w:rPr>
        <w:fldChar w:fldCharType="separate"/>
      </w:r>
      <w:r w:rsidRPr="00FA1954">
        <w:rPr>
          <w:noProof/>
          <w:lang w:val="en-US"/>
        </w:rPr>
        <w:t>26</w:t>
      </w:r>
      <w:r w:rsidR="00296837">
        <w:rPr>
          <w:noProof/>
        </w:rPr>
        <w:fldChar w:fldCharType="end"/>
      </w:r>
    </w:p>
    <w:p w14:paraId="4DD64E15" w14:textId="77777777" w:rsidR="00FA1954" w:rsidRPr="00FA1954" w:rsidRDefault="00FA1954" w:rsidP="00845FA6">
      <w:pPr>
        <w:pStyle w:val="Inhopg2"/>
        <w:tabs>
          <w:tab w:val="left" w:pos="880"/>
          <w:tab w:val="right" w:leader="dot" w:pos="9062"/>
        </w:tabs>
        <w:spacing w:line="360" w:lineRule="auto"/>
        <w:jc w:val="both"/>
        <w:rPr>
          <w:rFonts w:ascii="Calibri" w:hAnsi="Calibri"/>
          <w:noProof/>
          <w:lang w:val="en-US"/>
        </w:rPr>
      </w:pPr>
      <w:r w:rsidRPr="003536C7">
        <w:rPr>
          <w:noProof/>
          <w:lang w:val="en-US"/>
        </w:rPr>
        <w:lastRenderedPageBreak/>
        <w:t>13.2</w:t>
      </w:r>
      <w:r w:rsidRPr="00FA1954">
        <w:rPr>
          <w:rFonts w:ascii="Calibri" w:hAnsi="Calibri"/>
          <w:noProof/>
          <w:lang w:val="en-US"/>
        </w:rPr>
        <w:tab/>
      </w:r>
      <w:r w:rsidRPr="003536C7">
        <w:rPr>
          <w:noProof/>
          <w:lang w:val="en-US"/>
        </w:rPr>
        <w:t>Synthesis</w:t>
      </w:r>
      <w:r w:rsidRPr="00FA1954">
        <w:rPr>
          <w:noProof/>
          <w:lang w:val="en-US"/>
        </w:rPr>
        <w:tab/>
      </w:r>
      <w:r w:rsidR="00296837">
        <w:rPr>
          <w:noProof/>
        </w:rPr>
        <w:fldChar w:fldCharType="begin"/>
      </w:r>
      <w:r w:rsidRPr="00FA1954">
        <w:rPr>
          <w:noProof/>
          <w:lang w:val="en-US"/>
        </w:rPr>
        <w:instrText xml:space="preserve"> PAGEREF _Toc326702376 \h </w:instrText>
      </w:r>
      <w:r w:rsidR="00296837">
        <w:rPr>
          <w:noProof/>
        </w:rPr>
      </w:r>
      <w:r w:rsidR="00296837">
        <w:rPr>
          <w:noProof/>
        </w:rPr>
        <w:fldChar w:fldCharType="separate"/>
      </w:r>
      <w:r w:rsidRPr="00FA1954">
        <w:rPr>
          <w:noProof/>
          <w:lang w:val="en-US"/>
        </w:rPr>
        <w:t>27</w:t>
      </w:r>
      <w:r w:rsidR="00296837">
        <w:rPr>
          <w:noProof/>
        </w:rPr>
        <w:fldChar w:fldCharType="end"/>
      </w:r>
    </w:p>
    <w:p w14:paraId="317E5AB7" w14:textId="77777777" w:rsidR="00FA1954" w:rsidRPr="00FA1954" w:rsidRDefault="00FA1954" w:rsidP="00845FA6">
      <w:pPr>
        <w:pStyle w:val="Inhopg1"/>
        <w:tabs>
          <w:tab w:val="left" w:pos="660"/>
          <w:tab w:val="right" w:leader="dot" w:pos="9062"/>
        </w:tabs>
        <w:spacing w:line="360" w:lineRule="auto"/>
        <w:jc w:val="both"/>
        <w:rPr>
          <w:rFonts w:ascii="Calibri" w:hAnsi="Calibri"/>
          <w:noProof/>
          <w:lang w:val="en-US"/>
        </w:rPr>
      </w:pPr>
      <w:r w:rsidRPr="00FA1954">
        <w:rPr>
          <w:noProof/>
          <w:lang w:val="en-US"/>
        </w:rPr>
        <w:t>14.</w:t>
      </w:r>
      <w:r w:rsidRPr="00FA1954">
        <w:rPr>
          <w:rFonts w:ascii="Calibri" w:hAnsi="Calibri"/>
          <w:noProof/>
          <w:lang w:val="en-US"/>
        </w:rPr>
        <w:tab/>
      </w:r>
      <w:r w:rsidRPr="00FA1954">
        <w:rPr>
          <w:noProof/>
          <w:lang w:val="en-US"/>
        </w:rPr>
        <w:t>REFERENCES</w:t>
      </w:r>
      <w:r w:rsidRPr="00FA1954">
        <w:rPr>
          <w:noProof/>
          <w:lang w:val="en-US"/>
        </w:rPr>
        <w:tab/>
      </w:r>
      <w:r w:rsidR="00296837">
        <w:rPr>
          <w:noProof/>
        </w:rPr>
        <w:fldChar w:fldCharType="begin"/>
      </w:r>
      <w:r w:rsidRPr="00FA1954">
        <w:rPr>
          <w:noProof/>
          <w:lang w:val="en-US"/>
        </w:rPr>
        <w:instrText xml:space="preserve"> PAGEREF _Toc326702377 \h </w:instrText>
      </w:r>
      <w:r w:rsidR="00296837">
        <w:rPr>
          <w:noProof/>
        </w:rPr>
      </w:r>
      <w:r w:rsidR="00296837">
        <w:rPr>
          <w:noProof/>
        </w:rPr>
        <w:fldChar w:fldCharType="separate"/>
      </w:r>
      <w:r w:rsidRPr="00FA1954">
        <w:rPr>
          <w:noProof/>
          <w:lang w:val="en-US"/>
        </w:rPr>
        <w:t>27</w:t>
      </w:r>
      <w:r w:rsidR="00296837">
        <w:rPr>
          <w:noProof/>
        </w:rPr>
        <w:fldChar w:fldCharType="end"/>
      </w:r>
    </w:p>
    <w:p w14:paraId="1E18CDB2" w14:textId="77777777" w:rsidR="002D68AC" w:rsidRDefault="00296837" w:rsidP="00845FA6">
      <w:pPr>
        <w:spacing w:line="360" w:lineRule="auto"/>
        <w:jc w:val="both"/>
      </w:pPr>
      <w:r>
        <w:fldChar w:fldCharType="end"/>
      </w:r>
    </w:p>
    <w:p w14:paraId="576AE536" w14:textId="69D3A3EE" w:rsidR="00F62C81" w:rsidRPr="008243A6" w:rsidRDefault="00F62C81" w:rsidP="00845FA6">
      <w:pPr>
        <w:spacing w:line="360" w:lineRule="auto"/>
        <w:jc w:val="both"/>
        <w:rPr>
          <w:lang w:val="en-GB"/>
        </w:rPr>
        <w:sectPr w:rsidR="00F62C81" w:rsidRPr="008243A6">
          <w:pgSz w:w="11906" w:h="16838"/>
          <w:pgMar w:top="1417" w:right="1417" w:bottom="1417" w:left="1417" w:header="708" w:footer="708" w:gutter="0"/>
          <w:cols w:space="708"/>
          <w:docGrid w:linePitch="360"/>
        </w:sectPr>
      </w:pPr>
      <w:r>
        <w:t xml:space="preserve">15. </w:t>
      </w:r>
      <w:r>
        <w:tab/>
        <w:t>APPENDIX</w:t>
      </w:r>
    </w:p>
    <w:p w14:paraId="3AE83471" w14:textId="77777777" w:rsidR="002D68AC" w:rsidRPr="00E167A4" w:rsidRDefault="002D68AC" w:rsidP="00845FA6">
      <w:pPr>
        <w:spacing w:line="360" w:lineRule="auto"/>
        <w:jc w:val="both"/>
        <w:rPr>
          <w:b/>
          <w:bCs/>
          <w:lang w:val="en-GB"/>
        </w:rPr>
      </w:pPr>
      <w:bookmarkStart w:id="2" w:name="_Toc91657200"/>
      <w:r w:rsidRPr="00E61B53">
        <w:rPr>
          <w:b/>
          <w:bCs/>
          <w:lang w:val="en-GB"/>
        </w:rPr>
        <w:lastRenderedPageBreak/>
        <w:t>LIST OF ABBREVIATIONS AND</w:t>
      </w:r>
      <w:r w:rsidRPr="00E167A4">
        <w:rPr>
          <w:b/>
          <w:bCs/>
          <w:lang w:val="en-GB"/>
        </w:rPr>
        <w:t xml:space="preserve"> RELEVANT DEFINITIONS</w:t>
      </w:r>
      <w:bookmarkEnd w:id="2"/>
      <w:r w:rsidR="00EE6664">
        <w:rPr>
          <w:b/>
          <w:bCs/>
          <w:lang w:val="en-GB"/>
        </w:rPr>
        <w:t xml:space="preserve"> </w:t>
      </w:r>
    </w:p>
    <w:tbl>
      <w:tblPr>
        <w:tblW w:w="0" w:type="auto"/>
        <w:tblLook w:val="01E0" w:firstRow="1" w:lastRow="1" w:firstColumn="1" w:lastColumn="1" w:noHBand="0" w:noVBand="0"/>
      </w:tblPr>
      <w:tblGrid>
        <w:gridCol w:w="1203"/>
        <w:gridCol w:w="8085"/>
      </w:tblGrid>
      <w:tr w:rsidR="002D68AC" w:rsidRPr="00612CD9" w14:paraId="2E7010EB" w14:textId="77777777" w:rsidTr="00630323">
        <w:trPr>
          <w:trHeight w:val="373"/>
        </w:trPr>
        <w:tc>
          <w:tcPr>
            <w:tcW w:w="0" w:type="auto"/>
          </w:tcPr>
          <w:p w14:paraId="4B1C8142" w14:textId="7777777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AE</w:t>
            </w:r>
          </w:p>
          <w:p w14:paraId="4E3CEAC2" w14:textId="3F48700F" w:rsidR="00362DAB" w:rsidRPr="00612CD9" w:rsidRDefault="00362DAB"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AED</w:t>
            </w:r>
          </w:p>
        </w:tc>
        <w:tc>
          <w:tcPr>
            <w:tcW w:w="0" w:type="auto"/>
          </w:tcPr>
          <w:p w14:paraId="7987866F" w14:textId="7777777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Adverse Event</w:t>
            </w:r>
          </w:p>
          <w:p w14:paraId="1206EAF2" w14:textId="096DB0FA" w:rsidR="00362DAB" w:rsidRPr="00612CD9" w:rsidRDefault="00362DAB"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Anti-epileptic d</w:t>
            </w:r>
            <w:r w:rsidR="00CC3878">
              <w:rPr>
                <w:rFonts w:cs="Arial"/>
                <w:b/>
                <w:bCs/>
                <w:kern w:val="28"/>
                <w:lang w:val="en-GB"/>
              </w:rPr>
              <w:t>rug</w:t>
            </w:r>
          </w:p>
        </w:tc>
      </w:tr>
      <w:tr w:rsidR="002D68AC" w:rsidRPr="00612CD9" w14:paraId="02399A3A" w14:textId="77777777" w:rsidTr="00630323">
        <w:tc>
          <w:tcPr>
            <w:tcW w:w="0" w:type="auto"/>
          </w:tcPr>
          <w:p w14:paraId="1254B4C1" w14:textId="7777777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AR</w:t>
            </w:r>
          </w:p>
          <w:p w14:paraId="34112AF8" w14:textId="77777777" w:rsidR="00241014" w:rsidRDefault="00241014"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BRV</w:t>
            </w:r>
          </w:p>
          <w:p w14:paraId="0221614F" w14:textId="4F6570A7" w:rsidR="00362DAB" w:rsidRDefault="00362DAB"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BS</w:t>
            </w:r>
          </w:p>
          <w:p w14:paraId="019FA0FF" w14:textId="094DFCE5"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CE</w:t>
            </w:r>
          </w:p>
          <w:p w14:paraId="1C45DA65" w14:textId="03A7419C" w:rsidR="00006EF9" w:rsidRPr="00612CD9" w:rsidRDefault="00006EF9"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CYP</w:t>
            </w:r>
          </w:p>
        </w:tc>
        <w:tc>
          <w:tcPr>
            <w:tcW w:w="0" w:type="auto"/>
          </w:tcPr>
          <w:p w14:paraId="097CC315" w14:textId="77777777" w:rsidR="002D68AC" w:rsidRPr="00FB0CE5" w:rsidRDefault="002D68AC" w:rsidP="00845FA6">
            <w:pPr>
              <w:autoSpaceDE w:val="0"/>
              <w:autoSpaceDN w:val="0"/>
              <w:adjustRightInd w:val="0"/>
              <w:spacing w:line="360" w:lineRule="auto"/>
              <w:jc w:val="both"/>
              <w:outlineLvl w:val="3"/>
              <w:rPr>
                <w:b/>
                <w:bCs/>
                <w:kern w:val="28"/>
                <w:lang w:val="en-GB"/>
              </w:rPr>
            </w:pPr>
            <w:r w:rsidRPr="00FB0CE5">
              <w:rPr>
                <w:b/>
                <w:bCs/>
                <w:kern w:val="28"/>
                <w:lang w:val="en-GB"/>
              </w:rPr>
              <w:t>Adverse Reaction</w:t>
            </w:r>
          </w:p>
          <w:p w14:paraId="043D2C9B" w14:textId="77777777" w:rsidR="00241014" w:rsidRPr="00FB0CE5" w:rsidRDefault="00241014" w:rsidP="00845FA6">
            <w:pPr>
              <w:autoSpaceDE w:val="0"/>
              <w:autoSpaceDN w:val="0"/>
              <w:adjustRightInd w:val="0"/>
              <w:spacing w:line="360" w:lineRule="auto"/>
              <w:jc w:val="both"/>
              <w:outlineLvl w:val="3"/>
              <w:rPr>
                <w:b/>
                <w:bCs/>
                <w:kern w:val="28"/>
                <w:lang w:val="en-GB"/>
              </w:rPr>
            </w:pPr>
            <w:r w:rsidRPr="00FB0CE5">
              <w:rPr>
                <w:b/>
                <w:bCs/>
                <w:kern w:val="28"/>
                <w:lang w:val="en-GB"/>
              </w:rPr>
              <w:t>Brivaracetam</w:t>
            </w:r>
          </w:p>
          <w:p w14:paraId="75C1CA72" w14:textId="77777777" w:rsidR="00362DAB" w:rsidRPr="00FB0CE5" w:rsidRDefault="00362DAB" w:rsidP="00845FA6">
            <w:pPr>
              <w:autoSpaceDE w:val="0"/>
              <w:autoSpaceDN w:val="0"/>
              <w:adjustRightInd w:val="0"/>
              <w:spacing w:line="360" w:lineRule="auto"/>
              <w:jc w:val="both"/>
              <w:outlineLvl w:val="3"/>
              <w:rPr>
                <w:b/>
                <w:bCs/>
                <w:kern w:val="28"/>
                <w:lang w:val="en-GB"/>
              </w:rPr>
            </w:pPr>
            <w:r w:rsidRPr="00FB0CE5">
              <w:rPr>
                <w:b/>
                <w:bCs/>
                <w:kern w:val="28"/>
                <w:lang w:val="en-GB"/>
              </w:rPr>
              <w:t>Brain Stimulation</w:t>
            </w:r>
          </w:p>
          <w:p w14:paraId="3467D09F" w14:textId="77777777" w:rsidR="00FB0CE5" w:rsidRPr="00FB0CE5" w:rsidRDefault="00FB0CE5" w:rsidP="00845FA6">
            <w:pPr>
              <w:autoSpaceDE w:val="0"/>
              <w:autoSpaceDN w:val="0"/>
              <w:adjustRightInd w:val="0"/>
              <w:spacing w:line="360" w:lineRule="auto"/>
              <w:jc w:val="both"/>
              <w:outlineLvl w:val="3"/>
              <w:rPr>
                <w:b/>
                <w:iCs/>
                <w:color w:val="222222"/>
                <w:shd w:val="clear" w:color="auto" w:fill="FFFFFF"/>
              </w:rPr>
            </w:pPr>
            <w:proofErr w:type="spellStart"/>
            <w:r w:rsidRPr="00FB0CE5">
              <w:rPr>
                <w:b/>
                <w:iCs/>
                <w:color w:val="222222"/>
                <w:shd w:val="clear" w:color="auto" w:fill="FFFFFF"/>
              </w:rPr>
              <w:t>Conformité</w:t>
            </w:r>
            <w:proofErr w:type="spellEnd"/>
            <w:r w:rsidRPr="00FB0CE5">
              <w:rPr>
                <w:b/>
                <w:iCs/>
                <w:color w:val="222222"/>
                <w:shd w:val="clear" w:color="auto" w:fill="FFFFFF"/>
              </w:rPr>
              <w:t xml:space="preserve"> </w:t>
            </w:r>
            <w:proofErr w:type="spellStart"/>
            <w:r w:rsidRPr="00FB0CE5">
              <w:rPr>
                <w:b/>
                <w:iCs/>
                <w:color w:val="222222"/>
                <w:shd w:val="clear" w:color="auto" w:fill="FFFFFF"/>
              </w:rPr>
              <w:t>Européenne</w:t>
            </w:r>
            <w:proofErr w:type="spellEnd"/>
          </w:p>
          <w:p w14:paraId="3ED8120F" w14:textId="56606899" w:rsidR="00FB0CE5" w:rsidRPr="00FB0CE5" w:rsidRDefault="00FB0CE5" w:rsidP="00845FA6">
            <w:pPr>
              <w:autoSpaceDE w:val="0"/>
              <w:autoSpaceDN w:val="0"/>
              <w:adjustRightInd w:val="0"/>
              <w:spacing w:line="360" w:lineRule="auto"/>
              <w:jc w:val="both"/>
              <w:outlineLvl w:val="3"/>
              <w:rPr>
                <w:b/>
                <w:bCs/>
                <w:kern w:val="28"/>
                <w:lang w:val="en-GB"/>
              </w:rPr>
            </w:pPr>
            <w:proofErr w:type="spellStart"/>
            <w:r w:rsidRPr="00FB0CE5">
              <w:rPr>
                <w:b/>
                <w:iCs/>
                <w:color w:val="222222"/>
                <w:shd w:val="clear" w:color="auto" w:fill="FFFFFF"/>
                <w:lang w:val="en-GB"/>
              </w:rPr>
              <w:t>Cytochroom</w:t>
            </w:r>
            <w:proofErr w:type="spellEnd"/>
            <w:r w:rsidRPr="00FB0CE5">
              <w:rPr>
                <w:b/>
                <w:iCs/>
                <w:color w:val="222222"/>
                <w:shd w:val="clear" w:color="auto" w:fill="FFFFFF"/>
                <w:lang w:val="en-GB"/>
              </w:rPr>
              <w:t xml:space="preserve"> P450</w:t>
            </w:r>
          </w:p>
        </w:tc>
      </w:tr>
      <w:tr w:rsidR="002D68AC" w:rsidRPr="00612CD9" w14:paraId="70A1DA1A" w14:textId="77777777" w:rsidTr="00630323">
        <w:tc>
          <w:tcPr>
            <w:tcW w:w="0" w:type="auto"/>
          </w:tcPr>
          <w:p w14:paraId="08E0E645" w14:textId="0FEB963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DSMB</w:t>
            </w:r>
          </w:p>
          <w:p w14:paraId="5BEE7839" w14:textId="4438789C"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DTI</w:t>
            </w:r>
          </w:p>
          <w:p w14:paraId="159DFB37" w14:textId="5173918C" w:rsidR="00FB0CE5" w:rsidRPr="00612CD9"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EEG</w:t>
            </w:r>
          </w:p>
        </w:tc>
        <w:tc>
          <w:tcPr>
            <w:tcW w:w="0" w:type="auto"/>
          </w:tcPr>
          <w:p w14:paraId="52D9ECA9" w14:textId="77777777" w:rsidR="002D68AC" w:rsidRDefault="002D68AC" w:rsidP="00845FA6">
            <w:pPr>
              <w:autoSpaceDE w:val="0"/>
              <w:autoSpaceDN w:val="0"/>
              <w:adjustRightInd w:val="0"/>
              <w:spacing w:line="360" w:lineRule="auto"/>
              <w:jc w:val="both"/>
              <w:outlineLvl w:val="3"/>
              <w:rPr>
                <w:b/>
                <w:bCs/>
                <w:kern w:val="28"/>
                <w:lang w:val="en-GB"/>
              </w:rPr>
            </w:pPr>
            <w:r w:rsidRPr="00FB0CE5">
              <w:rPr>
                <w:b/>
                <w:bCs/>
                <w:kern w:val="28"/>
                <w:lang w:val="en-GB"/>
              </w:rPr>
              <w:t>Data Safety Monitoring Board</w:t>
            </w:r>
          </w:p>
          <w:p w14:paraId="6970C48D" w14:textId="77777777" w:rsidR="00FB0CE5" w:rsidRDefault="00FB0CE5" w:rsidP="00845FA6">
            <w:pPr>
              <w:autoSpaceDE w:val="0"/>
              <w:autoSpaceDN w:val="0"/>
              <w:adjustRightInd w:val="0"/>
              <w:spacing w:line="360" w:lineRule="auto"/>
              <w:jc w:val="both"/>
              <w:outlineLvl w:val="3"/>
              <w:rPr>
                <w:b/>
                <w:bCs/>
                <w:kern w:val="28"/>
                <w:lang w:val="en-GB"/>
              </w:rPr>
            </w:pPr>
            <w:r>
              <w:rPr>
                <w:b/>
                <w:bCs/>
                <w:kern w:val="28"/>
                <w:lang w:val="en-GB"/>
              </w:rPr>
              <w:t>Diffuse Tensor Imaging</w:t>
            </w:r>
          </w:p>
          <w:p w14:paraId="68BB3309" w14:textId="6181CAD6" w:rsidR="00FB0CE5" w:rsidRPr="00FB0CE5" w:rsidRDefault="00FB0CE5" w:rsidP="00845FA6">
            <w:pPr>
              <w:autoSpaceDE w:val="0"/>
              <w:autoSpaceDN w:val="0"/>
              <w:adjustRightInd w:val="0"/>
              <w:spacing w:line="360" w:lineRule="auto"/>
              <w:jc w:val="both"/>
              <w:outlineLvl w:val="3"/>
              <w:rPr>
                <w:b/>
                <w:bCs/>
                <w:kern w:val="28"/>
                <w:lang w:val="en-GB"/>
              </w:rPr>
            </w:pPr>
            <w:r>
              <w:rPr>
                <w:b/>
                <w:bCs/>
                <w:kern w:val="28"/>
                <w:lang w:val="en-GB"/>
              </w:rPr>
              <w:t>Electroencephalography</w:t>
            </w:r>
          </w:p>
        </w:tc>
      </w:tr>
      <w:tr w:rsidR="002D68AC" w:rsidRPr="004074DC" w14:paraId="67578A73" w14:textId="77777777" w:rsidTr="00630323">
        <w:tc>
          <w:tcPr>
            <w:tcW w:w="0" w:type="auto"/>
          </w:tcPr>
          <w:p w14:paraId="733764BA" w14:textId="7777777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EudraCT</w:t>
            </w:r>
          </w:p>
          <w:p w14:paraId="5E65CA43" w14:textId="495C58B1"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fMRI</w:t>
            </w:r>
          </w:p>
          <w:p w14:paraId="144C2803" w14:textId="17E59A86" w:rsidR="00FB0CE5" w:rsidRPr="00612CD9"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GMP</w:t>
            </w:r>
          </w:p>
        </w:tc>
        <w:tc>
          <w:tcPr>
            <w:tcW w:w="0" w:type="auto"/>
          </w:tcPr>
          <w:p w14:paraId="3EE401D5" w14:textId="7777777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 xml:space="preserve">European drug regulatory affairs Clinical Trials </w:t>
            </w:r>
          </w:p>
          <w:p w14:paraId="185B1CB7" w14:textId="77777777"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Functional Magnetic Resonance Imaging</w:t>
            </w:r>
          </w:p>
          <w:p w14:paraId="48A7C5AE" w14:textId="63567B8C" w:rsidR="00FB0CE5" w:rsidRPr="00612CD9"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Good Manufacturing Practice</w:t>
            </w:r>
          </w:p>
        </w:tc>
      </w:tr>
      <w:tr w:rsidR="002D68AC" w:rsidRPr="004074DC" w14:paraId="667AEB8E" w14:textId="77777777" w:rsidTr="00630323">
        <w:tc>
          <w:tcPr>
            <w:tcW w:w="0" w:type="auto"/>
          </w:tcPr>
          <w:p w14:paraId="5F4E42D1" w14:textId="77777777"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ME</w:t>
            </w:r>
            <w:r w:rsidR="008F79D1" w:rsidRPr="00612CD9">
              <w:rPr>
                <w:rFonts w:cs="Arial"/>
                <w:b/>
                <w:bCs/>
                <w:kern w:val="28"/>
                <w:lang w:val="en-GB"/>
              </w:rPr>
              <w:t>T</w:t>
            </w:r>
            <w:r w:rsidRPr="00612CD9">
              <w:rPr>
                <w:rFonts w:cs="Arial"/>
                <w:b/>
                <w:bCs/>
                <w:kern w:val="28"/>
                <w:lang w:val="en-GB"/>
              </w:rPr>
              <w:t>C</w:t>
            </w:r>
            <w:r w:rsidR="008F79D1" w:rsidRPr="00612CD9">
              <w:rPr>
                <w:rFonts w:cs="Arial"/>
                <w:b/>
                <w:bCs/>
                <w:kern w:val="28"/>
                <w:lang w:val="en-GB"/>
              </w:rPr>
              <w:t xml:space="preserve"> </w:t>
            </w:r>
          </w:p>
        </w:tc>
        <w:tc>
          <w:tcPr>
            <w:tcW w:w="0" w:type="auto"/>
          </w:tcPr>
          <w:p w14:paraId="5866453C" w14:textId="77777777"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 xml:space="preserve">Medical research </w:t>
            </w:r>
            <w:r w:rsidR="00BF27F4" w:rsidRPr="00612CD9">
              <w:rPr>
                <w:rFonts w:cs="Arial"/>
                <w:b/>
                <w:bCs/>
                <w:kern w:val="28"/>
                <w:lang w:val="en-GB"/>
              </w:rPr>
              <w:t xml:space="preserve">ethics </w:t>
            </w:r>
            <w:r w:rsidRPr="00612CD9">
              <w:rPr>
                <w:rFonts w:cs="Arial"/>
                <w:b/>
                <w:bCs/>
                <w:kern w:val="28"/>
                <w:lang w:val="en-GB"/>
              </w:rPr>
              <w:t>committee</w:t>
            </w:r>
            <w:r w:rsidR="008F79D1" w:rsidRPr="00612CD9">
              <w:rPr>
                <w:rFonts w:cs="Arial"/>
                <w:b/>
                <w:bCs/>
                <w:kern w:val="28"/>
                <w:lang w:val="en-GB"/>
              </w:rPr>
              <w:t xml:space="preserve"> (MREC);</w:t>
            </w:r>
            <w:r w:rsidRPr="00612CD9">
              <w:rPr>
                <w:rFonts w:cs="Arial"/>
                <w:b/>
                <w:bCs/>
                <w:kern w:val="28"/>
                <w:lang w:val="en-GB"/>
              </w:rPr>
              <w:t xml:space="preserve"> </w:t>
            </w:r>
            <w:r w:rsidR="008F79D1" w:rsidRPr="00612CD9">
              <w:rPr>
                <w:rFonts w:cs="Arial"/>
                <w:b/>
                <w:bCs/>
                <w:kern w:val="28"/>
                <w:lang w:val="en-GB"/>
              </w:rPr>
              <w:t>in Dutch:</w:t>
            </w:r>
            <w:r w:rsidRPr="00612CD9">
              <w:rPr>
                <w:rFonts w:cs="Arial"/>
                <w:b/>
                <w:bCs/>
                <w:kern w:val="28"/>
                <w:lang w:val="en-GB"/>
              </w:rPr>
              <w:t xml:space="preserve"> </w:t>
            </w:r>
            <w:proofErr w:type="spellStart"/>
            <w:r w:rsidRPr="00612CD9">
              <w:rPr>
                <w:rFonts w:cs="Arial"/>
                <w:b/>
                <w:bCs/>
                <w:kern w:val="28"/>
                <w:lang w:val="en-GB"/>
              </w:rPr>
              <w:t>medisch</w:t>
            </w:r>
            <w:proofErr w:type="spellEnd"/>
            <w:r w:rsidRPr="00612CD9">
              <w:rPr>
                <w:rFonts w:cs="Arial"/>
                <w:b/>
                <w:bCs/>
                <w:kern w:val="28"/>
                <w:lang w:val="en-GB"/>
              </w:rPr>
              <w:t xml:space="preserve"> </w:t>
            </w:r>
            <w:proofErr w:type="spellStart"/>
            <w:r w:rsidRPr="00612CD9">
              <w:rPr>
                <w:rFonts w:cs="Arial"/>
                <w:b/>
                <w:bCs/>
                <w:kern w:val="28"/>
                <w:lang w:val="en-GB"/>
              </w:rPr>
              <w:t>ethische</w:t>
            </w:r>
            <w:proofErr w:type="spellEnd"/>
            <w:r w:rsidRPr="00612CD9">
              <w:rPr>
                <w:rFonts w:cs="Arial"/>
                <w:b/>
                <w:bCs/>
                <w:kern w:val="28"/>
                <w:lang w:val="en-GB"/>
              </w:rPr>
              <w:t xml:space="preserve"> </w:t>
            </w:r>
            <w:proofErr w:type="spellStart"/>
            <w:r w:rsidRPr="00612CD9">
              <w:rPr>
                <w:rFonts w:cs="Arial"/>
                <w:b/>
                <w:bCs/>
                <w:kern w:val="28"/>
                <w:lang w:val="en-GB"/>
              </w:rPr>
              <w:t>toetsing</w:t>
            </w:r>
            <w:proofErr w:type="spellEnd"/>
            <w:r w:rsidRPr="00612CD9">
              <w:rPr>
                <w:rFonts w:cs="Arial"/>
                <w:b/>
                <w:bCs/>
                <w:kern w:val="28"/>
                <w:lang w:val="en-GB"/>
              </w:rPr>
              <w:t xml:space="preserve"> </w:t>
            </w:r>
            <w:proofErr w:type="spellStart"/>
            <w:r w:rsidRPr="00612CD9">
              <w:rPr>
                <w:rFonts w:cs="Arial"/>
                <w:b/>
                <w:bCs/>
                <w:kern w:val="28"/>
                <w:lang w:val="en-GB"/>
              </w:rPr>
              <w:t>commissie</w:t>
            </w:r>
            <w:proofErr w:type="spellEnd"/>
            <w:r w:rsidRPr="00612CD9">
              <w:rPr>
                <w:rFonts w:cs="Arial"/>
                <w:b/>
                <w:bCs/>
                <w:kern w:val="28"/>
                <w:lang w:val="en-GB"/>
              </w:rPr>
              <w:t xml:space="preserve"> </w:t>
            </w:r>
            <w:r w:rsidR="008F79D1" w:rsidRPr="00612CD9">
              <w:rPr>
                <w:rFonts w:cs="Arial"/>
                <w:b/>
                <w:bCs/>
                <w:kern w:val="28"/>
                <w:lang w:val="en-GB"/>
              </w:rPr>
              <w:t>(</w:t>
            </w:r>
            <w:r w:rsidRPr="00612CD9">
              <w:rPr>
                <w:rFonts w:cs="Arial"/>
                <w:b/>
                <w:bCs/>
                <w:kern w:val="28"/>
                <w:lang w:val="en-GB"/>
              </w:rPr>
              <w:t>METC)</w:t>
            </w:r>
          </w:p>
        </w:tc>
      </w:tr>
      <w:tr w:rsidR="002D68AC" w:rsidRPr="00612CD9" w14:paraId="3F4C56B1" w14:textId="77777777" w:rsidTr="00630323">
        <w:tc>
          <w:tcPr>
            <w:tcW w:w="0" w:type="auto"/>
          </w:tcPr>
          <w:p w14:paraId="14ABA1D9" w14:textId="77777777"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(S)AE</w:t>
            </w:r>
          </w:p>
        </w:tc>
        <w:tc>
          <w:tcPr>
            <w:tcW w:w="0" w:type="auto"/>
          </w:tcPr>
          <w:p w14:paraId="176CAD98" w14:textId="77777777" w:rsidR="002D68AC" w:rsidRPr="00612CD9" w:rsidRDefault="00EE6664"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w:t>
            </w:r>
            <w:r w:rsidR="002D68AC" w:rsidRPr="00612CD9">
              <w:rPr>
                <w:rFonts w:cs="Arial"/>
                <w:b/>
                <w:bCs/>
                <w:kern w:val="28"/>
                <w:lang w:val="en-GB"/>
              </w:rPr>
              <w:t>Serious</w:t>
            </w:r>
            <w:r w:rsidRPr="00612CD9">
              <w:rPr>
                <w:rFonts w:cs="Arial"/>
                <w:b/>
                <w:bCs/>
                <w:kern w:val="28"/>
                <w:lang w:val="en-GB"/>
              </w:rPr>
              <w:t>)</w:t>
            </w:r>
            <w:r w:rsidR="002D68AC" w:rsidRPr="00612CD9">
              <w:rPr>
                <w:rFonts w:cs="Arial"/>
                <w:b/>
                <w:bCs/>
                <w:kern w:val="28"/>
                <w:lang w:val="en-GB"/>
              </w:rPr>
              <w:t xml:space="preserve"> Adverse Event </w:t>
            </w:r>
          </w:p>
        </w:tc>
      </w:tr>
      <w:tr w:rsidR="002D68AC" w:rsidRPr="004074DC" w14:paraId="351AD54D" w14:textId="77777777" w:rsidTr="00630323">
        <w:tc>
          <w:tcPr>
            <w:tcW w:w="0" w:type="auto"/>
          </w:tcPr>
          <w:p w14:paraId="3358C1E0" w14:textId="2B607346" w:rsidR="00F11F02" w:rsidRDefault="00F11F02"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SD</w:t>
            </w:r>
          </w:p>
          <w:p w14:paraId="0BB5C7A7" w14:textId="626AB96F"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Sponsor</w:t>
            </w:r>
          </w:p>
        </w:tc>
        <w:tc>
          <w:tcPr>
            <w:tcW w:w="0" w:type="auto"/>
          </w:tcPr>
          <w:p w14:paraId="30EFE678" w14:textId="655BC8F9" w:rsidR="00F11F02" w:rsidRDefault="00F11F02"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Standard deviation</w:t>
            </w:r>
          </w:p>
          <w:p w14:paraId="57B906F1" w14:textId="6F126D16"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The sponsor is the party that commissions the organisation or performance of the research, for example a pharmaceutical</w:t>
            </w:r>
          </w:p>
          <w:p w14:paraId="704C2B02" w14:textId="77777777"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company, academic hospital, scientific organisation or investigator. A party that provides funding for a study but does not commission it is not regarded as the sponsor, but referred to as a subsidising party.</w:t>
            </w:r>
          </w:p>
        </w:tc>
      </w:tr>
      <w:tr w:rsidR="002D68AC" w:rsidRPr="004074DC" w14:paraId="0F6F93E8" w14:textId="77777777" w:rsidTr="00630323">
        <w:tc>
          <w:tcPr>
            <w:tcW w:w="0" w:type="auto"/>
          </w:tcPr>
          <w:p w14:paraId="3EA913CB" w14:textId="15C50FAC"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SV2A</w:t>
            </w:r>
          </w:p>
          <w:p w14:paraId="71CBB8A0" w14:textId="76C3553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SUSAR</w:t>
            </w:r>
          </w:p>
          <w:p w14:paraId="5D396D06" w14:textId="70EBF7F5" w:rsidR="00006EF9" w:rsidRDefault="00006EF9" w:rsidP="00845FA6">
            <w:pPr>
              <w:autoSpaceDE w:val="0"/>
              <w:autoSpaceDN w:val="0"/>
              <w:adjustRightInd w:val="0"/>
              <w:spacing w:line="360" w:lineRule="auto"/>
              <w:jc w:val="both"/>
              <w:outlineLvl w:val="3"/>
              <w:rPr>
                <w:rFonts w:cs="Arial"/>
                <w:b/>
                <w:bCs/>
                <w:kern w:val="28"/>
                <w:lang w:val="en-GB"/>
              </w:rPr>
            </w:pPr>
            <w:proofErr w:type="spellStart"/>
            <w:r>
              <w:rPr>
                <w:rFonts w:cs="Arial"/>
                <w:b/>
                <w:bCs/>
                <w:kern w:val="28"/>
                <w:lang w:val="en-GB"/>
              </w:rPr>
              <w:t>tDCS</w:t>
            </w:r>
            <w:proofErr w:type="spellEnd"/>
          </w:p>
          <w:p w14:paraId="2035A460" w14:textId="75F3AC6D"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T1</w:t>
            </w:r>
          </w:p>
          <w:p w14:paraId="2D5816EE" w14:textId="4577CE64" w:rsidR="00362DAB" w:rsidRDefault="00006EF9"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TMS</w:t>
            </w:r>
          </w:p>
          <w:p w14:paraId="6175C243" w14:textId="6784841E" w:rsidR="00006EF9" w:rsidRPr="00612CD9" w:rsidRDefault="00006EF9"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tVNS</w:t>
            </w:r>
          </w:p>
        </w:tc>
        <w:tc>
          <w:tcPr>
            <w:tcW w:w="0" w:type="auto"/>
          </w:tcPr>
          <w:p w14:paraId="19E8BC45" w14:textId="6E54BAD4"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Synaptic Vesicle glycoprotein 2A</w:t>
            </w:r>
          </w:p>
          <w:p w14:paraId="23C18372" w14:textId="7769337A"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Suspected Unexpected Serious Adverse Reaction</w:t>
            </w:r>
          </w:p>
          <w:p w14:paraId="1C8FBA20" w14:textId="6AE1F2F5" w:rsidR="00006EF9" w:rsidRDefault="00006EF9"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Transcranial Direct-Current Stimulation</w:t>
            </w:r>
          </w:p>
          <w:p w14:paraId="3E8E7502" w14:textId="7AEB5935" w:rsidR="00FB0CE5" w:rsidRDefault="00FB0CE5"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Telephone call 1</w:t>
            </w:r>
          </w:p>
          <w:p w14:paraId="2150FA8B" w14:textId="44EFCCBE" w:rsidR="00006EF9" w:rsidRDefault="00006EF9"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Transcranial Magnetic Stimulation (TMS)</w:t>
            </w:r>
          </w:p>
          <w:p w14:paraId="7DAA75A1" w14:textId="6CFD899C" w:rsidR="00362DAB" w:rsidRPr="00612CD9" w:rsidRDefault="00362DAB" w:rsidP="00845FA6">
            <w:pPr>
              <w:autoSpaceDE w:val="0"/>
              <w:autoSpaceDN w:val="0"/>
              <w:adjustRightInd w:val="0"/>
              <w:spacing w:line="360" w:lineRule="auto"/>
              <w:jc w:val="both"/>
              <w:outlineLvl w:val="3"/>
              <w:rPr>
                <w:rFonts w:cs="Arial"/>
                <w:b/>
                <w:bCs/>
                <w:kern w:val="28"/>
                <w:lang w:val="en-GB"/>
              </w:rPr>
            </w:pPr>
            <w:r>
              <w:rPr>
                <w:rFonts w:cs="Arial"/>
                <w:b/>
                <w:bCs/>
                <w:kern w:val="28"/>
                <w:lang w:val="en-GB"/>
              </w:rPr>
              <w:t>Transcutaneous Vagal Nerve Stimulation</w:t>
            </w:r>
          </w:p>
        </w:tc>
      </w:tr>
      <w:tr w:rsidR="002D68AC" w:rsidRPr="00612CD9" w14:paraId="79FD70A3" w14:textId="77777777" w:rsidTr="00630323">
        <w:tc>
          <w:tcPr>
            <w:tcW w:w="0" w:type="auto"/>
          </w:tcPr>
          <w:p w14:paraId="4689ECD8" w14:textId="77777777" w:rsidR="002D68AC" w:rsidRPr="00612CD9" w:rsidRDefault="002D68AC" w:rsidP="00845FA6">
            <w:pPr>
              <w:autoSpaceDE w:val="0"/>
              <w:autoSpaceDN w:val="0"/>
              <w:adjustRightInd w:val="0"/>
              <w:spacing w:line="360" w:lineRule="auto"/>
              <w:jc w:val="both"/>
              <w:outlineLvl w:val="3"/>
              <w:rPr>
                <w:rFonts w:cs="Arial"/>
                <w:b/>
                <w:bCs/>
                <w:kern w:val="28"/>
                <w:lang w:val="en-GB"/>
              </w:rPr>
            </w:pPr>
            <w:proofErr w:type="spellStart"/>
            <w:r w:rsidRPr="00612CD9">
              <w:rPr>
                <w:rFonts w:cs="Arial"/>
                <w:b/>
                <w:bCs/>
                <w:kern w:val="28"/>
                <w:lang w:val="en-GB"/>
              </w:rPr>
              <w:t>Wbp</w:t>
            </w:r>
            <w:proofErr w:type="spellEnd"/>
          </w:p>
        </w:tc>
        <w:tc>
          <w:tcPr>
            <w:tcW w:w="0" w:type="auto"/>
          </w:tcPr>
          <w:p w14:paraId="344FF1D6" w14:textId="77777777" w:rsidR="002D68AC" w:rsidRPr="00612CD9"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 xml:space="preserve">Personal Data Protection Act (in Dutch: Wet </w:t>
            </w:r>
            <w:proofErr w:type="spellStart"/>
            <w:r w:rsidRPr="00612CD9">
              <w:rPr>
                <w:rFonts w:cs="Arial"/>
                <w:b/>
                <w:bCs/>
                <w:kern w:val="28"/>
                <w:lang w:val="en-GB"/>
              </w:rPr>
              <w:t>Bescherming</w:t>
            </w:r>
            <w:proofErr w:type="spellEnd"/>
            <w:r w:rsidRPr="00612CD9">
              <w:rPr>
                <w:rFonts w:cs="Arial"/>
                <w:b/>
                <w:bCs/>
                <w:kern w:val="28"/>
                <w:lang w:val="en-GB"/>
              </w:rPr>
              <w:t xml:space="preserve"> </w:t>
            </w:r>
            <w:proofErr w:type="spellStart"/>
            <w:r w:rsidRPr="00612CD9">
              <w:rPr>
                <w:rFonts w:cs="Arial"/>
                <w:b/>
                <w:bCs/>
                <w:kern w:val="28"/>
                <w:lang w:val="en-GB"/>
              </w:rPr>
              <w:t>Persoonsgevens</w:t>
            </w:r>
            <w:proofErr w:type="spellEnd"/>
            <w:r w:rsidRPr="00612CD9">
              <w:rPr>
                <w:rFonts w:cs="Arial"/>
                <w:b/>
                <w:bCs/>
                <w:kern w:val="28"/>
                <w:lang w:val="en-GB"/>
              </w:rPr>
              <w:t>)</w:t>
            </w:r>
          </w:p>
        </w:tc>
      </w:tr>
      <w:tr w:rsidR="002D68AC" w:rsidRPr="00612CD9" w14:paraId="3F8AC904" w14:textId="77777777" w:rsidTr="00630323">
        <w:tc>
          <w:tcPr>
            <w:tcW w:w="0" w:type="auto"/>
          </w:tcPr>
          <w:p w14:paraId="3B61EE1A" w14:textId="77777777" w:rsidR="002D68AC" w:rsidRDefault="002D68AC" w:rsidP="00845FA6">
            <w:pPr>
              <w:autoSpaceDE w:val="0"/>
              <w:autoSpaceDN w:val="0"/>
              <w:adjustRightInd w:val="0"/>
              <w:spacing w:line="360" w:lineRule="auto"/>
              <w:jc w:val="both"/>
              <w:outlineLvl w:val="3"/>
              <w:rPr>
                <w:rFonts w:cs="Arial"/>
                <w:b/>
                <w:bCs/>
                <w:kern w:val="28"/>
                <w:lang w:val="en-GB"/>
              </w:rPr>
            </w:pPr>
            <w:r w:rsidRPr="00612CD9">
              <w:rPr>
                <w:rFonts w:cs="Arial"/>
                <w:b/>
                <w:bCs/>
                <w:kern w:val="28"/>
                <w:lang w:val="en-GB"/>
              </w:rPr>
              <w:t>WMO</w:t>
            </w:r>
          </w:p>
          <w:p w14:paraId="692FB990" w14:textId="77777777" w:rsidR="00006EF9" w:rsidRDefault="00006EF9" w:rsidP="00845FA6">
            <w:pPr>
              <w:autoSpaceDE w:val="0"/>
              <w:autoSpaceDN w:val="0"/>
              <w:adjustRightInd w:val="0"/>
              <w:spacing w:line="360" w:lineRule="auto"/>
              <w:jc w:val="both"/>
              <w:outlineLvl w:val="3"/>
              <w:rPr>
                <w:rFonts w:cs="Arial"/>
                <w:b/>
                <w:bCs/>
                <w:kern w:val="28"/>
              </w:rPr>
            </w:pPr>
          </w:p>
          <w:p w14:paraId="22DF9854" w14:textId="5DC98AFB" w:rsidR="00FB0CE5" w:rsidRDefault="00FB0CE5" w:rsidP="00845FA6">
            <w:pPr>
              <w:autoSpaceDE w:val="0"/>
              <w:autoSpaceDN w:val="0"/>
              <w:adjustRightInd w:val="0"/>
              <w:spacing w:line="360" w:lineRule="auto"/>
              <w:jc w:val="both"/>
              <w:outlineLvl w:val="3"/>
              <w:rPr>
                <w:rFonts w:cs="Arial"/>
                <w:b/>
                <w:bCs/>
                <w:kern w:val="28"/>
              </w:rPr>
            </w:pPr>
            <w:r>
              <w:rPr>
                <w:rFonts w:cs="Arial"/>
                <w:b/>
                <w:bCs/>
                <w:kern w:val="28"/>
              </w:rPr>
              <w:t>V1</w:t>
            </w:r>
          </w:p>
          <w:p w14:paraId="4FA8B2A2" w14:textId="77777777" w:rsidR="00006EF9" w:rsidRDefault="00006EF9" w:rsidP="00845FA6">
            <w:pPr>
              <w:autoSpaceDE w:val="0"/>
              <w:autoSpaceDN w:val="0"/>
              <w:adjustRightInd w:val="0"/>
              <w:spacing w:line="360" w:lineRule="auto"/>
              <w:jc w:val="both"/>
              <w:outlineLvl w:val="3"/>
              <w:rPr>
                <w:rFonts w:cs="Arial"/>
                <w:b/>
                <w:bCs/>
                <w:kern w:val="28"/>
              </w:rPr>
            </w:pPr>
            <w:r>
              <w:rPr>
                <w:rFonts w:cs="Arial"/>
                <w:b/>
                <w:bCs/>
                <w:kern w:val="28"/>
              </w:rPr>
              <w:lastRenderedPageBreak/>
              <w:t>VNS</w:t>
            </w:r>
          </w:p>
          <w:p w14:paraId="0AD70B83" w14:textId="3DD9AA65" w:rsidR="00F11F02" w:rsidRPr="00612CD9" w:rsidRDefault="00F11F02" w:rsidP="00845FA6">
            <w:pPr>
              <w:autoSpaceDE w:val="0"/>
              <w:autoSpaceDN w:val="0"/>
              <w:adjustRightInd w:val="0"/>
              <w:spacing w:line="360" w:lineRule="auto"/>
              <w:jc w:val="both"/>
              <w:outlineLvl w:val="3"/>
              <w:rPr>
                <w:rFonts w:cs="Arial"/>
                <w:b/>
                <w:bCs/>
                <w:kern w:val="28"/>
              </w:rPr>
            </w:pPr>
            <w:r>
              <w:rPr>
                <w:rFonts w:cs="Arial"/>
                <w:b/>
                <w:bCs/>
                <w:kern w:val="28"/>
              </w:rPr>
              <w:t>QL-VAS</w:t>
            </w:r>
          </w:p>
        </w:tc>
        <w:tc>
          <w:tcPr>
            <w:tcW w:w="0" w:type="auto"/>
          </w:tcPr>
          <w:p w14:paraId="64808001" w14:textId="77777777" w:rsidR="002D68AC" w:rsidRDefault="002D68AC" w:rsidP="00845FA6">
            <w:pPr>
              <w:autoSpaceDE w:val="0"/>
              <w:autoSpaceDN w:val="0"/>
              <w:adjustRightInd w:val="0"/>
              <w:spacing w:line="360" w:lineRule="auto"/>
              <w:jc w:val="both"/>
              <w:outlineLvl w:val="3"/>
              <w:rPr>
                <w:rFonts w:cs="Arial"/>
                <w:b/>
                <w:bCs/>
                <w:kern w:val="28"/>
              </w:rPr>
            </w:pPr>
            <w:proofErr w:type="spellStart"/>
            <w:r w:rsidRPr="00612CD9">
              <w:rPr>
                <w:rFonts w:cs="Arial"/>
                <w:b/>
                <w:bCs/>
                <w:kern w:val="28"/>
              </w:rPr>
              <w:lastRenderedPageBreak/>
              <w:t>Medical</w:t>
            </w:r>
            <w:proofErr w:type="spellEnd"/>
            <w:r w:rsidRPr="00612CD9">
              <w:rPr>
                <w:rFonts w:cs="Arial"/>
                <w:b/>
                <w:bCs/>
                <w:kern w:val="28"/>
              </w:rPr>
              <w:t xml:space="preserve"> Research </w:t>
            </w:r>
            <w:proofErr w:type="spellStart"/>
            <w:r w:rsidRPr="00612CD9">
              <w:rPr>
                <w:rFonts w:cs="Arial"/>
                <w:b/>
                <w:bCs/>
                <w:kern w:val="28"/>
              </w:rPr>
              <w:t>Involving</w:t>
            </w:r>
            <w:proofErr w:type="spellEnd"/>
            <w:r w:rsidRPr="00612CD9">
              <w:rPr>
                <w:rFonts w:cs="Arial"/>
                <w:b/>
                <w:bCs/>
                <w:kern w:val="28"/>
              </w:rPr>
              <w:t xml:space="preserve"> Human Subjects Act (</w:t>
            </w:r>
            <w:r w:rsidR="00EE6664" w:rsidRPr="00612CD9">
              <w:rPr>
                <w:rFonts w:cs="Arial"/>
                <w:b/>
                <w:bCs/>
                <w:kern w:val="28"/>
              </w:rPr>
              <w:t xml:space="preserve">in Dutch: </w:t>
            </w:r>
            <w:r w:rsidRPr="00612CD9">
              <w:rPr>
                <w:rFonts w:cs="Arial"/>
                <w:b/>
                <w:bCs/>
                <w:kern w:val="28"/>
              </w:rPr>
              <w:t>Wet Medisch-wetenschappelijk Onderzoek met Mensen</w:t>
            </w:r>
          </w:p>
          <w:p w14:paraId="14D8B297" w14:textId="632C3174" w:rsidR="00FB0CE5" w:rsidRDefault="00FB0CE5" w:rsidP="00845FA6">
            <w:pPr>
              <w:autoSpaceDE w:val="0"/>
              <w:autoSpaceDN w:val="0"/>
              <w:adjustRightInd w:val="0"/>
              <w:spacing w:line="360" w:lineRule="auto"/>
              <w:jc w:val="both"/>
              <w:outlineLvl w:val="3"/>
              <w:rPr>
                <w:rFonts w:cs="Arial"/>
                <w:b/>
                <w:bCs/>
                <w:kern w:val="28"/>
              </w:rPr>
            </w:pPr>
            <w:proofErr w:type="spellStart"/>
            <w:r>
              <w:rPr>
                <w:rFonts w:cs="Arial"/>
                <w:b/>
                <w:bCs/>
                <w:kern w:val="28"/>
              </w:rPr>
              <w:t>Visit</w:t>
            </w:r>
            <w:proofErr w:type="spellEnd"/>
            <w:r>
              <w:rPr>
                <w:rFonts w:cs="Arial"/>
                <w:b/>
                <w:bCs/>
                <w:kern w:val="28"/>
              </w:rPr>
              <w:t xml:space="preserve"> 1</w:t>
            </w:r>
          </w:p>
          <w:p w14:paraId="4B6467A7" w14:textId="77777777" w:rsidR="00006EF9" w:rsidRDefault="00006EF9" w:rsidP="00845FA6">
            <w:pPr>
              <w:autoSpaceDE w:val="0"/>
              <w:autoSpaceDN w:val="0"/>
              <w:adjustRightInd w:val="0"/>
              <w:spacing w:line="360" w:lineRule="auto"/>
              <w:jc w:val="both"/>
              <w:outlineLvl w:val="3"/>
              <w:rPr>
                <w:rFonts w:cs="Arial"/>
                <w:b/>
                <w:bCs/>
                <w:kern w:val="28"/>
              </w:rPr>
            </w:pPr>
            <w:proofErr w:type="spellStart"/>
            <w:r>
              <w:rPr>
                <w:rFonts w:cs="Arial"/>
                <w:b/>
                <w:bCs/>
                <w:kern w:val="28"/>
              </w:rPr>
              <w:lastRenderedPageBreak/>
              <w:t>Vagal</w:t>
            </w:r>
            <w:proofErr w:type="spellEnd"/>
            <w:r>
              <w:rPr>
                <w:rFonts w:cs="Arial"/>
                <w:b/>
                <w:bCs/>
                <w:kern w:val="28"/>
              </w:rPr>
              <w:t xml:space="preserve"> </w:t>
            </w:r>
            <w:proofErr w:type="spellStart"/>
            <w:r>
              <w:rPr>
                <w:rFonts w:cs="Arial"/>
                <w:b/>
                <w:bCs/>
                <w:kern w:val="28"/>
              </w:rPr>
              <w:t>Nerve</w:t>
            </w:r>
            <w:proofErr w:type="spellEnd"/>
            <w:r>
              <w:rPr>
                <w:rFonts w:cs="Arial"/>
                <w:b/>
                <w:bCs/>
                <w:kern w:val="28"/>
              </w:rPr>
              <w:t xml:space="preserve"> </w:t>
            </w:r>
            <w:proofErr w:type="spellStart"/>
            <w:r>
              <w:rPr>
                <w:rFonts w:cs="Arial"/>
                <w:b/>
                <w:bCs/>
                <w:kern w:val="28"/>
              </w:rPr>
              <w:t>Stimulation</w:t>
            </w:r>
            <w:proofErr w:type="spellEnd"/>
          </w:p>
          <w:p w14:paraId="76E16273" w14:textId="662B7E8B" w:rsidR="00F11F02" w:rsidRPr="00612CD9" w:rsidRDefault="00F11F02" w:rsidP="00845FA6">
            <w:pPr>
              <w:autoSpaceDE w:val="0"/>
              <w:autoSpaceDN w:val="0"/>
              <w:adjustRightInd w:val="0"/>
              <w:spacing w:line="360" w:lineRule="auto"/>
              <w:jc w:val="both"/>
              <w:outlineLvl w:val="3"/>
              <w:rPr>
                <w:rFonts w:cs="Arial"/>
                <w:b/>
                <w:bCs/>
                <w:kern w:val="28"/>
              </w:rPr>
            </w:pPr>
          </w:p>
        </w:tc>
      </w:tr>
    </w:tbl>
    <w:p w14:paraId="4A4E8661" w14:textId="77777777" w:rsidR="002D68AC" w:rsidRPr="006C7F0D" w:rsidRDefault="002D68AC" w:rsidP="00845FA6">
      <w:pPr>
        <w:spacing w:line="360" w:lineRule="auto"/>
        <w:jc w:val="both"/>
      </w:pPr>
      <w:r w:rsidRPr="006C7F0D">
        <w:lastRenderedPageBreak/>
        <w:tab/>
      </w:r>
    </w:p>
    <w:p w14:paraId="41860E9B" w14:textId="77777777" w:rsidR="002D68AC" w:rsidRPr="00E167A4" w:rsidRDefault="002D68AC" w:rsidP="00845FA6">
      <w:pPr>
        <w:spacing w:line="360" w:lineRule="auto"/>
        <w:jc w:val="both"/>
        <w:rPr>
          <w:b/>
          <w:bCs/>
          <w:lang w:val="en-GB"/>
        </w:rPr>
      </w:pPr>
      <w:r w:rsidRPr="004074DC">
        <w:rPr>
          <w:lang w:val="en-US"/>
        </w:rPr>
        <w:br w:type="page"/>
      </w:r>
      <w:bookmarkStart w:id="3" w:name="_Toc91657201"/>
      <w:r w:rsidRPr="001E30C8">
        <w:rPr>
          <w:b/>
          <w:bCs/>
          <w:lang w:val="en-GB"/>
        </w:rPr>
        <w:lastRenderedPageBreak/>
        <w:t>S</w:t>
      </w:r>
      <w:bookmarkEnd w:id="3"/>
      <w:r w:rsidRPr="001E30C8">
        <w:rPr>
          <w:b/>
          <w:bCs/>
          <w:lang w:val="en-GB"/>
        </w:rPr>
        <w:t>UMMARY</w:t>
      </w:r>
    </w:p>
    <w:p w14:paraId="0F4295D2" w14:textId="33EF6C5B" w:rsidR="007411E6" w:rsidRDefault="002D68AC" w:rsidP="001E30C8">
      <w:pPr>
        <w:spacing w:line="360" w:lineRule="auto"/>
        <w:jc w:val="both"/>
        <w:rPr>
          <w:b/>
          <w:lang w:val="en-GB"/>
        </w:rPr>
      </w:pPr>
      <w:r w:rsidRPr="008243A6">
        <w:rPr>
          <w:b/>
          <w:bCs/>
          <w:lang w:val="en-GB"/>
        </w:rPr>
        <w:t>Rationale:</w:t>
      </w:r>
      <w:r w:rsidRPr="008243A6">
        <w:rPr>
          <w:lang w:val="en-GB"/>
        </w:rPr>
        <w:t xml:space="preserve"> </w:t>
      </w:r>
      <w:r w:rsidR="00A86AEC">
        <w:rPr>
          <w:lang w:val="en-GB"/>
        </w:rPr>
        <w:t>The most prevalent neurological disorder</w:t>
      </w:r>
      <w:r w:rsidR="00C64A20">
        <w:rPr>
          <w:lang w:val="en-GB"/>
        </w:rPr>
        <w:t xml:space="preserve"> </w:t>
      </w:r>
      <w:r w:rsidR="00A86AEC">
        <w:rPr>
          <w:lang w:val="en-GB"/>
        </w:rPr>
        <w:t>with</w:t>
      </w:r>
      <w:r w:rsidR="00C64A20">
        <w:rPr>
          <w:lang w:val="en-GB"/>
        </w:rPr>
        <w:t xml:space="preserve"> </w:t>
      </w:r>
      <w:r w:rsidR="00B3064F">
        <w:rPr>
          <w:lang w:val="en-GB"/>
        </w:rPr>
        <w:t>also</w:t>
      </w:r>
      <w:r w:rsidR="00C64A20">
        <w:rPr>
          <w:lang w:val="en-GB"/>
        </w:rPr>
        <w:t xml:space="preserve"> immense</w:t>
      </w:r>
      <w:r w:rsidR="00B3064F">
        <w:rPr>
          <w:lang w:val="en-GB"/>
        </w:rPr>
        <w:t xml:space="preserve"> burden of</w:t>
      </w:r>
      <w:r w:rsidR="00A86AEC">
        <w:rPr>
          <w:lang w:val="en-GB"/>
        </w:rPr>
        <w:t xml:space="preserve"> </w:t>
      </w:r>
      <w:r w:rsidR="007411E6">
        <w:rPr>
          <w:lang w:val="en-GB"/>
        </w:rPr>
        <w:t>disease</w:t>
      </w:r>
      <w:r w:rsidR="00A86AEC">
        <w:rPr>
          <w:lang w:val="en-GB"/>
        </w:rPr>
        <w:t>, epilepsy, is in over 30 percent of patients difficult to treat</w:t>
      </w:r>
      <w:r w:rsidR="00DD19BF">
        <w:rPr>
          <w:lang w:val="en-GB"/>
        </w:rPr>
        <w:t xml:space="preserve">. The ideal treatment regime would give complete control of disease in an early stage, not only for patient well-being, but also to prevent </w:t>
      </w:r>
      <w:r w:rsidR="00C64A20">
        <w:rPr>
          <w:lang w:val="en-GB"/>
        </w:rPr>
        <w:t>the onset of persistent pathologic epileptic networks in the brain.</w:t>
      </w:r>
      <w:r w:rsidR="00B3064F">
        <w:rPr>
          <w:lang w:val="en-GB"/>
        </w:rPr>
        <w:t xml:space="preserve"> The first step in treatment is the trial, and error, of multiple anti-epileptic drugs (AEDs), while invasive brain stimulation (BS) techniques with network modulating properties are saved as a last resort. </w:t>
      </w:r>
      <w:r w:rsidR="008471BD" w:rsidRPr="00993C90">
        <w:rPr>
          <w:lang w:val="en-GB"/>
        </w:rPr>
        <w:t xml:space="preserve">We hypothesize that </w:t>
      </w:r>
      <w:proofErr w:type="spellStart"/>
      <w:r w:rsidR="008471BD" w:rsidRPr="00993C90">
        <w:rPr>
          <w:lang w:val="en-GB"/>
        </w:rPr>
        <w:t>pharmacotherapeutical</w:t>
      </w:r>
      <w:proofErr w:type="spellEnd"/>
      <w:r w:rsidR="008471BD" w:rsidRPr="00993C90">
        <w:rPr>
          <w:lang w:val="en-GB"/>
        </w:rPr>
        <w:t xml:space="preserve"> treatment of epilepsy can be more successful after “priming” </w:t>
      </w:r>
      <w:r w:rsidR="008471BD">
        <w:rPr>
          <w:lang w:val="en-GB"/>
        </w:rPr>
        <w:t xml:space="preserve">(preparing) </w:t>
      </w:r>
      <w:r w:rsidR="008471BD" w:rsidRPr="00993C90">
        <w:rPr>
          <w:lang w:val="en-GB"/>
        </w:rPr>
        <w:t xml:space="preserve">the brain using </w:t>
      </w:r>
      <w:r w:rsidR="008471BD">
        <w:rPr>
          <w:lang w:val="en-GB"/>
        </w:rPr>
        <w:t>BS</w:t>
      </w:r>
      <w:r w:rsidR="008471BD" w:rsidRPr="00993C90">
        <w:rPr>
          <w:lang w:val="en-GB"/>
        </w:rPr>
        <w:t xml:space="preserve"> as </w:t>
      </w:r>
      <w:r w:rsidR="008471BD">
        <w:rPr>
          <w:lang w:val="en-GB"/>
        </w:rPr>
        <w:t>a short-term</w:t>
      </w:r>
      <w:r w:rsidR="008471BD" w:rsidRPr="00993C90">
        <w:rPr>
          <w:lang w:val="en-GB"/>
        </w:rPr>
        <w:t xml:space="preserve"> neuromodulation t</w:t>
      </w:r>
      <w:r w:rsidR="008471BD">
        <w:rPr>
          <w:lang w:val="en-GB"/>
        </w:rPr>
        <w:t>reatment</w:t>
      </w:r>
      <w:r w:rsidR="008471BD" w:rsidRPr="00993C90">
        <w:rPr>
          <w:lang w:val="en-GB"/>
        </w:rPr>
        <w:t>.</w:t>
      </w:r>
      <w:r w:rsidR="008471BD">
        <w:rPr>
          <w:lang w:val="en-GB"/>
        </w:rPr>
        <w:t xml:space="preserve"> </w:t>
      </w:r>
      <w:r w:rsidR="008471BD">
        <w:rPr>
          <w:lang w:val="en-US"/>
        </w:rPr>
        <w:t xml:space="preserve">The limitation of testing this hypothesis is the invasive aspect of </w:t>
      </w:r>
      <w:r w:rsidR="00B3064F">
        <w:rPr>
          <w:lang w:val="en-US"/>
        </w:rPr>
        <w:t xml:space="preserve">the most used </w:t>
      </w:r>
      <w:r w:rsidR="008471BD" w:rsidRPr="00CD2F4B">
        <w:rPr>
          <w:rFonts w:cs="Arial"/>
          <w:lang w:val="en-GB"/>
        </w:rPr>
        <w:t xml:space="preserve">classic </w:t>
      </w:r>
      <w:r w:rsidR="008471BD">
        <w:rPr>
          <w:rFonts w:cs="Arial"/>
          <w:lang w:val="en-GB"/>
        </w:rPr>
        <w:t>vagal nerve stimulation (</w:t>
      </w:r>
      <w:r w:rsidR="008471BD" w:rsidRPr="00CD2F4B">
        <w:rPr>
          <w:rFonts w:cs="Arial"/>
          <w:lang w:val="en-GB"/>
        </w:rPr>
        <w:t>VNS</w:t>
      </w:r>
      <w:r w:rsidR="008471BD">
        <w:rPr>
          <w:rFonts w:cs="Arial"/>
          <w:lang w:val="en-GB"/>
        </w:rPr>
        <w:t>)</w:t>
      </w:r>
      <w:r w:rsidR="008471BD" w:rsidRPr="00CD2F4B">
        <w:rPr>
          <w:rFonts w:cs="Arial"/>
          <w:lang w:val="en-GB"/>
        </w:rPr>
        <w:t xml:space="preserve"> treatment </w:t>
      </w:r>
      <w:r w:rsidR="008471BD">
        <w:rPr>
          <w:rFonts w:cs="Arial"/>
          <w:lang w:val="en-GB"/>
        </w:rPr>
        <w:t>for epilepsy, but the recent development of transcutaneous vagal nerve stimulation (tVNS) offered a possibility to combine chemical and electrical modulation in an earlier stage of disease</w:t>
      </w:r>
      <w:r w:rsidR="00D92951">
        <w:rPr>
          <w:rFonts w:cs="Arial"/>
          <w:lang w:val="en-GB"/>
        </w:rPr>
        <w:t>,</w:t>
      </w:r>
      <w:r w:rsidR="00B3064F">
        <w:rPr>
          <w:rFonts w:cs="Arial"/>
          <w:lang w:val="en-GB"/>
        </w:rPr>
        <w:t xml:space="preserve"> which is </w:t>
      </w:r>
      <w:r w:rsidR="00D92951">
        <w:rPr>
          <w:rFonts w:cs="Arial"/>
          <w:lang w:val="en-GB"/>
        </w:rPr>
        <w:t>not</w:t>
      </w:r>
      <w:r w:rsidR="00B3064F">
        <w:rPr>
          <w:rFonts w:cs="Arial"/>
          <w:lang w:val="en-GB"/>
        </w:rPr>
        <w:t xml:space="preserve"> tested before</w:t>
      </w:r>
      <w:r w:rsidR="008471BD">
        <w:rPr>
          <w:rFonts w:cs="Arial"/>
          <w:lang w:val="en-GB"/>
        </w:rPr>
        <w:t>.</w:t>
      </w:r>
    </w:p>
    <w:p w14:paraId="2EC93D79" w14:textId="21532F19" w:rsidR="007B3921" w:rsidRDefault="002D68AC" w:rsidP="001E30C8">
      <w:pPr>
        <w:spacing w:line="360" w:lineRule="auto"/>
        <w:jc w:val="both"/>
        <w:rPr>
          <w:lang w:val="en-GB"/>
        </w:rPr>
      </w:pPr>
      <w:r w:rsidRPr="000C4718">
        <w:rPr>
          <w:b/>
          <w:lang w:val="en-GB"/>
        </w:rPr>
        <w:t>Objective</w:t>
      </w:r>
      <w:r w:rsidRPr="008243A6">
        <w:rPr>
          <w:lang w:val="en-GB"/>
        </w:rPr>
        <w:t xml:space="preserve">: </w:t>
      </w:r>
      <w:r w:rsidR="00D320AA">
        <w:rPr>
          <w:lang w:val="en-GB"/>
        </w:rPr>
        <w:t>Determine the</w:t>
      </w:r>
      <w:r w:rsidR="007B3921">
        <w:rPr>
          <w:lang w:val="en-GB"/>
        </w:rPr>
        <w:t xml:space="preserve"> priming</w:t>
      </w:r>
      <w:r w:rsidR="00C236CA">
        <w:rPr>
          <w:lang w:val="en-GB"/>
        </w:rPr>
        <w:t xml:space="preserve"> </w:t>
      </w:r>
      <w:r w:rsidR="007B3921">
        <w:rPr>
          <w:lang w:val="en-GB"/>
        </w:rPr>
        <w:t>effect on the epileptic brain of transcutaneous vagal nerve stimulation (tVNS), to make it more susceptible to add-on treatment with Brivaracetam</w:t>
      </w:r>
      <w:r w:rsidR="00A86AEC">
        <w:rPr>
          <w:lang w:val="en-GB"/>
        </w:rPr>
        <w:t xml:space="preserve"> (BRV)</w:t>
      </w:r>
      <w:r w:rsidR="007B3921">
        <w:rPr>
          <w:lang w:val="en-GB"/>
        </w:rPr>
        <w:t xml:space="preserve">, an anti-epileptic drug (AED). </w:t>
      </w:r>
      <w:r w:rsidR="001E30C8">
        <w:rPr>
          <w:lang w:val="en-GB"/>
        </w:rPr>
        <w:t>In addition, we aim to visualize these</w:t>
      </w:r>
      <w:r w:rsidR="007B3921">
        <w:rPr>
          <w:lang w:val="en-GB"/>
        </w:rPr>
        <w:t xml:space="preserve"> changes </w:t>
      </w:r>
      <w:r w:rsidR="001E30C8">
        <w:rPr>
          <w:lang w:val="en-GB"/>
        </w:rPr>
        <w:t>in</w:t>
      </w:r>
      <w:r w:rsidR="007B3921">
        <w:rPr>
          <w:lang w:val="en-GB"/>
        </w:rPr>
        <w:t xml:space="preserve"> the brain</w:t>
      </w:r>
      <w:r w:rsidR="001E30C8">
        <w:rPr>
          <w:lang w:val="en-GB"/>
        </w:rPr>
        <w:t xml:space="preserve"> because of priming</w:t>
      </w:r>
      <w:r w:rsidR="007B3921">
        <w:rPr>
          <w:lang w:val="en-GB"/>
        </w:rPr>
        <w:t>, possibl</w:t>
      </w:r>
      <w:r w:rsidR="00C4277A">
        <w:rPr>
          <w:lang w:val="en-GB"/>
        </w:rPr>
        <w:t>y</w:t>
      </w:r>
      <w:r w:rsidR="007B3921">
        <w:rPr>
          <w:lang w:val="en-GB"/>
        </w:rPr>
        <w:t xml:space="preserve"> altered network-organisation</w:t>
      </w:r>
      <w:r w:rsidR="00C4277A">
        <w:rPr>
          <w:lang w:val="en-GB"/>
        </w:rPr>
        <w:t>.</w:t>
      </w:r>
    </w:p>
    <w:p w14:paraId="409FCCC6" w14:textId="4CE3561C" w:rsidR="00D320AA" w:rsidRDefault="002D68AC" w:rsidP="00845FA6">
      <w:pPr>
        <w:spacing w:line="360" w:lineRule="auto"/>
        <w:jc w:val="both"/>
        <w:rPr>
          <w:lang w:val="en-GB"/>
        </w:rPr>
      </w:pPr>
      <w:r w:rsidRPr="008243A6">
        <w:rPr>
          <w:b/>
          <w:bCs/>
          <w:lang w:val="en-GB"/>
        </w:rPr>
        <w:t>Study design:</w:t>
      </w:r>
      <w:r w:rsidRPr="008243A6">
        <w:rPr>
          <w:lang w:val="en-GB"/>
        </w:rPr>
        <w:t xml:space="preserve"> </w:t>
      </w:r>
      <w:r w:rsidR="00D320AA">
        <w:rPr>
          <w:lang w:val="en-GB"/>
        </w:rPr>
        <w:t>Randomized Controlled Trial</w:t>
      </w:r>
      <w:r w:rsidR="00FA30BF">
        <w:rPr>
          <w:lang w:val="en-GB"/>
        </w:rPr>
        <w:t>.</w:t>
      </w:r>
    </w:p>
    <w:p w14:paraId="53A68BE4" w14:textId="150CB3C7" w:rsidR="00CC3878" w:rsidRDefault="002D68AC" w:rsidP="00845FA6">
      <w:pPr>
        <w:spacing w:line="360" w:lineRule="auto"/>
        <w:jc w:val="both"/>
        <w:rPr>
          <w:lang w:val="en-GB"/>
        </w:rPr>
      </w:pPr>
      <w:r w:rsidRPr="00850C06">
        <w:rPr>
          <w:b/>
          <w:bCs/>
          <w:lang w:val="en-GB"/>
        </w:rPr>
        <w:t>Study population:</w:t>
      </w:r>
      <w:r w:rsidRPr="00850C06">
        <w:rPr>
          <w:lang w:val="en-GB"/>
        </w:rPr>
        <w:t xml:space="preserve"> </w:t>
      </w:r>
      <w:r w:rsidR="00CC3878" w:rsidRPr="00CC3878">
        <w:rPr>
          <w:lang w:val="en-GB"/>
        </w:rPr>
        <w:t xml:space="preserve">Adult patients </w:t>
      </w:r>
      <w:r w:rsidR="00CC3878">
        <w:rPr>
          <w:lang w:val="en-GB"/>
        </w:rPr>
        <w:t xml:space="preserve">(18-65 years) </w:t>
      </w:r>
      <w:r w:rsidR="00CC3878" w:rsidRPr="00CC3878">
        <w:rPr>
          <w:lang w:val="en-GB"/>
        </w:rPr>
        <w:t>with a refractory</w:t>
      </w:r>
      <w:r w:rsidR="00CC3878">
        <w:rPr>
          <w:lang w:val="en-GB"/>
        </w:rPr>
        <w:t xml:space="preserve"> (continuing of seizures despite 2 tried AEDs)</w:t>
      </w:r>
      <w:r w:rsidR="00CC3878" w:rsidRPr="00CC3878">
        <w:rPr>
          <w:lang w:val="en-GB"/>
        </w:rPr>
        <w:t xml:space="preserve"> focal epilepsy of unknown </w:t>
      </w:r>
      <w:proofErr w:type="spellStart"/>
      <w:r w:rsidR="00CC3878" w:rsidRPr="00CC3878">
        <w:rPr>
          <w:lang w:val="en-GB"/>
        </w:rPr>
        <w:t>etiology</w:t>
      </w:r>
      <w:proofErr w:type="spellEnd"/>
      <w:r w:rsidR="00CC3878" w:rsidRPr="00850C06">
        <w:rPr>
          <w:lang w:val="en-GB"/>
        </w:rPr>
        <w:t xml:space="preserve"> </w:t>
      </w:r>
      <w:r w:rsidR="00CC3878">
        <w:rPr>
          <w:lang w:val="en-GB"/>
        </w:rPr>
        <w:t>and therefore have an indication for start of brivaracetam.</w:t>
      </w:r>
    </w:p>
    <w:p w14:paraId="685F199C" w14:textId="3F4AD432" w:rsidR="00CC3878" w:rsidRDefault="002D68AC" w:rsidP="00845FA6">
      <w:pPr>
        <w:spacing w:line="360" w:lineRule="auto"/>
        <w:jc w:val="both"/>
        <w:rPr>
          <w:bCs/>
          <w:lang w:val="en-GB"/>
        </w:rPr>
      </w:pPr>
      <w:r w:rsidRPr="008243A6">
        <w:rPr>
          <w:b/>
          <w:bCs/>
          <w:lang w:val="en-GB"/>
        </w:rPr>
        <w:t>Intervention</w:t>
      </w:r>
      <w:r w:rsidR="00CC3878">
        <w:rPr>
          <w:b/>
          <w:bCs/>
          <w:lang w:val="en-GB"/>
        </w:rPr>
        <w:t xml:space="preserve">: </w:t>
      </w:r>
      <w:r w:rsidR="00CC3878">
        <w:rPr>
          <w:bCs/>
          <w:lang w:val="en-GB"/>
        </w:rPr>
        <w:t>One group receives transcutaneous vagal nerve stimulation (tV</w:t>
      </w:r>
      <w:r w:rsidR="00CC3878" w:rsidRPr="00E2134A">
        <w:rPr>
          <w:bCs/>
          <w:lang w:val="en-GB"/>
        </w:rPr>
        <w:t xml:space="preserve">NS) </w:t>
      </w:r>
      <w:r w:rsidR="005874F8">
        <w:rPr>
          <w:bCs/>
          <w:lang w:val="en-GB"/>
        </w:rPr>
        <w:t>4</w:t>
      </w:r>
      <w:r w:rsidR="00CC3878" w:rsidRPr="00E2134A">
        <w:rPr>
          <w:bCs/>
          <w:lang w:val="en-GB"/>
        </w:rPr>
        <w:t xml:space="preserve"> hours daily</w:t>
      </w:r>
      <w:r w:rsidR="00CC3878">
        <w:rPr>
          <w:bCs/>
          <w:lang w:val="en-GB"/>
        </w:rPr>
        <w:t xml:space="preserve"> for the first 3 months of brivaracetam treatment.</w:t>
      </w:r>
    </w:p>
    <w:p w14:paraId="06BC495F" w14:textId="6095F631" w:rsidR="002D68AC" w:rsidRPr="00850C06" w:rsidRDefault="002D68AC" w:rsidP="00512043">
      <w:pPr>
        <w:spacing w:line="360" w:lineRule="auto"/>
        <w:jc w:val="both"/>
        <w:rPr>
          <w:lang w:val="en-GB"/>
        </w:rPr>
      </w:pPr>
      <w:r w:rsidRPr="00850C06">
        <w:rPr>
          <w:b/>
          <w:bCs/>
          <w:lang w:val="en-GB"/>
        </w:rPr>
        <w:t>Main study parameters</w:t>
      </w:r>
      <w:r w:rsidR="000C4718">
        <w:rPr>
          <w:b/>
          <w:bCs/>
          <w:lang w:val="en-GB"/>
        </w:rPr>
        <w:t>/endpoints</w:t>
      </w:r>
      <w:r w:rsidRPr="00850C06">
        <w:rPr>
          <w:b/>
          <w:bCs/>
          <w:lang w:val="en-GB"/>
        </w:rPr>
        <w:t>:</w:t>
      </w:r>
      <w:r w:rsidRPr="00850C06">
        <w:rPr>
          <w:lang w:val="en-GB"/>
        </w:rPr>
        <w:t xml:space="preserve"> </w:t>
      </w:r>
      <w:r w:rsidR="00512043">
        <w:rPr>
          <w:lang w:val="en-GB"/>
        </w:rPr>
        <w:t>scoring on a compensatory index combining seizure reduction, improvement of cognition and quality of life.</w:t>
      </w:r>
      <w:r w:rsidR="0056313E">
        <w:rPr>
          <w:lang w:val="en-GB"/>
        </w:rPr>
        <w:t xml:space="preserve"> </w:t>
      </w:r>
    </w:p>
    <w:p w14:paraId="7C5D1C0E" w14:textId="21F547FF" w:rsidR="00AD70D3" w:rsidRPr="00850C06" w:rsidRDefault="002D68AC" w:rsidP="00AD70D3">
      <w:pPr>
        <w:spacing w:line="360" w:lineRule="auto"/>
        <w:jc w:val="both"/>
        <w:rPr>
          <w:lang w:val="en-GB"/>
        </w:rPr>
      </w:pPr>
      <w:r w:rsidRPr="00850C06">
        <w:rPr>
          <w:b/>
          <w:bCs/>
          <w:lang w:val="en-GB"/>
        </w:rPr>
        <w:t xml:space="preserve">Nature and extent of the burden and risks associated with participation, </w:t>
      </w:r>
      <w:r w:rsidR="00121AF1">
        <w:rPr>
          <w:b/>
          <w:bCs/>
          <w:lang w:val="en-GB"/>
        </w:rPr>
        <w:t xml:space="preserve">benefit and </w:t>
      </w:r>
      <w:r w:rsidRPr="00850C06">
        <w:rPr>
          <w:b/>
          <w:bCs/>
          <w:lang w:val="en-GB"/>
        </w:rPr>
        <w:t>group relatedness:</w:t>
      </w:r>
      <w:r w:rsidRPr="00850C06">
        <w:rPr>
          <w:lang w:val="en-GB"/>
        </w:rPr>
        <w:t xml:space="preserve"> </w:t>
      </w:r>
      <w:r w:rsidR="00512043">
        <w:rPr>
          <w:lang w:val="en-GB"/>
        </w:rPr>
        <w:t>Besides minor side effects no risk is attributed to tVNS</w:t>
      </w:r>
      <w:r w:rsidR="00AD70D3">
        <w:rPr>
          <w:lang w:val="en-GB"/>
        </w:rPr>
        <w:t>. Because of the study one extra visit is necessary, besides regular clinical follow-up. The 3 visits do require some more time than usual because of the questionnaires, MRI and short cognitive tests.</w:t>
      </w:r>
      <w:r w:rsidR="00AD70D3" w:rsidRPr="00850C06">
        <w:rPr>
          <w:lang w:val="en-GB"/>
        </w:rPr>
        <w:t xml:space="preserve"> </w:t>
      </w:r>
    </w:p>
    <w:p w14:paraId="3383BE5D" w14:textId="571384BD" w:rsidR="002D68AC" w:rsidRPr="00AD70D3" w:rsidRDefault="002D68AC" w:rsidP="00AD70D3">
      <w:pPr>
        <w:pStyle w:val="Kop1"/>
        <w:rPr>
          <w:lang w:val="en-GB"/>
        </w:rPr>
      </w:pPr>
      <w:r w:rsidRPr="00AD70D3">
        <w:rPr>
          <w:lang w:val="en-GB"/>
        </w:rPr>
        <w:br w:type="page"/>
      </w:r>
      <w:bookmarkStart w:id="4" w:name="_Toc326702304"/>
      <w:r w:rsidRPr="00AD70D3">
        <w:rPr>
          <w:lang w:val="en-GB"/>
        </w:rPr>
        <w:lastRenderedPageBreak/>
        <w:t>INTRODUCTION AND RATIONALE</w:t>
      </w:r>
      <w:bookmarkEnd w:id="4"/>
    </w:p>
    <w:p w14:paraId="234E2BDA" w14:textId="3A9467AC" w:rsidR="0001541D" w:rsidRDefault="00CD2F4B" w:rsidP="00AD70D3">
      <w:pPr>
        <w:spacing w:line="360" w:lineRule="auto"/>
        <w:jc w:val="both"/>
        <w:rPr>
          <w:rFonts w:cs="Arial"/>
          <w:lang w:val="en-GB"/>
        </w:rPr>
      </w:pPr>
      <w:r w:rsidRPr="00CD2F4B">
        <w:rPr>
          <w:rFonts w:cs="Arial"/>
          <w:lang w:val="en-GB"/>
        </w:rPr>
        <w:t xml:space="preserve">Epilepsy is the most prevalent neurological disorder in the Netherlands, affecting roughly 120.000 </w:t>
      </w:r>
      <w:r w:rsidR="004A1DD6">
        <w:rPr>
          <w:rFonts w:cs="Arial"/>
          <w:lang w:val="en-GB"/>
        </w:rPr>
        <w:t>individuals</w:t>
      </w:r>
      <w:r w:rsidRPr="00CD2F4B">
        <w:rPr>
          <w:rFonts w:cs="Arial"/>
          <w:lang w:val="en-GB"/>
        </w:rPr>
        <w:t xml:space="preserve">. The impact of the disorder is considerable for patients, especially if the epilepsy is refractory to treatment. </w:t>
      </w:r>
      <w:r w:rsidR="00691068">
        <w:rPr>
          <w:lang w:val="en-US"/>
        </w:rPr>
        <w:t>The</w:t>
      </w:r>
      <w:r w:rsidR="005F0A25">
        <w:rPr>
          <w:lang w:val="en-US"/>
        </w:rPr>
        <w:t xml:space="preserve"> </w:t>
      </w:r>
      <w:r w:rsidR="00E42AA2">
        <w:rPr>
          <w:lang w:val="en-US"/>
        </w:rPr>
        <w:t>conditi</w:t>
      </w:r>
      <w:r w:rsidR="00691068">
        <w:rPr>
          <w:lang w:val="en-US"/>
        </w:rPr>
        <w:t xml:space="preserve">on </w:t>
      </w:r>
      <w:proofErr w:type="spellStart"/>
      <w:r w:rsidR="00691068" w:rsidRPr="00A86AEC">
        <w:rPr>
          <w:lang w:val="en-US"/>
        </w:rPr>
        <w:t>pharmacoresistant</w:t>
      </w:r>
      <w:proofErr w:type="spellEnd"/>
      <w:r w:rsidR="00691068">
        <w:rPr>
          <w:lang w:val="en-US"/>
        </w:rPr>
        <w:t xml:space="preserve"> </w:t>
      </w:r>
      <w:r w:rsidR="00A86AEC">
        <w:rPr>
          <w:lang w:val="en-US"/>
        </w:rPr>
        <w:t xml:space="preserve">or refractory </w:t>
      </w:r>
      <w:r w:rsidR="00691068">
        <w:rPr>
          <w:lang w:val="en-US"/>
        </w:rPr>
        <w:t xml:space="preserve">epilepsy is met </w:t>
      </w:r>
      <w:r w:rsidR="00691068" w:rsidRPr="006D7EF3">
        <w:rPr>
          <w:lang w:val="en-US"/>
        </w:rPr>
        <w:t xml:space="preserve">when complete control is not achieved </w:t>
      </w:r>
      <w:r w:rsidR="00691068">
        <w:rPr>
          <w:lang w:val="en-US"/>
        </w:rPr>
        <w:t>after the use of</w:t>
      </w:r>
      <w:r w:rsidR="00691068" w:rsidRPr="006D7EF3">
        <w:rPr>
          <w:lang w:val="en-US"/>
        </w:rPr>
        <w:t xml:space="preserve"> two </w:t>
      </w:r>
      <w:r w:rsidR="004A1DD6">
        <w:rPr>
          <w:lang w:val="en-US"/>
        </w:rPr>
        <w:t>anti-epileptic drugs (</w:t>
      </w:r>
      <w:r w:rsidR="00691068">
        <w:rPr>
          <w:lang w:val="en-US"/>
        </w:rPr>
        <w:t>AE</w:t>
      </w:r>
      <w:r w:rsidR="004A1DD6">
        <w:rPr>
          <w:lang w:val="en-US"/>
        </w:rPr>
        <w:t>D</w:t>
      </w:r>
      <w:r w:rsidR="00691068">
        <w:rPr>
          <w:lang w:val="en-US"/>
        </w:rPr>
        <w:t>s</w:t>
      </w:r>
      <w:r w:rsidR="004A1DD6">
        <w:rPr>
          <w:lang w:val="en-US"/>
        </w:rPr>
        <w:t>)</w:t>
      </w:r>
      <w:r w:rsidR="00594993">
        <w:rPr>
          <w:lang w:val="en-US"/>
        </w:rPr>
        <w:t>, which is the case in approximately 30 percent of patients</w:t>
      </w:r>
      <w:r w:rsidR="00691068">
        <w:rPr>
          <w:lang w:val="en-US"/>
        </w:rPr>
        <w:t xml:space="preserve">. </w:t>
      </w:r>
      <w:r w:rsidR="004A1DD6">
        <w:rPr>
          <w:lang w:val="en-US"/>
        </w:rPr>
        <w:t>In current practice</w:t>
      </w:r>
      <w:r w:rsidR="00212680">
        <w:rPr>
          <w:lang w:val="en-US"/>
        </w:rPr>
        <w:t>,</w:t>
      </w:r>
      <w:r w:rsidR="004A1DD6">
        <w:rPr>
          <w:lang w:val="en-US"/>
        </w:rPr>
        <w:t xml:space="preserve"> the next step is treatment with a newer AED, for example </w:t>
      </w:r>
      <w:r w:rsidR="00A86AEC">
        <w:rPr>
          <w:lang w:val="en-US"/>
        </w:rPr>
        <w:t>BRV</w:t>
      </w:r>
      <w:r w:rsidR="004A1DD6">
        <w:rPr>
          <w:lang w:val="en-US"/>
        </w:rPr>
        <w:t xml:space="preserve"> which is registered as add-on treatment for </w:t>
      </w:r>
      <w:r w:rsidR="001E30C8">
        <w:rPr>
          <w:lang w:val="en-US"/>
        </w:rPr>
        <w:t xml:space="preserve">focal </w:t>
      </w:r>
      <w:r w:rsidR="004A1DD6">
        <w:rPr>
          <w:lang w:val="en-US"/>
        </w:rPr>
        <w:t xml:space="preserve">epilepsy in adults. </w:t>
      </w:r>
      <w:r w:rsidR="00845FA6">
        <w:rPr>
          <w:rFonts w:cs="Arial"/>
          <w:lang w:val="en-GB"/>
        </w:rPr>
        <w:t>Nevertheless</w:t>
      </w:r>
      <w:r w:rsidR="00594993">
        <w:rPr>
          <w:rFonts w:cs="Arial"/>
          <w:lang w:val="en-GB"/>
        </w:rPr>
        <w:t>, t</w:t>
      </w:r>
      <w:r w:rsidRPr="00CD2F4B">
        <w:rPr>
          <w:rFonts w:cs="Arial"/>
          <w:lang w:val="en-GB"/>
        </w:rPr>
        <w:t xml:space="preserve">he development of </w:t>
      </w:r>
      <w:r w:rsidR="00E42AA2">
        <w:rPr>
          <w:rFonts w:cs="Arial"/>
          <w:lang w:val="en-GB"/>
        </w:rPr>
        <w:t>novel</w:t>
      </w:r>
      <w:r w:rsidRPr="00CD2F4B">
        <w:rPr>
          <w:rFonts w:cs="Arial"/>
          <w:lang w:val="en-GB"/>
        </w:rPr>
        <w:t xml:space="preserve"> AEDs in recent decades has not resulted in an improvement of the</w:t>
      </w:r>
      <w:r w:rsidR="00594993">
        <w:rPr>
          <w:rFonts w:cs="Arial"/>
          <w:lang w:val="en-GB"/>
        </w:rPr>
        <w:t xml:space="preserve"> total</w:t>
      </w:r>
      <w:r w:rsidRPr="00CD2F4B">
        <w:rPr>
          <w:rFonts w:cs="Arial"/>
          <w:lang w:val="en-GB"/>
        </w:rPr>
        <w:t xml:space="preserve"> </w:t>
      </w:r>
      <w:r w:rsidR="00594993">
        <w:rPr>
          <w:rFonts w:cs="Arial"/>
          <w:lang w:val="en-GB"/>
        </w:rPr>
        <w:t>amount</w:t>
      </w:r>
      <w:r w:rsidRPr="00CD2F4B">
        <w:rPr>
          <w:rFonts w:cs="Arial"/>
          <w:lang w:val="en-GB"/>
        </w:rPr>
        <w:t xml:space="preserve"> of patients who become seizure free.</w:t>
      </w:r>
      <w:r w:rsidR="00D0714F">
        <w:rPr>
          <w:rFonts w:cs="Arial"/>
          <w:lang w:val="en-GB"/>
        </w:rPr>
        <w:t xml:space="preserve"> </w:t>
      </w:r>
      <w:r w:rsidR="0001541D">
        <w:rPr>
          <w:rFonts w:cs="Arial"/>
          <w:lang w:val="en-GB"/>
        </w:rPr>
        <w:t>A</w:t>
      </w:r>
      <w:r w:rsidR="00116ECD">
        <w:rPr>
          <w:rFonts w:cs="Arial"/>
          <w:lang w:val="en-GB"/>
        </w:rPr>
        <w:t xml:space="preserve">lternatively, </w:t>
      </w:r>
      <w:r w:rsidR="0001541D">
        <w:rPr>
          <w:rFonts w:cs="Arial"/>
          <w:lang w:val="en-GB"/>
        </w:rPr>
        <w:t>e</w:t>
      </w:r>
      <w:r w:rsidR="00D0714F">
        <w:rPr>
          <w:rFonts w:cs="Arial"/>
          <w:lang w:val="en-GB"/>
        </w:rPr>
        <w:t xml:space="preserve">pilepsy surgery and </w:t>
      </w:r>
      <w:r w:rsidR="004F36DD">
        <w:rPr>
          <w:rFonts w:cs="Arial"/>
          <w:lang w:val="en-GB"/>
        </w:rPr>
        <w:t xml:space="preserve">brain stimulation (BS) </w:t>
      </w:r>
      <w:r w:rsidR="00116ECD">
        <w:rPr>
          <w:rFonts w:cs="Arial"/>
          <w:lang w:val="en-GB"/>
        </w:rPr>
        <w:t xml:space="preserve">can be used </w:t>
      </w:r>
      <w:r w:rsidR="00A03EA6">
        <w:rPr>
          <w:rFonts w:cs="Arial"/>
          <w:lang w:val="en-GB"/>
        </w:rPr>
        <w:t>in this group of patients</w:t>
      </w:r>
      <w:r w:rsidR="00116ECD">
        <w:rPr>
          <w:rFonts w:cs="Arial"/>
          <w:lang w:val="en-GB"/>
        </w:rPr>
        <w:t xml:space="preserve">. These treatments are however </w:t>
      </w:r>
      <w:r w:rsidR="00116ECD" w:rsidRPr="00F84002">
        <w:rPr>
          <w:rFonts w:cs="Arial"/>
          <w:highlight w:val="green"/>
          <w:lang w:val="en-GB"/>
        </w:rPr>
        <w:t>last-resort</w:t>
      </w:r>
      <w:r w:rsidR="00116ECD">
        <w:rPr>
          <w:rFonts w:cs="Arial"/>
          <w:lang w:val="en-GB"/>
        </w:rPr>
        <w:t xml:space="preserve"> tools because of their invasive character</w:t>
      </w:r>
      <w:r w:rsidR="00E42AA2">
        <w:rPr>
          <w:rFonts w:cs="Arial"/>
          <w:lang w:val="en-GB"/>
        </w:rPr>
        <w:t xml:space="preserve">. A </w:t>
      </w:r>
      <w:r w:rsidR="00116ECD">
        <w:rPr>
          <w:rFonts w:cs="Arial"/>
          <w:lang w:val="en-GB"/>
        </w:rPr>
        <w:t>new treatment</w:t>
      </w:r>
      <w:r w:rsidR="00E42AA2">
        <w:rPr>
          <w:rFonts w:cs="Arial"/>
          <w:lang w:val="en-GB"/>
        </w:rPr>
        <w:t xml:space="preserve"> regime</w:t>
      </w:r>
      <w:r w:rsidR="00116ECD">
        <w:rPr>
          <w:rFonts w:cs="Arial"/>
          <w:lang w:val="en-GB"/>
        </w:rPr>
        <w:t xml:space="preserve"> that controls disease in an earlier stage is desperately needed.</w:t>
      </w:r>
    </w:p>
    <w:p w14:paraId="488BECD3" w14:textId="0265AE59" w:rsidR="008A1FDC" w:rsidRDefault="00CD2F4B" w:rsidP="008A1FDC">
      <w:pPr>
        <w:spacing w:line="360" w:lineRule="auto"/>
        <w:ind w:firstLine="709"/>
        <w:jc w:val="both"/>
        <w:rPr>
          <w:lang w:val="en-US"/>
        </w:rPr>
      </w:pPr>
      <w:r w:rsidRPr="00CD2F4B">
        <w:rPr>
          <w:rFonts w:cs="Arial"/>
          <w:lang w:val="en-GB"/>
        </w:rPr>
        <w:t xml:space="preserve">In recent years, the insight into the neuronal mechanisms of epilepsy has changed towards a paradigm in which </w:t>
      </w:r>
      <w:r w:rsidR="00D455FB">
        <w:rPr>
          <w:rFonts w:cs="Arial"/>
          <w:lang w:val="en-GB"/>
        </w:rPr>
        <w:t xml:space="preserve">pathologic </w:t>
      </w:r>
      <w:commentRangeStart w:id="5"/>
      <w:r w:rsidR="009E6678">
        <w:rPr>
          <w:rFonts w:cs="Arial"/>
          <w:lang w:val="en-GB"/>
        </w:rPr>
        <w:t xml:space="preserve">brain </w:t>
      </w:r>
      <w:commentRangeEnd w:id="5"/>
      <w:r w:rsidR="00E42AA2">
        <w:rPr>
          <w:rStyle w:val="Verwijzingopmerking"/>
          <w:rFonts w:ascii="Haarlemmer MT Medium OsF" w:hAnsi="Haarlemmer MT Medium OsF"/>
        </w:rPr>
        <w:commentReference w:id="5"/>
      </w:r>
      <w:r w:rsidR="00D455FB">
        <w:rPr>
          <w:rFonts w:cs="Arial"/>
          <w:lang w:val="en-GB"/>
        </w:rPr>
        <w:t xml:space="preserve">networks are </w:t>
      </w:r>
      <w:r w:rsidR="00B95E70">
        <w:rPr>
          <w:rFonts w:cs="Arial"/>
          <w:lang w:val="en-GB"/>
        </w:rPr>
        <w:t>considered important</w:t>
      </w:r>
      <w:r w:rsidR="009E6678">
        <w:rPr>
          <w:rFonts w:cs="Arial"/>
          <w:lang w:val="en-GB"/>
        </w:rPr>
        <w:t>.</w:t>
      </w:r>
      <w:r w:rsidR="000F3AFA">
        <w:rPr>
          <w:rFonts w:cs="Arial"/>
          <w:lang w:val="en-GB"/>
        </w:rPr>
        <w:t xml:space="preserve"> Accordingly, </w:t>
      </w:r>
      <w:r w:rsidR="00127E6D">
        <w:rPr>
          <w:rFonts w:cs="Arial"/>
          <w:lang w:val="en-GB"/>
        </w:rPr>
        <w:t xml:space="preserve">a </w:t>
      </w:r>
      <w:r w:rsidR="004F36DD">
        <w:rPr>
          <w:rFonts w:cs="Arial"/>
          <w:lang w:val="en-GB"/>
        </w:rPr>
        <w:t xml:space="preserve">powerful </w:t>
      </w:r>
      <w:r w:rsidR="000F3AFA">
        <w:rPr>
          <w:rFonts w:cs="Arial"/>
          <w:lang w:val="en-GB"/>
        </w:rPr>
        <w:t>m</w:t>
      </w:r>
      <w:r w:rsidR="00127E6D">
        <w:rPr>
          <w:rFonts w:cs="Arial"/>
          <w:lang w:val="en-GB"/>
        </w:rPr>
        <w:t>odifier of</w:t>
      </w:r>
      <w:r w:rsidR="000F3AFA">
        <w:rPr>
          <w:rFonts w:cs="Arial"/>
          <w:lang w:val="en-GB"/>
        </w:rPr>
        <w:t xml:space="preserve"> these pathological networks </w:t>
      </w:r>
      <w:r w:rsidR="00F16F37">
        <w:rPr>
          <w:rFonts w:cs="Arial"/>
          <w:lang w:val="en-GB"/>
        </w:rPr>
        <w:t xml:space="preserve">might </w:t>
      </w:r>
      <w:r w:rsidR="004F36DD">
        <w:rPr>
          <w:rFonts w:cs="Arial"/>
          <w:lang w:val="en-GB"/>
        </w:rPr>
        <w:t>be the key in successful epilepsy treatment</w:t>
      </w:r>
      <w:r w:rsidR="00D840A6">
        <w:rPr>
          <w:rFonts w:cs="Arial"/>
          <w:lang w:val="en-GB"/>
        </w:rPr>
        <w:t>. For BS it</w:t>
      </w:r>
      <w:r w:rsidR="00D840A6" w:rsidRPr="00CD2F4B">
        <w:rPr>
          <w:rFonts w:cs="Arial"/>
          <w:lang w:val="en-GB"/>
        </w:rPr>
        <w:t xml:space="preserve"> </w:t>
      </w:r>
      <w:r w:rsidR="00D840A6">
        <w:rPr>
          <w:rFonts w:cs="Arial"/>
          <w:lang w:val="en-GB"/>
        </w:rPr>
        <w:t>is known that there is</w:t>
      </w:r>
      <w:r w:rsidR="00D840A6" w:rsidRPr="00CD2F4B">
        <w:rPr>
          <w:rFonts w:cs="Arial"/>
          <w:lang w:val="en-GB"/>
        </w:rPr>
        <w:t xml:space="preserve"> a mode of action through network modulation</w:t>
      </w:r>
      <w:r w:rsidR="00D840A6">
        <w:rPr>
          <w:rFonts w:cs="Arial"/>
          <w:lang w:val="en-GB"/>
        </w:rPr>
        <w:t xml:space="preserve">, </w:t>
      </w:r>
      <w:r w:rsidR="002414CE">
        <w:rPr>
          <w:rFonts w:cs="Arial"/>
          <w:lang w:val="en-GB"/>
        </w:rPr>
        <w:t>as</w:t>
      </w:r>
      <w:r w:rsidR="00D840A6">
        <w:rPr>
          <w:rFonts w:cs="Arial"/>
          <w:lang w:val="en-GB"/>
        </w:rPr>
        <w:t xml:space="preserve"> s</w:t>
      </w:r>
      <w:r w:rsidR="000F3AFA" w:rsidRPr="00CD2F4B">
        <w:rPr>
          <w:rFonts w:cs="Arial"/>
          <w:lang w:val="en-GB"/>
        </w:rPr>
        <w:t>pecific and long</w:t>
      </w:r>
      <w:r w:rsidR="00322328">
        <w:rPr>
          <w:rFonts w:cs="Arial"/>
          <w:lang w:val="en-GB"/>
        </w:rPr>
        <w:t xml:space="preserve"> lasting cerebral plasticity have</w:t>
      </w:r>
      <w:r w:rsidR="000F3AFA" w:rsidRPr="00CD2F4B">
        <w:rPr>
          <w:rFonts w:cs="Arial"/>
          <w:lang w:val="en-GB"/>
        </w:rPr>
        <w:t xml:space="preserve"> been described afte</w:t>
      </w:r>
      <w:r w:rsidR="000F3AFA">
        <w:rPr>
          <w:rFonts w:cs="Arial"/>
          <w:lang w:val="en-GB"/>
        </w:rPr>
        <w:t>r</w:t>
      </w:r>
      <w:r w:rsidR="00D840A6">
        <w:rPr>
          <w:rFonts w:cs="Arial"/>
          <w:lang w:val="en-GB"/>
        </w:rPr>
        <w:t xml:space="preserve"> stimulation</w:t>
      </w:r>
      <w:r w:rsidR="00F16F37">
        <w:rPr>
          <w:rFonts w:cs="Arial"/>
          <w:lang w:val="en-GB"/>
        </w:rPr>
        <w:t xml:space="preserve"> in </w:t>
      </w:r>
      <w:r w:rsidR="00F16F37" w:rsidRPr="00CD2F4B">
        <w:rPr>
          <w:rFonts w:cs="Arial"/>
          <w:lang w:val="en-GB"/>
        </w:rPr>
        <w:t>recent an</w:t>
      </w:r>
      <w:r w:rsidR="00F16F37">
        <w:rPr>
          <w:rFonts w:cs="Arial"/>
          <w:lang w:val="en-GB"/>
        </w:rPr>
        <w:t>imal and human studies</w:t>
      </w:r>
      <w:r w:rsidR="00D840A6">
        <w:rPr>
          <w:rFonts w:cs="Arial"/>
          <w:lang w:val="en-GB"/>
        </w:rPr>
        <w:t xml:space="preserve">, </w:t>
      </w:r>
      <w:r w:rsidR="002414CE">
        <w:rPr>
          <w:rFonts w:cs="Arial"/>
          <w:lang w:val="en-GB"/>
        </w:rPr>
        <w:t>including</w:t>
      </w:r>
      <w:r w:rsidR="000F3AFA">
        <w:rPr>
          <w:rFonts w:cs="Arial"/>
          <w:lang w:val="en-GB"/>
        </w:rPr>
        <w:t xml:space="preserve"> </w:t>
      </w:r>
      <w:proofErr w:type="spellStart"/>
      <w:r w:rsidR="000F3AFA">
        <w:rPr>
          <w:rFonts w:cs="Arial"/>
          <w:lang w:val="en-GB"/>
        </w:rPr>
        <w:t>Vagus</w:t>
      </w:r>
      <w:proofErr w:type="spellEnd"/>
      <w:r w:rsidR="000F3AFA">
        <w:rPr>
          <w:rFonts w:cs="Arial"/>
          <w:lang w:val="en-GB"/>
        </w:rPr>
        <w:t xml:space="preserve"> Nerve Stimulation (VNS) </w:t>
      </w:r>
      <w:r w:rsidR="00CB1296">
        <w:rPr>
          <w:rFonts w:cs="Arial"/>
          <w:lang w:val="en-GB"/>
        </w:rPr>
        <w:t>[Hays 2013]</w:t>
      </w:r>
      <w:r w:rsidR="00241014">
        <w:rPr>
          <w:rFonts w:cs="Arial"/>
          <w:lang w:val="en-GB"/>
        </w:rPr>
        <w:t>.</w:t>
      </w:r>
      <w:r w:rsidRPr="00CD2F4B">
        <w:rPr>
          <w:rFonts w:cs="Arial"/>
          <w:lang w:val="en-GB"/>
        </w:rPr>
        <w:t xml:space="preserve"> </w:t>
      </w:r>
      <w:r w:rsidR="009E6678">
        <w:rPr>
          <w:rFonts w:cs="Arial"/>
          <w:lang w:val="en-GB"/>
        </w:rPr>
        <w:t>In addition</w:t>
      </w:r>
      <w:r w:rsidRPr="00CD2F4B">
        <w:rPr>
          <w:rFonts w:cs="Arial"/>
          <w:lang w:val="en-GB"/>
        </w:rPr>
        <w:t>,</w:t>
      </w:r>
      <w:r w:rsidR="00D840A6">
        <w:rPr>
          <w:rFonts w:cs="Arial"/>
          <w:lang w:val="en-GB"/>
        </w:rPr>
        <w:t xml:space="preserve"> </w:t>
      </w:r>
      <w:r w:rsidR="00F16F37">
        <w:rPr>
          <w:rFonts w:cs="Arial"/>
          <w:lang w:val="en-GB"/>
        </w:rPr>
        <w:t>even</w:t>
      </w:r>
      <w:r w:rsidR="00D840A6">
        <w:rPr>
          <w:rFonts w:cs="Arial"/>
          <w:lang w:val="en-GB"/>
        </w:rPr>
        <w:t xml:space="preserve"> in diseased brain</w:t>
      </w:r>
      <w:r w:rsidRPr="00CD2F4B">
        <w:rPr>
          <w:rFonts w:cs="Arial"/>
          <w:lang w:val="en-GB"/>
        </w:rPr>
        <w:t xml:space="preserve"> </w:t>
      </w:r>
      <w:r w:rsidR="00144DA6">
        <w:rPr>
          <w:rFonts w:cs="Arial"/>
          <w:lang w:val="en-GB"/>
        </w:rPr>
        <w:t xml:space="preserve">effectiveness of </w:t>
      </w:r>
      <w:r w:rsidRPr="00CD2F4B">
        <w:rPr>
          <w:rFonts w:cs="Arial"/>
          <w:lang w:val="en-GB"/>
        </w:rPr>
        <w:t xml:space="preserve">VNS-based targeted plasticity therapies </w:t>
      </w:r>
      <w:r w:rsidR="00144DA6">
        <w:rPr>
          <w:rFonts w:cs="Arial"/>
          <w:lang w:val="en-GB"/>
        </w:rPr>
        <w:t>has been demonstrated</w:t>
      </w:r>
      <w:r w:rsidR="00322328">
        <w:rPr>
          <w:rFonts w:cs="Arial"/>
          <w:lang w:val="en-GB"/>
        </w:rPr>
        <w:t>, for example</w:t>
      </w:r>
      <w:r w:rsidRPr="00CD2F4B">
        <w:rPr>
          <w:rFonts w:cs="Arial"/>
          <w:lang w:val="en-GB"/>
        </w:rPr>
        <w:t xml:space="preserve"> when pai</w:t>
      </w:r>
      <w:r w:rsidR="00241014">
        <w:rPr>
          <w:rFonts w:cs="Arial"/>
          <w:lang w:val="en-GB"/>
        </w:rPr>
        <w:t xml:space="preserve">red with rehabilitation therapy </w:t>
      </w:r>
      <w:r w:rsidR="00CB1296">
        <w:rPr>
          <w:rFonts w:cs="Arial"/>
          <w:lang w:val="en-GB"/>
        </w:rPr>
        <w:t>[Hays 201</w:t>
      </w:r>
      <w:r w:rsidR="00465048">
        <w:rPr>
          <w:rFonts w:cs="Arial"/>
          <w:lang w:val="en-GB"/>
        </w:rPr>
        <w:t>5</w:t>
      </w:r>
      <w:r w:rsidR="00CB1296">
        <w:rPr>
          <w:rFonts w:cs="Arial"/>
          <w:lang w:val="en-GB"/>
        </w:rPr>
        <w:t>]</w:t>
      </w:r>
      <w:r w:rsidR="00241014">
        <w:rPr>
          <w:rFonts w:cs="Arial"/>
          <w:lang w:val="en-GB"/>
        </w:rPr>
        <w:t xml:space="preserve">. </w:t>
      </w:r>
      <w:r w:rsidR="00144DA6">
        <w:rPr>
          <w:rFonts w:cs="Arial"/>
          <w:lang w:val="en-GB"/>
        </w:rPr>
        <w:t xml:space="preserve">Given these results, </w:t>
      </w:r>
      <w:r w:rsidR="005E598F">
        <w:rPr>
          <w:rFonts w:cs="Arial"/>
          <w:lang w:val="en-GB"/>
        </w:rPr>
        <w:t>BS might alter pathological epileptogenic</w:t>
      </w:r>
      <w:r w:rsidR="00144DA6">
        <w:rPr>
          <w:rFonts w:cs="Arial"/>
          <w:lang w:val="en-GB"/>
        </w:rPr>
        <w:t xml:space="preserve"> networks</w:t>
      </w:r>
      <w:r w:rsidR="00E42AA2">
        <w:rPr>
          <w:rFonts w:cs="Arial"/>
          <w:lang w:val="en-GB"/>
        </w:rPr>
        <w:t xml:space="preserve"> beneficially</w:t>
      </w:r>
      <w:r w:rsidR="005E598F">
        <w:rPr>
          <w:rFonts w:cs="Arial"/>
          <w:lang w:val="en-GB"/>
        </w:rPr>
        <w:t xml:space="preserve"> as well</w:t>
      </w:r>
      <w:r w:rsidR="00CF0FC2">
        <w:rPr>
          <w:rFonts w:cs="Arial"/>
          <w:lang w:val="en-GB"/>
        </w:rPr>
        <w:t>, wh</w:t>
      </w:r>
      <w:r w:rsidR="009135E7">
        <w:rPr>
          <w:rFonts w:cs="Arial"/>
          <w:lang w:val="en-GB"/>
        </w:rPr>
        <w:t xml:space="preserve">at </w:t>
      </w:r>
      <w:r w:rsidR="006E7B8F">
        <w:rPr>
          <w:rFonts w:cs="Arial"/>
          <w:lang w:val="en-GB"/>
        </w:rPr>
        <w:t>could</w:t>
      </w:r>
      <w:r w:rsidR="009135E7">
        <w:rPr>
          <w:rFonts w:cs="Arial"/>
          <w:lang w:val="en-GB"/>
        </w:rPr>
        <w:t xml:space="preserve"> be a more plausible and constructive approach than pharmacological suppression</w:t>
      </w:r>
      <w:r w:rsidR="00E42AA2">
        <w:rPr>
          <w:rFonts w:cs="Arial"/>
          <w:lang w:val="en-GB"/>
        </w:rPr>
        <w:t xml:space="preserve"> of seizures</w:t>
      </w:r>
      <w:r w:rsidR="005E598F">
        <w:rPr>
          <w:rFonts w:cs="Arial"/>
          <w:lang w:val="en-GB"/>
        </w:rPr>
        <w:t>.</w:t>
      </w:r>
      <w:r w:rsidR="008A1FDC">
        <w:rPr>
          <w:rFonts w:cs="Arial"/>
          <w:lang w:val="en-GB"/>
        </w:rPr>
        <w:t xml:space="preserve"> </w:t>
      </w:r>
    </w:p>
    <w:p w14:paraId="17DF40E5" w14:textId="40C4B9F2" w:rsidR="00151594" w:rsidRDefault="007026BB" w:rsidP="009135E7">
      <w:pPr>
        <w:spacing w:line="360" w:lineRule="auto"/>
        <w:ind w:firstLine="709"/>
        <w:jc w:val="both"/>
        <w:rPr>
          <w:lang w:val="en-US"/>
        </w:rPr>
      </w:pPr>
      <w:r>
        <w:rPr>
          <w:rFonts w:cs="Arial"/>
          <w:lang w:val="en-GB"/>
        </w:rPr>
        <w:t>As mentioned before</w:t>
      </w:r>
      <w:r w:rsidR="002414CE">
        <w:rPr>
          <w:rFonts w:cs="Arial"/>
          <w:lang w:val="en-GB"/>
        </w:rPr>
        <w:t xml:space="preserve">, </w:t>
      </w:r>
      <w:r w:rsidR="00BB4C0E">
        <w:rPr>
          <w:lang w:val="en-US"/>
        </w:rPr>
        <w:t>BS</w:t>
      </w:r>
      <w:r w:rsidR="00B27568">
        <w:rPr>
          <w:lang w:val="en-US"/>
        </w:rPr>
        <w:t xml:space="preserve"> also gained</w:t>
      </w:r>
      <w:r w:rsidR="002414CE">
        <w:rPr>
          <w:lang w:val="en-US"/>
        </w:rPr>
        <w:t xml:space="preserve"> </w:t>
      </w:r>
      <w:r w:rsidR="00BB4C0E">
        <w:rPr>
          <w:lang w:val="en-US"/>
        </w:rPr>
        <w:t>status as a</w:t>
      </w:r>
      <w:r w:rsidR="002414CE">
        <w:rPr>
          <w:lang w:val="en-US"/>
        </w:rPr>
        <w:t xml:space="preserve"> so-called</w:t>
      </w:r>
      <w:r w:rsidR="00BB4C0E">
        <w:rPr>
          <w:lang w:val="en-US"/>
        </w:rPr>
        <w:t xml:space="preserve"> priming tool in the treatment of various </w:t>
      </w:r>
      <w:r w:rsidR="008A1FDC">
        <w:rPr>
          <w:lang w:val="en-US"/>
        </w:rPr>
        <w:t>brain</w:t>
      </w:r>
      <w:r w:rsidR="00BB4C0E">
        <w:rPr>
          <w:lang w:val="en-US"/>
        </w:rPr>
        <w:t xml:space="preserve"> diseases</w:t>
      </w:r>
      <w:r w:rsidR="00A721C7">
        <w:rPr>
          <w:lang w:val="en-US"/>
        </w:rPr>
        <w:t xml:space="preserve"> [Rumi 2005, Perez 2014, Hays 2015</w:t>
      </w:r>
      <w:r w:rsidR="00A721C7" w:rsidRPr="002150A0">
        <w:rPr>
          <w:lang w:val="en-US"/>
        </w:rPr>
        <w:t>]</w:t>
      </w:r>
      <w:r w:rsidR="00A721C7">
        <w:rPr>
          <w:lang w:val="en-US"/>
        </w:rPr>
        <w:t xml:space="preserve">. </w:t>
      </w:r>
      <w:r w:rsidR="00BB4C0E">
        <w:rPr>
          <w:lang w:val="en-US"/>
        </w:rPr>
        <w:t xml:space="preserve">Priming </w:t>
      </w:r>
      <w:r w:rsidR="00BB4C0E" w:rsidRPr="002C2FCA">
        <w:rPr>
          <w:lang w:val="en-US"/>
        </w:rPr>
        <w:t xml:space="preserve">can be </w:t>
      </w:r>
      <w:r w:rsidR="00BB4C0E">
        <w:rPr>
          <w:lang w:val="en-US"/>
        </w:rPr>
        <w:t>described as augmenting</w:t>
      </w:r>
      <w:r w:rsidR="00BB4C0E" w:rsidRPr="002C2FCA">
        <w:rPr>
          <w:lang w:val="en-US"/>
        </w:rPr>
        <w:t xml:space="preserve"> the sensitivity of the brain to therapy </w:t>
      </w:r>
      <w:r w:rsidR="00BB4C0E">
        <w:rPr>
          <w:lang w:val="en-US"/>
        </w:rPr>
        <w:t>by applying</w:t>
      </w:r>
      <w:r w:rsidR="00BB4C0E" w:rsidRPr="002C2FCA">
        <w:rPr>
          <w:lang w:val="en-US"/>
        </w:rPr>
        <w:t xml:space="preserve"> techniques</w:t>
      </w:r>
      <w:r w:rsidR="00BB4C0E">
        <w:rPr>
          <w:lang w:val="en-US"/>
        </w:rPr>
        <w:t xml:space="preserve"> </w:t>
      </w:r>
      <w:r w:rsidR="00BB4C0E" w:rsidRPr="002C2FCA">
        <w:rPr>
          <w:lang w:val="en-US"/>
        </w:rPr>
        <w:t xml:space="preserve">that </w:t>
      </w:r>
      <w:r w:rsidR="00BB4C0E">
        <w:rPr>
          <w:lang w:val="en-US"/>
        </w:rPr>
        <w:t xml:space="preserve">change </w:t>
      </w:r>
      <w:r w:rsidR="00BB4C0E" w:rsidRPr="002C2FCA">
        <w:rPr>
          <w:lang w:val="en-US"/>
        </w:rPr>
        <w:t>the excitability of the cortex.</w:t>
      </w:r>
      <w:r w:rsidR="00BB4C0E">
        <w:rPr>
          <w:lang w:val="en-US"/>
        </w:rPr>
        <w:t xml:space="preserve"> Diverse non-invasive brain stimulation te</w:t>
      </w:r>
      <w:r w:rsidR="008D3670">
        <w:rPr>
          <w:lang w:val="en-US"/>
        </w:rPr>
        <w:t xml:space="preserve">chniques such as </w:t>
      </w:r>
      <w:r w:rsidR="00241014">
        <w:rPr>
          <w:lang w:val="en-US"/>
        </w:rPr>
        <w:t>transcranial magnetic stimulation (</w:t>
      </w:r>
      <w:r w:rsidR="008D3670">
        <w:rPr>
          <w:lang w:val="en-US"/>
        </w:rPr>
        <w:t>TMS</w:t>
      </w:r>
      <w:r w:rsidR="00241014">
        <w:rPr>
          <w:lang w:val="en-US"/>
        </w:rPr>
        <w:t>)</w:t>
      </w:r>
      <w:r w:rsidR="008D3670">
        <w:rPr>
          <w:lang w:val="en-US"/>
        </w:rPr>
        <w:t xml:space="preserve">, </w:t>
      </w:r>
      <w:r w:rsidR="0065442E">
        <w:rPr>
          <w:lang w:val="en-US"/>
        </w:rPr>
        <w:t>transcranial direct-current stimulation (</w:t>
      </w:r>
      <w:proofErr w:type="spellStart"/>
      <w:r w:rsidR="008D3670">
        <w:rPr>
          <w:lang w:val="en-US"/>
        </w:rPr>
        <w:t>tDCS</w:t>
      </w:r>
      <w:proofErr w:type="spellEnd"/>
      <w:r w:rsidR="0065442E">
        <w:rPr>
          <w:lang w:val="en-US"/>
        </w:rPr>
        <w:t>)</w:t>
      </w:r>
      <w:r w:rsidR="008D3670">
        <w:rPr>
          <w:lang w:val="en-US"/>
        </w:rPr>
        <w:t xml:space="preserve"> and </w:t>
      </w:r>
      <w:r w:rsidR="00BB4C0E">
        <w:rPr>
          <w:lang w:val="en-US"/>
        </w:rPr>
        <w:t>VNS have been used to prime the brain in</w:t>
      </w:r>
      <w:r w:rsidR="008D3670">
        <w:rPr>
          <w:lang w:val="en-US"/>
        </w:rPr>
        <w:t xml:space="preserve"> order to </w:t>
      </w:r>
      <w:proofErr w:type="spellStart"/>
      <w:r w:rsidR="008D3670">
        <w:rPr>
          <w:lang w:val="en-US"/>
        </w:rPr>
        <w:t>maximaliz</w:t>
      </w:r>
      <w:r w:rsidR="00BB4C0E" w:rsidRPr="005246FD">
        <w:rPr>
          <w:lang w:val="en-US"/>
        </w:rPr>
        <w:t>e</w:t>
      </w:r>
      <w:proofErr w:type="spellEnd"/>
      <w:r w:rsidR="00BB4C0E" w:rsidRPr="005246FD">
        <w:rPr>
          <w:lang w:val="en-US"/>
        </w:rPr>
        <w:t xml:space="preserve"> the effects of</w:t>
      </w:r>
      <w:r w:rsidR="00BB4C0E">
        <w:rPr>
          <w:lang w:val="en-US"/>
        </w:rPr>
        <w:t xml:space="preserve"> further therapy</w:t>
      </w:r>
      <w:r w:rsidR="0065442E">
        <w:rPr>
          <w:lang w:val="en-US"/>
        </w:rPr>
        <w:t>,</w:t>
      </w:r>
      <w:r w:rsidR="00BB4C0E">
        <w:rPr>
          <w:lang w:val="en-US"/>
        </w:rPr>
        <w:t xml:space="preserve"> such as</w:t>
      </w:r>
      <w:r w:rsidR="00BB4C0E" w:rsidRPr="005246FD">
        <w:rPr>
          <w:lang w:val="en-US"/>
        </w:rPr>
        <w:t xml:space="preserve"> motor rehabilitation therapy</w:t>
      </w:r>
      <w:r w:rsidR="00BB4C0E">
        <w:rPr>
          <w:lang w:val="en-US"/>
        </w:rPr>
        <w:t xml:space="preserve"> in stroke</w:t>
      </w:r>
      <w:r w:rsidR="00BB4C0E" w:rsidRPr="005246FD">
        <w:rPr>
          <w:lang w:val="en-US"/>
        </w:rPr>
        <w:t xml:space="preserve"> or chemical treatment in depression</w:t>
      </w:r>
      <w:r w:rsidR="00AB7658">
        <w:rPr>
          <w:lang w:val="en-US"/>
        </w:rPr>
        <w:t xml:space="preserve"> </w:t>
      </w:r>
      <w:r w:rsidR="00AB7658" w:rsidRPr="00AB7658">
        <w:rPr>
          <w:highlight w:val="yellow"/>
          <w:lang w:val="en-US"/>
        </w:rPr>
        <w:t>[</w:t>
      </w:r>
      <w:proofErr w:type="spellStart"/>
      <w:r w:rsidR="00AB7658" w:rsidRPr="00AB7658">
        <w:rPr>
          <w:highlight w:val="yellow"/>
          <w:lang w:val="en-US"/>
        </w:rPr>
        <w:t>referentie</w:t>
      </w:r>
      <w:proofErr w:type="spellEnd"/>
      <w:r w:rsidR="00AB7658" w:rsidRPr="00AB7658">
        <w:rPr>
          <w:highlight w:val="yellow"/>
          <w:lang w:val="en-US"/>
        </w:rPr>
        <w:t>]</w:t>
      </w:r>
      <w:r w:rsidR="00BB4C0E" w:rsidRPr="00AB7658">
        <w:rPr>
          <w:highlight w:val="yellow"/>
          <w:lang w:val="en-US"/>
        </w:rPr>
        <w:t>.</w:t>
      </w:r>
      <w:r w:rsidR="00BB4C0E" w:rsidRPr="005246FD">
        <w:rPr>
          <w:lang w:val="en-US"/>
        </w:rPr>
        <w:t xml:space="preserve"> Even though the exact mechanisms of </w:t>
      </w:r>
      <w:r w:rsidR="00BB4C0E">
        <w:rPr>
          <w:lang w:val="en-US"/>
        </w:rPr>
        <w:t>BS</w:t>
      </w:r>
      <w:r w:rsidR="00BB4C0E" w:rsidRPr="005246FD">
        <w:rPr>
          <w:lang w:val="en-US"/>
        </w:rPr>
        <w:t xml:space="preserve"> priming remain unknown, </w:t>
      </w:r>
      <w:r w:rsidR="00BB4C0E">
        <w:rPr>
          <w:lang w:val="en-US"/>
        </w:rPr>
        <w:t xml:space="preserve">there </w:t>
      </w:r>
      <w:commentRangeStart w:id="6"/>
      <w:r w:rsidR="00BB4C0E">
        <w:rPr>
          <w:lang w:val="en-US"/>
        </w:rPr>
        <w:t>is evid</w:t>
      </w:r>
      <w:commentRangeEnd w:id="6"/>
      <w:r w:rsidR="00EE0CE3">
        <w:rPr>
          <w:rStyle w:val="Verwijzingopmerking"/>
          <w:rFonts w:ascii="Haarlemmer MT Medium OsF" w:hAnsi="Haarlemmer MT Medium OsF"/>
        </w:rPr>
        <w:commentReference w:id="6"/>
      </w:r>
      <w:r w:rsidR="00BB4C0E">
        <w:rPr>
          <w:lang w:val="en-US"/>
        </w:rPr>
        <w:t xml:space="preserve">ence </w:t>
      </w:r>
      <w:r w:rsidR="00E42AA2">
        <w:rPr>
          <w:lang w:val="en-US"/>
        </w:rPr>
        <w:t>suggesting</w:t>
      </w:r>
      <w:r w:rsidR="00BB4C0E">
        <w:rPr>
          <w:lang w:val="en-US"/>
        </w:rPr>
        <w:t xml:space="preserve"> </w:t>
      </w:r>
      <w:r w:rsidR="00BB4C0E" w:rsidRPr="004668A2">
        <w:rPr>
          <w:lang w:val="en-US"/>
        </w:rPr>
        <w:t>that priming</w:t>
      </w:r>
      <w:r w:rsidR="00151594">
        <w:rPr>
          <w:lang w:val="en-US"/>
        </w:rPr>
        <w:t xml:space="preserve"> </w:t>
      </w:r>
      <w:commentRangeStart w:id="7"/>
      <w:commentRangeStart w:id="8"/>
      <w:r>
        <w:rPr>
          <w:lang w:val="en-US"/>
        </w:rPr>
        <w:t>facilitates</w:t>
      </w:r>
      <w:r w:rsidR="00151594">
        <w:rPr>
          <w:lang w:val="en-US"/>
        </w:rPr>
        <w:t xml:space="preserve"> network modulation</w:t>
      </w:r>
      <w:r w:rsidR="00B46101">
        <w:rPr>
          <w:lang w:val="en-US"/>
        </w:rPr>
        <w:t xml:space="preserve"> </w:t>
      </w:r>
      <w:commentRangeEnd w:id="7"/>
      <w:r w:rsidR="00120927">
        <w:rPr>
          <w:rStyle w:val="Verwijzingopmerking"/>
          <w:rFonts w:ascii="Haarlemmer MT Medium OsF" w:hAnsi="Haarlemmer MT Medium OsF"/>
        </w:rPr>
        <w:commentReference w:id="7"/>
      </w:r>
      <w:commentRangeEnd w:id="8"/>
      <w:r w:rsidR="00122134">
        <w:rPr>
          <w:rStyle w:val="Verwijzingopmerking"/>
          <w:rFonts w:ascii="Haarlemmer MT Medium OsF" w:hAnsi="Haarlemmer MT Medium OsF"/>
        </w:rPr>
        <w:commentReference w:id="8"/>
      </w:r>
      <w:r w:rsidR="00A721C7">
        <w:rPr>
          <w:lang w:val="en-US"/>
        </w:rPr>
        <w:t>[Hays 2015].</w:t>
      </w:r>
      <w:r w:rsidR="005B2DFC">
        <w:rPr>
          <w:lang w:val="en-US"/>
        </w:rPr>
        <w:t xml:space="preserve"> Notably, these effects persisted after discontinuation of therapy.</w:t>
      </w:r>
    </w:p>
    <w:p w14:paraId="3A986D60" w14:textId="7330F879" w:rsidR="00032B4E" w:rsidRDefault="00151594" w:rsidP="00845FA6">
      <w:pPr>
        <w:spacing w:line="360" w:lineRule="auto"/>
        <w:jc w:val="both"/>
        <w:rPr>
          <w:rFonts w:cs="Arial"/>
          <w:lang w:val="en-GB"/>
        </w:rPr>
      </w:pPr>
      <w:r>
        <w:rPr>
          <w:lang w:val="en-US"/>
        </w:rPr>
        <w:lastRenderedPageBreak/>
        <w:tab/>
      </w:r>
      <w:r w:rsidR="008A1FDC">
        <w:rPr>
          <w:lang w:val="en-US"/>
        </w:rPr>
        <w:t>All data considered</w:t>
      </w:r>
      <w:r>
        <w:rPr>
          <w:lang w:val="en-US"/>
        </w:rPr>
        <w:t>, t</w:t>
      </w:r>
      <w:r w:rsidR="00BB4C0E">
        <w:rPr>
          <w:lang w:val="en-US"/>
        </w:rPr>
        <w:t xml:space="preserve">here are reasons to believe that there is a role for the use of BS </w:t>
      </w:r>
      <w:r w:rsidR="00BB4C0E" w:rsidRPr="00783200">
        <w:rPr>
          <w:lang w:val="en-US"/>
        </w:rPr>
        <w:t xml:space="preserve">at </w:t>
      </w:r>
      <w:commentRangeStart w:id="9"/>
      <w:commentRangeStart w:id="10"/>
      <w:r w:rsidR="00BB4C0E" w:rsidRPr="00783200">
        <w:rPr>
          <w:lang w:val="en-US"/>
        </w:rPr>
        <w:t xml:space="preserve">an earlier stage </w:t>
      </w:r>
      <w:commentRangeEnd w:id="9"/>
      <w:commentRangeEnd w:id="10"/>
      <w:r w:rsidR="00DF548A">
        <w:rPr>
          <w:rStyle w:val="Verwijzingopmerking"/>
          <w:rFonts w:ascii="Haarlemmer MT Medium OsF" w:hAnsi="Haarlemmer MT Medium OsF"/>
        </w:rPr>
        <w:commentReference w:id="9"/>
      </w:r>
      <w:r w:rsidR="00DF548A">
        <w:rPr>
          <w:rStyle w:val="Verwijzingopmerking"/>
          <w:rFonts w:ascii="Haarlemmer MT Medium OsF" w:hAnsi="Haarlemmer MT Medium OsF"/>
        </w:rPr>
        <w:commentReference w:id="10"/>
      </w:r>
      <w:r w:rsidR="00BB4C0E" w:rsidRPr="00783200">
        <w:rPr>
          <w:lang w:val="en-US"/>
        </w:rPr>
        <w:t>in the treatment of epilepsy</w:t>
      </w:r>
      <w:r w:rsidR="00BB4C0E">
        <w:rPr>
          <w:lang w:val="en-US"/>
        </w:rPr>
        <w:t>.</w:t>
      </w:r>
      <w:r w:rsidR="009F1CD3">
        <w:rPr>
          <w:vertAlign w:val="superscript"/>
          <w:lang w:val="en-US"/>
        </w:rPr>
        <w:t xml:space="preserve"> </w:t>
      </w:r>
      <w:r w:rsidR="00B27568">
        <w:rPr>
          <w:rFonts w:cs="Arial"/>
          <w:lang w:val="en-GB"/>
        </w:rPr>
        <w:t>One might hypothesise that</w:t>
      </w:r>
      <w:r w:rsidR="00B27568" w:rsidRPr="00B27568">
        <w:rPr>
          <w:rFonts w:cs="Arial"/>
          <w:lang w:val="en-GB"/>
        </w:rPr>
        <w:t xml:space="preserve"> </w:t>
      </w:r>
      <w:r w:rsidR="00B27568">
        <w:rPr>
          <w:rFonts w:cs="Arial"/>
          <w:lang w:val="en-GB"/>
        </w:rPr>
        <w:t xml:space="preserve">by </w:t>
      </w:r>
      <w:r w:rsidR="00B27568" w:rsidRPr="00B27568">
        <w:rPr>
          <w:rFonts w:cs="Arial"/>
          <w:lang w:val="en-GB"/>
        </w:rPr>
        <w:t>directing neural plasticity in pathological epileptic networks using VNS techniques, the epileptic brain can possibly be “primed” (prepared</w:t>
      </w:r>
      <w:r w:rsidR="00B27568">
        <w:rPr>
          <w:rFonts w:cs="Arial"/>
          <w:lang w:val="en-GB"/>
        </w:rPr>
        <w:t>) for consecutive AED treatment</w:t>
      </w:r>
      <w:r w:rsidR="00BB4C0E">
        <w:rPr>
          <w:lang w:val="en-US"/>
        </w:rPr>
        <w:t>.</w:t>
      </w:r>
      <w:r w:rsidR="00985536">
        <w:rPr>
          <w:lang w:val="en-US"/>
        </w:rPr>
        <w:t xml:space="preserve"> The limitation of testing this hypothesis is the invasive aspect </w:t>
      </w:r>
      <w:r w:rsidR="00032B4E">
        <w:rPr>
          <w:lang w:val="en-US"/>
        </w:rPr>
        <w:t xml:space="preserve">of </w:t>
      </w:r>
      <w:r w:rsidR="00985536" w:rsidRPr="00CD2F4B">
        <w:rPr>
          <w:rFonts w:cs="Arial"/>
          <w:lang w:val="en-GB"/>
        </w:rPr>
        <w:t xml:space="preserve">classic VNS treatment and most other </w:t>
      </w:r>
      <w:r w:rsidR="00032B4E">
        <w:rPr>
          <w:rFonts w:cs="Arial"/>
          <w:lang w:val="en-GB"/>
        </w:rPr>
        <w:t>BS</w:t>
      </w:r>
      <w:r w:rsidR="00985536" w:rsidRPr="00CD2F4B">
        <w:rPr>
          <w:rFonts w:cs="Arial"/>
          <w:lang w:val="en-GB"/>
        </w:rPr>
        <w:t xml:space="preserve"> techniques</w:t>
      </w:r>
      <w:r w:rsidR="00646376">
        <w:rPr>
          <w:rFonts w:cs="Arial"/>
          <w:lang w:val="en-GB"/>
        </w:rPr>
        <w:t xml:space="preserve">. The stimulation electrode is irreversibly attached at the stimulation site, and the implanted device has a battery which requires frequent replacement </w:t>
      </w:r>
      <w:r w:rsidR="00985536">
        <w:rPr>
          <w:rFonts w:cs="Arial"/>
          <w:lang w:val="en-GB"/>
        </w:rPr>
        <w:t>[</w:t>
      </w:r>
      <w:proofErr w:type="spellStart"/>
      <w:r w:rsidR="00985536">
        <w:rPr>
          <w:rFonts w:cs="Arial"/>
          <w:lang w:val="en-GB"/>
        </w:rPr>
        <w:t>Klooster</w:t>
      </w:r>
      <w:proofErr w:type="spellEnd"/>
      <w:r w:rsidR="00985536">
        <w:rPr>
          <w:rFonts w:cs="Arial"/>
          <w:lang w:val="en-GB"/>
        </w:rPr>
        <w:t xml:space="preserve"> 2016].</w:t>
      </w:r>
      <w:r w:rsidR="00032B4E">
        <w:rPr>
          <w:rFonts w:cs="Arial"/>
          <w:lang w:val="en-GB"/>
        </w:rPr>
        <w:t xml:space="preserve"> </w:t>
      </w:r>
      <w:r w:rsidR="00F54FBC">
        <w:rPr>
          <w:rFonts w:cs="Arial"/>
          <w:lang w:val="en-GB"/>
        </w:rPr>
        <w:t xml:space="preserve">Recent development of a non-invasive </w:t>
      </w:r>
      <w:proofErr w:type="spellStart"/>
      <w:r w:rsidR="00F54FBC">
        <w:rPr>
          <w:rFonts w:cs="Arial"/>
          <w:lang w:val="en-GB"/>
        </w:rPr>
        <w:t>vagus</w:t>
      </w:r>
      <w:proofErr w:type="spellEnd"/>
      <w:r w:rsidR="00F54FBC">
        <w:rPr>
          <w:rFonts w:cs="Arial"/>
          <w:lang w:val="en-GB"/>
        </w:rPr>
        <w:t xml:space="preserve"> nerve stimulation technique </w:t>
      </w:r>
      <w:r w:rsidR="00032B4E">
        <w:rPr>
          <w:rFonts w:cs="Arial"/>
          <w:lang w:val="en-GB"/>
        </w:rPr>
        <w:t>offers possibilities. T</w:t>
      </w:r>
      <w:r w:rsidR="00C8460F" w:rsidRPr="00CD2F4B">
        <w:rPr>
          <w:rFonts w:cs="Arial"/>
          <w:lang w:val="en-GB"/>
        </w:rPr>
        <w:t xml:space="preserve">ranscutaneous auricular VNS (tVNS) </w:t>
      </w:r>
      <w:r w:rsidR="00032B4E">
        <w:rPr>
          <w:rFonts w:cs="Arial"/>
          <w:lang w:val="en-GB"/>
        </w:rPr>
        <w:t xml:space="preserve">applies stimulation </w:t>
      </w:r>
      <w:r w:rsidR="00C8460F" w:rsidRPr="00CD2F4B">
        <w:rPr>
          <w:rFonts w:cs="Arial"/>
          <w:lang w:val="en-GB"/>
        </w:rPr>
        <w:t>via the auricular branch of the vagal nerve in the concha of the ear. In a recent randomized clinical trial, the beneficial effects of tVNS in drug re</w:t>
      </w:r>
      <w:r w:rsidR="00C8460F">
        <w:rPr>
          <w:rFonts w:cs="Arial"/>
          <w:lang w:val="en-GB"/>
        </w:rPr>
        <w:t>sistant epilepsy were described</w:t>
      </w:r>
      <w:ins w:id="11" w:author="Angelique" w:date="2019-03-01T14:41:00Z">
        <w:r w:rsidR="00383949">
          <w:rPr>
            <w:rFonts w:cs="Arial"/>
            <w:lang w:val="en-GB"/>
          </w:rPr>
          <w:t xml:space="preserve"> [Bauer 2016].</w:t>
        </w:r>
      </w:ins>
      <w:ins w:id="12" w:author="Angelique" w:date="2019-03-01T14:44:00Z">
        <w:r w:rsidR="00383949">
          <w:rPr>
            <w:rFonts w:cs="Arial"/>
            <w:lang w:val="en-GB"/>
          </w:rPr>
          <w:t xml:space="preserve"> However, </w:t>
        </w:r>
      </w:ins>
      <w:ins w:id="13" w:author="Angelique" w:date="2019-03-01T14:42:00Z">
        <w:r w:rsidR="00383949">
          <w:rPr>
            <w:rFonts w:cs="Arial"/>
            <w:lang w:val="en-GB"/>
          </w:rPr>
          <w:t>the included</w:t>
        </w:r>
      </w:ins>
      <w:ins w:id="14" w:author="Angelique" w:date="2019-03-01T14:41:00Z">
        <w:r w:rsidR="00383949">
          <w:rPr>
            <w:rFonts w:cs="Arial"/>
            <w:lang w:val="en-GB"/>
          </w:rPr>
          <w:t xml:space="preserve"> </w:t>
        </w:r>
      </w:ins>
      <w:ins w:id="15" w:author="Angelique" w:date="2019-03-01T14:36:00Z">
        <w:r w:rsidR="00383949">
          <w:rPr>
            <w:rFonts w:cs="Arial"/>
            <w:lang w:val="en-GB"/>
          </w:rPr>
          <w:t>patients</w:t>
        </w:r>
      </w:ins>
      <w:ins w:id="16" w:author="Angelique" w:date="2019-03-01T14:45:00Z">
        <w:r w:rsidR="00383949">
          <w:rPr>
            <w:rFonts w:cs="Arial"/>
            <w:lang w:val="en-GB"/>
          </w:rPr>
          <w:t xml:space="preserve"> </w:t>
        </w:r>
      </w:ins>
      <w:ins w:id="17" w:author="Angelique" w:date="2019-03-01T15:19:00Z">
        <w:r w:rsidR="00FE6B37">
          <w:rPr>
            <w:rFonts w:cs="Arial"/>
            <w:lang w:val="en-GB"/>
          </w:rPr>
          <w:t xml:space="preserve">already </w:t>
        </w:r>
      </w:ins>
      <w:ins w:id="18" w:author="Angelique" w:date="2019-03-01T14:45:00Z">
        <w:r w:rsidR="00383949">
          <w:rPr>
            <w:rFonts w:cs="Arial"/>
            <w:lang w:val="en-GB"/>
          </w:rPr>
          <w:t>had</w:t>
        </w:r>
      </w:ins>
      <w:ins w:id="19" w:author="Angelique" w:date="2019-03-01T14:42:00Z">
        <w:r w:rsidR="00383949">
          <w:rPr>
            <w:rFonts w:cs="Arial"/>
            <w:lang w:val="en-GB"/>
          </w:rPr>
          <w:t xml:space="preserve"> a </w:t>
        </w:r>
      </w:ins>
      <w:ins w:id="20" w:author="Angelique" w:date="2019-03-01T14:40:00Z">
        <w:r w:rsidR="00383949">
          <w:rPr>
            <w:rFonts w:cs="Arial"/>
            <w:lang w:val="en-GB"/>
          </w:rPr>
          <w:t>long</w:t>
        </w:r>
      </w:ins>
      <w:ins w:id="21" w:author="Angelique" w:date="2019-03-01T14:43:00Z">
        <w:r w:rsidR="00383949">
          <w:rPr>
            <w:rFonts w:cs="Arial"/>
            <w:lang w:val="en-GB"/>
          </w:rPr>
          <w:t xml:space="preserve"> </w:t>
        </w:r>
      </w:ins>
      <w:ins w:id="22" w:author="Angelique" w:date="2019-03-01T15:19:00Z">
        <w:r w:rsidR="00FE6B37">
          <w:rPr>
            <w:rFonts w:cs="Arial"/>
            <w:lang w:val="en-GB"/>
          </w:rPr>
          <w:t xml:space="preserve">history of </w:t>
        </w:r>
      </w:ins>
      <w:ins w:id="23" w:author="Angelique" w:date="2019-03-01T14:37:00Z">
        <w:r w:rsidR="00383949">
          <w:rPr>
            <w:rFonts w:cs="Arial"/>
            <w:lang w:val="en-GB"/>
          </w:rPr>
          <w:t>epilepsy</w:t>
        </w:r>
      </w:ins>
      <w:ins w:id="24" w:author="Angelique" w:date="2019-03-01T14:43:00Z">
        <w:r w:rsidR="00383949">
          <w:rPr>
            <w:rFonts w:cs="Arial"/>
            <w:lang w:val="en-GB"/>
          </w:rPr>
          <w:t xml:space="preserve"> (average of</w:t>
        </w:r>
      </w:ins>
      <w:ins w:id="25" w:author="Angelique" w:date="2019-03-01T14:37:00Z">
        <w:r w:rsidR="00383949">
          <w:rPr>
            <w:rFonts w:cs="Arial"/>
            <w:lang w:val="en-GB"/>
          </w:rPr>
          <w:t xml:space="preserve"> 23.6 years</w:t>
        </w:r>
      </w:ins>
      <w:ins w:id="26" w:author="Angelique" w:date="2019-03-01T14:43:00Z">
        <w:r w:rsidR="00383949">
          <w:rPr>
            <w:rFonts w:cs="Arial"/>
            <w:lang w:val="en-GB"/>
          </w:rPr>
          <w:t>)</w:t>
        </w:r>
      </w:ins>
      <w:ins w:id="27" w:author="Angelique" w:date="2019-03-01T14:45:00Z">
        <w:r w:rsidR="00383949">
          <w:rPr>
            <w:rFonts w:cs="Arial"/>
            <w:lang w:val="en-GB"/>
          </w:rPr>
          <w:t xml:space="preserve">, while we hypothesize that tVNS </w:t>
        </w:r>
      </w:ins>
      <w:ins w:id="28" w:author="Angelique" w:date="2019-03-01T15:19:00Z">
        <w:r w:rsidR="00FE6B37">
          <w:rPr>
            <w:rFonts w:cs="Arial"/>
            <w:lang w:val="en-GB"/>
          </w:rPr>
          <w:t xml:space="preserve">more </w:t>
        </w:r>
      </w:ins>
      <w:ins w:id="29" w:author="Angelique" w:date="2019-03-01T14:45:00Z">
        <w:r w:rsidR="00383949">
          <w:rPr>
            <w:rFonts w:cs="Arial"/>
            <w:lang w:val="en-GB"/>
          </w:rPr>
          <w:t>earl</w:t>
        </w:r>
      </w:ins>
      <w:ins w:id="30" w:author="Angelique" w:date="2019-03-01T15:19:00Z">
        <w:r w:rsidR="00FE6B37">
          <w:rPr>
            <w:rFonts w:cs="Arial"/>
            <w:lang w:val="en-GB"/>
          </w:rPr>
          <w:t>y</w:t>
        </w:r>
      </w:ins>
      <w:ins w:id="31" w:author="Angelique" w:date="2019-03-01T14:45:00Z">
        <w:r w:rsidR="00383949">
          <w:rPr>
            <w:rFonts w:cs="Arial"/>
            <w:lang w:val="en-GB"/>
          </w:rPr>
          <w:t xml:space="preserve"> in the disease course might be mor</w:t>
        </w:r>
      </w:ins>
      <w:ins w:id="32" w:author="Angelique" w:date="2019-03-01T14:46:00Z">
        <w:r w:rsidR="00383949">
          <w:rPr>
            <w:rFonts w:cs="Arial"/>
            <w:lang w:val="en-GB"/>
          </w:rPr>
          <w:t>e effective</w:t>
        </w:r>
      </w:ins>
      <w:ins w:id="33" w:author="Angelique" w:date="2019-03-01T15:43:00Z">
        <w:r w:rsidR="00264690">
          <w:rPr>
            <w:rFonts w:cs="Arial"/>
            <w:lang w:val="en-GB"/>
          </w:rPr>
          <w:t>. For example,</w:t>
        </w:r>
      </w:ins>
      <w:ins w:id="34" w:author="Angelique" w:date="2019-03-01T14:46:00Z">
        <w:r w:rsidR="00383949">
          <w:rPr>
            <w:rFonts w:cs="Arial"/>
            <w:lang w:val="en-GB"/>
          </w:rPr>
          <w:t xml:space="preserve"> </w:t>
        </w:r>
      </w:ins>
      <w:ins w:id="35" w:author="Angelique" w:date="2019-03-01T15:42:00Z">
        <w:r w:rsidR="00264690">
          <w:rPr>
            <w:rFonts w:cs="Arial"/>
            <w:lang w:val="en-GB"/>
          </w:rPr>
          <w:t xml:space="preserve">because of the experience in clinical practice that </w:t>
        </w:r>
      </w:ins>
      <w:ins w:id="36" w:author="Angelique" w:date="2019-03-01T15:43:00Z">
        <w:r w:rsidR="00264690">
          <w:rPr>
            <w:rFonts w:cs="Arial"/>
            <w:lang w:val="en-GB"/>
          </w:rPr>
          <w:t>persistent epilepsy is increasingly more difficult to treat.</w:t>
        </w:r>
      </w:ins>
      <w:ins w:id="37" w:author="Angelique" w:date="2019-03-01T15:44:00Z">
        <w:r w:rsidR="00264690">
          <w:rPr>
            <w:rFonts w:cs="Arial"/>
            <w:lang w:val="en-GB"/>
          </w:rPr>
          <w:t xml:space="preserve"> Moreover</w:t>
        </w:r>
      </w:ins>
      <w:ins w:id="38" w:author="Angelique" w:date="2019-03-01T15:46:00Z">
        <w:r w:rsidR="00264690">
          <w:rPr>
            <w:rFonts w:cs="Arial"/>
            <w:lang w:val="en-GB"/>
          </w:rPr>
          <w:t>,</w:t>
        </w:r>
      </w:ins>
      <w:ins w:id="39" w:author="Angelique" w:date="2019-03-01T15:44:00Z">
        <w:r w:rsidR="00264690">
          <w:rPr>
            <w:rFonts w:cs="Arial"/>
            <w:lang w:val="en-GB"/>
          </w:rPr>
          <w:t xml:space="preserve"> Bauer et al left the AED treatment regimen unchanged, while we hypothesize that </w:t>
        </w:r>
      </w:ins>
      <w:ins w:id="40" w:author="Angelique" w:date="2019-03-01T14:46:00Z">
        <w:r w:rsidR="001A6C47">
          <w:rPr>
            <w:rFonts w:cs="Arial"/>
            <w:lang w:val="en-GB"/>
          </w:rPr>
          <w:t xml:space="preserve">the combination of </w:t>
        </w:r>
      </w:ins>
      <w:ins w:id="41" w:author="Angelique" w:date="2019-03-01T14:47:00Z">
        <w:r w:rsidR="001A6C47">
          <w:rPr>
            <w:rFonts w:cs="Arial"/>
            <w:lang w:val="en-GB"/>
          </w:rPr>
          <w:t xml:space="preserve">tVNS and a new AED </w:t>
        </w:r>
      </w:ins>
      <w:ins w:id="42" w:author="Angelique" w:date="2019-03-01T14:50:00Z">
        <w:r w:rsidR="001A6C47">
          <w:rPr>
            <w:rFonts w:cs="Arial"/>
            <w:lang w:val="en-GB"/>
          </w:rPr>
          <w:t>could</w:t>
        </w:r>
      </w:ins>
      <w:ins w:id="43" w:author="Angelique" w:date="2019-03-01T14:47:00Z">
        <w:r w:rsidR="001A6C47">
          <w:rPr>
            <w:rFonts w:cs="Arial"/>
            <w:lang w:val="en-GB"/>
          </w:rPr>
          <w:t xml:space="preserve"> work synergistic.</w:t>
        </w:r>
      </w:ins>
      <w:ins w:id="44" w:author="Angelique" w:date="2019-03-01T15:34:00Z">
        <w:r w:rsidR="005B2DFC">
          <w:rPr>
            <w:rFonts w:cs="Arial"/>
            <w:lang w:val="en-GB"/>
          </w:rPr>
          <w:t xml:space="preserve"> </w:t>
        </w:r>
      </w:ins>
      <w:ins w:id="45" w:author="Angelique" w:date="2019-03-01T15:46:00Z">
        <w:r w:rsidR="00264690">
          <w:rPr>
            <w:rFonts w:cs="Arial"/>
            <w:lang w:val="en-GB"/>
          </w:rPr>
          <w:t>Last but not least</w:t>
        </w:r>
      </w:ins>
      <w:ins w:id="46" w:author="Angelique" w:date="2019-03-01T15:34:00Z">
        <w:r w:rsidR="005B2DFC">
          <w:rPr>
            <w:rFonts w:cs="Arial"/>
            <w:lang w:val="en-GB"/>
          </w:rPr>
          <w:t xml:space="preserve">, </w:t>
        </w:r>
      </w:ins>
      <w:ins w:id="47" w:author="Angelique" w:date="2019-03-01T15:36:00Z">
        <w:r w:rsidR="00264690">
          <w:rPr>
            <w:rFonts w:cs="Arial"/>
            <w:lang w:val="en-GB"/>
          </w:rPr>
          <w:t>if</w:t>
        </w:r>
      </w:ins>
      <w:ins w:id="48" w:author="Angelique" w:date="2019-03-01T15:37:00Z">
        <w:r w:rsidR="00264690">
          <w:rPr>
            <w:rFonts w:cs="Arial"/>
            <w:lang w:val="en-GB"/>
          </w:rPr>
          <w:t xml:space="preserve"> the priming theory also goes for epilepsy treatment</w:t>
        </w:r>
      </w:ins>
      <w:ins w:id="49" w:author="Angelique" w:date="2019-03-01T15:39:00Z">
        <w:r w:rsidR="00264690">
          <w:rPr>
            <w:rFonts w:cs="Arial"/>
            <w:lang w:val="en-GB"/>
          </w:rPr>
          <w:t>,</w:t>
        </w:r>
      </w:ins>
      <w:ins w:id="50" w:author="Angelique" w:date="2019-03-01T15:37:00Z">
        <w:r w:rsidR="00264690">
          <w:rPr>
            <w:rFonts w:cs="Arial"/>
            <w:lang w:val="en-GB"/>
          </w:rPr>
          <w:t xml:space="preserve"> it </w:t>
        </w:r>
      </w:ins>
      <w:ins w:id="51" w:author="Angelique" w:date="2019-03-01T15:38:00Z">
        <w:r w:rsidR="00264690">
          <w:rPr>
            <w:rFonts w:cs="Arial"/>
            <w:lang w:val="en-GB"/>
          </w:rPr>
          <w:t xml:space="preserve">encompasses a temporary intervention instead of </w:t>
        </w:r>
      </w:ins>
      <w:ins w:id="52" w:author="Angelique" w:date="2019-03-01T15:39:00Z">
        <w:r w:rsidR="00264690">
          <w:rPr>
            <w:rFonts w:cs="Arial"/>
            <w:lang w:val="en-GB"/>
          </w:rPr>
          <w:t xml:space="preserve">the current </w:t>
        </w:r>
      </w:ins>
      <w:ins w:id="53" w:author="Angelique" w:date="2019-03-01T15:38:00Z">
        <w:r w:rsidR="00264690">
          <w:rPr>
            <w:rFonts w:cs="Arial"/>
            <w:lang w:val="en-GB"/>
          </w:rPr>
          <w:t xml:space="preserve">chronic </w:t>
        </w:r>
      </w:ins>
      <w:ins w:id="54" w:author="Angelique" w:date="2019-03-01T15:39:00Z">
        <w:r w:rsidR="00264690">
          <w:rPr>
            <w:rFonts w:cs="Arial"/>
            <w:lang w:val="en-GB"/>
          </w:rPr>
          <w:t>use of VNS.</w:t>
        </w:r>
      </w:ins>
      <w:del w:id="55" w:author="Angelique" w:date="2019-03-01T14:45:00Z">
        <w:r w:rsidR="00C8460F" w:rsidDel="00383949">
          <w:rPr>
            <w:rFonts w:cs="Arial"/>
            <w:lang w:val="en-GB"/>
          </w:rPr>
          <w:delText xml:space="preserve"> [Bauer 2016].</w:delText>
        </w:r>
      </w:del>
    </w:p>
    <w:p w14:paraId="13656958" w14:textId="04A07F27" w:rsidR="00CD2F4B" w:rsidRPr="00CD2F4B" w:rsidRDefault="00032B4E" w:rsidP="00845FA6">
      <w:pPr>
        <w:spacing w:line="360" w:lineRule="auto"/>
        <w:jc w:val="both"/>
        <w:rPr>
          <w:rFonts w:cs="Arial"/>
          <w:lang w:val="en-GB"/>
        </w:rPr>
      </w:pPr>
      <w:r>
        <w:rPr>
          <w:rFonts w:cs="Arial"/>
          <w:lang w:val="en-GB"/>
        </w:rPr>
        <w:tab/>
      </w:r>
      <w:r w:rsidR="00CD2F4B" w:rsidRPr="00CD2F4B">
        <w:rPr>
          <w:rFonts w:cs="Arial"/>
          <w:lang w:val="en-GB"/>
        </w:rPr>
        <w:t xml:space="preserve">To determine whether an epileptic brain has been </w:t>
      </w:r>
      <w:commentRangeStart w:id="56"/>
      <w:r w:rsidR="00CD2F4B" w:rsidRPr="00CD2F4B">
        <w:rPr>
          <w:rFonts w:cs="Arial"/>
          <w:lang w:val="en-GB"/>
        </w:rPr>
        <w:t>primed or not</w:t>
      </w:r>
      <w:commentRangeEnd w:id="56"/>
      <w:r w:rsidR="00DA5686">
        <w:rPr>
          <w:rStyle w:val="Verwijzingopmerking"/>
          <w:rFonts w:ascii="Haarlemmer MT Medium OsF" w:hAnsi="Haarlemmer MT Medium OsF"/>
        </w:rPr>
        <w:commentReference w:id="56"/>
      </w:r>
      <w:r w:rsidR="00CD2F4B" w:rsidRPr="00CD2F4B">
        <w:rPr>
          <w:rFonts w:cs="Arial"/>
          <w:lang w:val="en-GB"/>
        </w:rPr>
        <w:t>, suitable measure</w:t>
      </w:r>
      <w:r w:rsidR="001A6C47">
        <w:rPr>
          <w:rFonts w:cs="Arial"/>
          <w:lang w:val="en-GB"/>
        </w:rPr>
        <w:t>s</w:t>
      </w:r>
      <w:r w:rsidR="00CD2F4B" w:rsidRPr="00CD2F4B">
        <w:rPr>
          <w:rFonts w:cs="Arial"/>
          <w:lang w:val="en-GB"/>
        </w:rPr>
        <w:t xml:space="preserve"> needs to be defined.</w:t>
      </w:r>
      <w:r w:rsidR="001A6C47">
        <w:rPr>
          <w:rFonts w:cs="Arial"/>
          <w:lang w:val="en-GB"/>
        </w:rPr>
        <w:t xml:space="preserve"> Besides clinical parameters,</w:t>
      </w:r>
      <w:r w:rsidR="00CD2F4B" w:rsidRPr="00CD2F4B">
        <w:rPr>
          <w:rFonts w:cs="Arial"/>
          <w:lang w:val="en-GB"/>
        </w:rPr>
        <w:t xml:space="preserve"> </w:t>
      </w:r>
      <w:r w:rsidR="001A6C47">
        <w:rPr>
          <w:rFonts w:cs="Arial"/>
          <w:lang w:val="en-GB"/>
        </w:rPr>
        <w:t>f</w:t>
      </w:r>
      <w:r w:rsidR="00CD2F4B" w:rsidRPr="00CD2F4B">
        <w:rPr>
          <w:rFonts w:cs="Arial"/>
          <w:lang w:val="en-GB"/>
        </w:rPr>
        <w:t xml:space="preserve">unctional MRI (fMRI) </w:t>
      </w:r>
      <w:r w:rsidR="001A6C47">
        <w:rPr>
          <w:rFonts w:cs="Arial"/>
          <w:lang w:val="en-GB"/>
        </w:rPr>
        <w:t xml:space="preserve">also </w:t>
      </w:r>
      <w:r w:rsidR="00CD2F4B" w:rsidRPr="00CD2F4B">
        <w:rPr>
          <w:rFonts w:cs="Arial"/>
          <w:lang w:val="en-GB"/>
        </w:rPr>
        <w:t>provides a non-invasive window into brain activity. In addition to traditional task-based fMRI, resting-state fMRI (RS-fMRI) allows for visualizing baseline activity of the human brain by focusing on spontaneous fluctuations in the BOLD (blood oxygen level-dependent) signal. These fluctuations in brain activity form highly correlated patterns, so-called resting state networks (RSNs), which, in principle, reflect the full functional repertoire of the brain. A popular approach to spatially identify these RSNs is based on a mathematical technique called indep</w:t>
      </w:r>
      <w:r w:rsidR="0054145C">
        <w:rPr>
          <w:rFonts w:cs="Arial"/>
          <w:lang w:val="en-GB"/>
        </w:rPr>
        <w:t>endent component analysis (ICA) [Lee 2013]</w:t>
      </w:r>
      <w:r w:rsidR="00DA2428">
        <w:rPr>
          <w:rFonts w:cs="Arial"/>
          <w:lang w:val="en-GB"/>
        </w:rPr>
        <w:t>.</w:t>
      </w:r>
      <w:r w:rsidR="00CD2F4B" w:rsidRPr="00CD2F4B">
        <w:rPr>
          <w:rFonts w:cs="Arial"/>
          <w:lang w:val="en-GB"/>
        </w:rPr>
        <w:t xml:space="preserve"> In patients with epilepsy, connectivity abnormalities have been found in RSNs such as the epileptogenic, cognitive and sensory proce</w:t>
      </w:r>
      <w:r w:rsidR="00DA2428">
        <w:rPr>
          <w:rFonts w:cs="Arial"/>
          <w:lang w:val="en-GB"/>
        </w:rPr>
        <w:t xml:space="preserve">ssing networks </w:t>
      </w:r>
      <w:r w:rsidR="009F1CD3">
        <w:rPr>
          <w:rFonts w:cs="Arial"/>
          <w:lang w:val="en-GB"/>
        </w:rPr>
        <w:t>[Centeno 2014]</w:t>
      </w:r>
      <w:r w:rsidR="00DA2428">
        <w:rPr>
          <w:rFonts w:cs="Arial"/>
          <w:lang w:val="en-GB"/>
        </w:rPr>
        <w:t>.</w:t>
      </w:r>
      <w:r w:rsidR="00CD2F4B" w:rsidRPr="00CD2F4B">
        <w:rPr>
          <w:rFonts w:cs="Arial"/>
          <w:lang w:val="en-GB"/>
        </w:rPr>
        <w:t xml:space="preserve"> In this way, fMRI can be used to </w:t>
      </w:r>
      <w:r w:rsidR="00C54244">
        <w:rPr>
          <w:rFonts w:cs="Arial"/>
          <w:lang w:val="en-GB"/>
        </w:rPr>
        <w:t>identify</w:t>
      </w:r>
      <w:r w:rsidR="00C54244" w:rsidRPr="00CD2F4B">
        <w:rPr>
          <w:rFonts w:cs="Arial"/>
          <w:lang w:val="en-GB"/>
        </w:rPr>
        <w:t xml:space="preserve"> </w:t>
      </w:r>
      <w:r w:rsidR="00CD2F4B" w:rsidRPr="00CD2F4B">
        <w:rPr>
          <w:rFonts w:cs="Arial"/>
          <w:lang w:val="en-GB"/>
        </w:rPr>
        <w:t>changes in these RSNs</w:t>
      </w:r>
      <w:r w:rsidR="001A6C47">
        <w:rPr>
          <w:rFonts w:cs="Arial"/>
          <w:lang w:val="en-GB"/>
        </w:rPr>
        <w:t xml:space="preserve"> </w:t>
      </w:r>
      <w:r w:rsidR="00F84002">
        <w:rPr>
          <w:rFonts w:cs="Arial"/>
          <w:lang w:val="en-GB"/>
        </w:rPr>
        <w:t>as a result</w:t>
      </w:r>
      <w:r w:rsidR="001A6C47">
        <w:rPr>
          <w:rFonts w:cs="Arial"/>
          <w:lang w:val="en-GB"/>
        </w:rPr>
        <w:t xml:space="preserve"> of treatment</w:t>
      </w:r>
      <w:r w:rsidR="00CD2F4B" w:rsidRPr="00CD2F4B">
        <w:rPr>
          <w:rFonts w:cs="Arial"/>
          <w:lang w:val="en-GB"/>
        </w:rPr>
        <w:t xml:space="preserve">, </w:t>
      </w:r>
      <w:r w:rsidR="001A6C47">
        <w:rPr>
          <w:rFonts w:cs="Arial"/>
          <w:lang w:val="en-GB"/>
        </w:rPr>
        <w:t xml:space="preserve">that </w:t>
      </w:r>
      <w:r w:rsidR="00C54244">
        <w:rPr>
          <w:rFonts w:cs="Arial"/>
          <w:lang w:val="en-GB"/>
        </w:rPr>
        <w:t>might be a read-out of successful therapy and possibly give more insight in the exact working mechanism of tVNS</w:t>
      </w:r>
      <w:r w:rsidR="00A23554">
        <w:rPr>
          <w:rFonts w:cs="Arial"/>
          <w:lang w:val="en-GB"/>
        </w:rPr>
        <w:t xml:space="preserve"> and priming</w:t>
      </w:r>
      <w:r w:rsidR="00C54244">
        <w:rPr>
          <w:rFonts w:cs="Arial"/>
          <w:lang w:val="en-GB"/>
        </w:rPr>
        <w:t>.</w:t>
      </w:r>
    </w:p>
    <w:p w14:paraId="6EF17DF1" w14:textId="54E8DE2E" w:rsidR="007E4302" w:rsidRDefault="00886BFF" w:rsidP="00845FA6">
      <w:pPr>
        <w:spacing w:line="360" w:lineRule="auto"/>
        <w:jc w:val="both"/>
        <w:rPr>
          <w:lang w:val="en-GB"/>
        </w:rPr>
      </w:pPr>
      <w:r>
        <w:rPr>
          <w:rFonts w:cs="Arial"/>
          <w:lang w:val="en-US"/>
        </w:rPr>
        <w:tab/>
        <w:t>To conclude, t</w:t>
      </w:r>
      <w:r w:rsidR="00D651E9" w:rsidRPr="00993C90">
        <w:rPr>
          <w:lang w:val="en-GB"/>
        </w:rPr>
        <w:t>he availability of tVNS as an unobtrusive method of VNS makes combining chemical and electrical modulation techniques more obvious and more feasible</w:t>
      </w:r>
      <w:r w:rsidR="00C54244">
        <w:rPr>
          <w:lang w:val="en-GB"/>
        </w:rPr>
        <w:t>, especially in the earlier course of disease</w:t>
      </w:r>
      <w:r w:rsidR="00D651E9" w:rsidRPr="00993C90">
        <w:rPr>
          <w:lang w:val="en-GB"/>
        </w:rPr>
        <w:t>.</w:t>
      </w:r>
      <w:r>
        <w:rPr>
          <w:lang w:val="en-GB"/>
        </w:rPr>
        <w:t xml:space="preserve"> </w:t>
      </w:r>
      <w:r w:rsidR="00D651E9">
        <w:rPr>
          <w:lang w:val="en-GB"/>
        </w:rPr>
        <w:t xml:space="preserve">In this study we propose a protocol in which the </w:t>
      </w:r>
      <w:r w:rsidR="00D651E9">
        <w:rPr>
          <w:lang w:val="en-GB"/>
        </w:rPr>
        <w:lastRenderedPageBreak/>
        <w:t>epileptic brain is shortly treated by electrical modulation using tVNS, in order to prime the epileptic brain</w:t>
      </w:r>
      <w:r w:rsidR="00DA2428">
        <w:rPr>
          <w:lang w:val="en-GB"/>
        </w:rPr>
        <w:t xml:space="preserve"> for chemical treatment using Brivaracetam</w:t>
      </w:r>
      <w:r w:rsidR="00D651E9">
        <w:rPr>
          <w:lang w:val="en-GB"/>
        </w:rPr>
        <w:t xml:space="preserve">. </w:t>
      </w:r>
    </w:p>
    <w:p w14:paraId="7BD34AE4" w14:textId="622C5D87" w:rsidR="002D68AC" w:rsidRPr="00297133" w:rsidRDefault="002D68AC" w:rsidP="00502F37">
      <w:pPr>
        <w:pStyle w:val="Kop1"/>
        <w:rPr>
          <w:lang w:val="en-GB"/>
        </w:rPr>
      </w:pPr>
      <w:r w:rsidRPr="00297133">
        <w:rPr>
          <w:lang w:val="en-GB"/>
        </w:rPr>
        <w:br w:type="page"/>
      </w:r>
      <w:bookmarkStart w:id="57" w:name="_Toc326702305"/>
      <w:r w:rsidRPr="00297133">
        <w:rPr>
          <w:lang w:val="en-GB"/>
        </w:rPr>
        <w:lastRenderedPageBreak/>
        <w:t>OBJECTIVES</w:t>
      </w:r>
      <w:bookmarkEnd w:id="57"/>
    </w:p>
    <w:p w14:paraId="6A0B0734" w14:textId="77777777" w:rsidR="003A739B" w:rsidRPr="00993C90" w:rsidRDefault="003A739B" w:rsidP="00845FA6">
      <w:pPr>
        <w:spacing w:line="360" w:lineRule="auto"/>
        <w:jc w:val="both"/>
        <w:rPr>
          <w:lang w:val="en-GB"/>
        </w:rPr>
      </w:pPr>
      <w:r w:rsidRPr="00993C90">
        <w:rPr>
          <w:lang w:val="en-GB"/>
        </w:rPr>
        <w:t>The main objectives are:</w:t>
      </w:r>
    </w:p>
    <w:p w14:paraId="44203F51" w14:textId="45EAF864" w:rsidR="0071348E" w:rsidRPr="007B44DE" w:rsidRDefault="0071348E" w:rsidP="00845FA6">
      <w:pPr>
        <w:pStyle w:val="Lijstalinea"/>
        <w:numPr>
          <w:ilvl w:val="0"/>
          <w:numId w:val="43"/>
        </w:numPr>
        <w:spacing w:line="360" w:lineRule="auto"/>
        <w:jc w:val="both"/>
        <w:rPr>
          <w:lang w:val="en-GB"/>
        </w:rPr>
      </w:pPr>
      <w:r w:rsidRPr="007B44DE">
        <w:rPr>
          <w:lang w:val="en-GB"/>
        </w:rPr>
        <w:t>To determine the effect of tVNS as an electrical neuromodulation technique on priming the epileptic brain for</w:t>
      </w:r>
      <w:r w:rsidR="007B44DE" w:rsidRPr="007B44DE">
        <w:rPr>
          <w:lang w:val="en-GB"/>
        </w:rPr>
        <w:t xml:space="preserve"> add-on</w:t>
      </w:r>
      <w:r w:rsidRPr="007B44DE">
        <w:rPr>
          <w:lang w:val="en-GB"/>
        </w:rPr>
        <w:t xml:space="preserve"> AED treatment with Briv</w:t>
      </w:r>
      <w:r w:rsidR="00D8596D" w:rsidRPr="007B44DE">
        <w:rPr>
          <w:lang w:val="en-GB"/>
        </w:rPr>
        <w:t>a</w:t>
      </w:r>
      <w:r w:rsidRPr="007B44DE">
        <w:rPr>
          <w:lang w:val="en-GB"/>
        </w:rPr>
        <w:t>racetam.</w:t>
      </w:r>
    </w:p>
    <w:p w14:paraId="2429CFB5" w14:textId="1A70F6BA" w:rsidR="0071348E" w:rsidRPr="007B44DE" w:rsidRDefault="0071348E" w:rsidP="00845FA6">
      <w:pPr>
        <w:pStyle w:val="Lijstalinea"/>
        <w:numPr>
          <w:ilvl w:val="0"/>
          <w:numId w:val="43"/>
        </w:numPr>
        <w:spacing w:line="360" w:lineRule="auto"/>
        <w:jc w:val="both"/>
        <w:rPr>
          <w:lang w:val="en-GB"/>
        </w:rPr>
      </w:pPr>
      <w:commentRangeStart w:id="58"/>
      <w:r w:rsidRPr="007B44DE">
        <w:rPr>
          <w:lang w:val="en-GB"/>
        </w:rPr>
        <w:t>To determine differences in network-organization b</w:t>
      </w:r>
      <w:r w:rsidR="00DA0ACD" w:rsidRPr="007B44DE">
        <w:rPr>
          <w:lang w:val="en-GB"/>
        </w:rPr>
        <w:t>etween patients ‘primed’ with short-term t</w:t>
      </w:r>
      <w:r w:rsidRPr="007B44DE">
        <w:rPr>
          <w:lang w:val="en-GB"/>
        </w:rPr>
        <w:t>V</w:t>
      </w:r>
      <w:r w:rsidR="00DA0ACD" w:rsidRPr="007B44DE">
        <w:rPr>
          <w:lang w:val="en-GB"/>
        </w:rPr>
        <w:t>N</w:t>
      </w:r>
      <w:r w:rsidRPr="007B44DE">
        <w:rPr>
          <w:lang w:val="en-GB"/>
        </w:rPr>
        <w:t>S</w:t>
      </w:r>
      <w:r w:rsidR="00DA0ACD" w:rsidRPr="007B44DE">
        <w:rPr>
          <w:lang w:val="en-GB"/>
        </w:rPr>
        <w:t xml:space="preserve"> ve</w:t>
      </w:r>
      <w:r w:rsidRPr="007B44DE">
        <w:rPr>
          <w:lang w:val="en-GB"/>
        </w:rPr>
        <w:t>rsus patients who have not been ‘primed’.</w:t>
      </w:r>
      <w:commentRangeEnd w:id="58"/>
      <w:r w:rsidR="00C92DEE">
        <w:rPr>
          <w:rStyle w:val="Verwijzingopmerking"/>
          <w:rFonts w:ascii="Haarlemmer MT Medium OsF" w:hAnsi="Haarlemmer MT Medium OsF"/>
        </w:rPr>
        <w:commentReference w:id="58"/>
      </w:r>
    </w:p>
    <w:p w14:paraId="73121EF4" w14:textId="77777777" w:rsidR="00164376" w:rsidRPr="00993C90" w:rsidRDefault="00164376" w:rsidP="00845FA6">
      <w:pPr>
        <w:spacing w:line="360" w:lineRule="auto"/>
        <w:jc w:val="both"/>
        <w:rPr>
          <w:lang w:val="en-GB"/>
        </w:rPr>
      </w:pPr>
    </w:p>
    <w:p w14:paraId="193A6C6E" w14:textId="234A4B7C" w:rsidR="00164376" w:rsidRPr="00993C90" w:rsidRDefault="003A739B" w:rsidP="00845FA6">
      <w:pPr>
        <w:spacing w:line="360" w:lineRule="auto"/>
        <w:jc w:val="both"/>
        <w:rPr>
          <w:lang w:val="en-GB"/>
        </w:rPr>
      </w:pPr>
      <w:r w:rsidRPr="00993C90">
        <w:rPr>
          <w:u w:val="single"/>
          <w:lang w:val="en-GB"/>
        </w:rPr>
        <w:t>Hypothesis</w:t>
      </w:r>
      <w:r w:rsidRPr="00993C90">
        <w:rPr>
          <w:lang w:val="en-GB"/>
        </w:rPr>
        <w:t xml:space="preserve">: </w:t>
      </w:r>
      <w:r w:rsidR="00164376" w:rsidRPr="00993C90">
        <w:rPr>
          <w:lang w:val="en-GB"/>
        </w:rPr>
        <w:t xml:space="preserve">We hypothesize that </w:t>
      </w:r>
      <w:proofErr w:type="spellStart"/>
      <w:r w:rsidR="00164376" w:rsidRPr="00993C90">
        <w:rPr>
          <w:lang w:val="en-GB"/>
        </w:rPr>
        <w:t>pharmacotherapeutical</w:t>
      </w:r>
      <w:proofErr w:type="spellEnd"/>
      <w:r w:rsidR="00164376" w:rsidRPr="00993C90">
        <w:rPr>
          <w:lang w:val="en-GB"/>
        </w:rPr>
        <w:t xml:space="preserve"> treatment of refractory epilepsy can be more successful after “priming” the brain using tVNS as </w:t>
      </w:r>
      <w:r w:rsidR="00020B64">
        <w:rPr>
          <w:lang w:val="en-GB"/>
        </w:rPr>
        <w:t xml:space="preserve">a </w:t>
      </w:r>
      <w:r w:rsidR="00D52D02">
        <w:rPr>
          <w:lang w:val="en-GB"/>
        </w:rPr>
        <w:t>temporary</w:t>
      </w:r>
      <w:r w:rsidR="00164376" w:rsidRPr="00993C90">
        <w:rPr>
          <w:lang w:val="en-GB"/>
        </w:rPr>
        <w:t xml:space="preserve"> neuromodulation t</w:t>
      </w:r>
      <w:r w:rsidR="00DA0ACD">
        <w:rPr>
          <w:lang w:val="en-GB"/>
        </w:rPr>
        <w:t>reatment</w:t>
      </w:r>
      <w:r w:rsidR="00164376" w:rsidRPr="00993C90">
        <w:rPr>
          <w:lang w:val="en-GB"/>
        </w:rPr>
        <w:t>.</w:t>
      </w:r>
      <w:r w:rsidR="007B44DE">
        <w:rPr>
          <w:lang w:val="en-GB"/>
        </w:rPr>
        <w:t xml:space="preserve"> Furthermore, we expect that </w:t>
      </w:r>
      <w:commentRangeStart w:id="59"/>
      <w:r w:rsidR="002941EE">
        <w:rPr>
          <w:lang w:val="en-GB"/>
        </w:rPr>
        <w:t xml:space="preserve">successful </w:t>
      </w:r>
      <w:r w:rsidR="007B44DE">
        <w:rPr>
          <w:lang w:val="en-GB"/>
        </w:rPr>
        <w:t xml:space="preserve">priming </w:t>
      </w:r>
      <w:commentRangeEnd w:id="59"/>
      <w:r w:rsidR="002941EE">
        <w:rPr>
          <w:rStyle w:val="Verwijzingopmerking"/>
          <w:rFonts w:ascii="Haarlemmer MT Medium OsF" w:hAnsi="Haarlemmer MT Medium OsF"/>
        </w:rPr>
        <w:commentReference w:id="59"/>
      </w:r>
      <w:r w:rsidR="007B44DE">
        <w:rPr>
          <w:lang w:val="en-GB"/>
        </w:rPr>
        <w:t>can be visualised by changes in network-organization.</w:t>
      </w:r>
    </w:p>
    <w:p w14:paraId="715E801D" w14:textId="77777777" w:rsidR="00164376" w:rsidRPr="00456C40" w:rsidRDefault="00164376" w:rsidP="00845FA6">
      <w:pPr>
        <w:spacing w:line="360" w:lineRule="auto"/>
        <w:jc w:val="both"/>
        <w:rPr>
          <w:rFonts w:cs="Arial"/>
          <w:lang w:val="en-GB"/>
        </w:rPr>
      </w:pPr>
    </w:p>
    <w:p w14:paraId="5165D5AA" w14:textId="77777777" w:rsidR="002D68AC" w:rsidRDefault="002D68AC" w:rsidP="00845FA6">
      <w:pPr>
        <w:pStyle w:val="Kop1"/>
        <w:spacing w:line="360" w:lineRule="auto"/>
        <w:jc w:val="both"/>
        <w:rPr>
          <w:lang w:val="en-GB"/>
        </w:rPr>
      </w:pPr>
      <w:bookmarkStart w:id="60" w:name="_Toc326702306"/>
      <w:r w:rsidRPr="00456C40">
        <w:rPr>
          <w:lang w:val="en-GB"/>
        </w:rPr>
        <w:t>STUDY DESIGN</w:t>
      </w:r>
      <w:bookmarkEnd w:id="60"/>
    </w:p>
    <w:p w14:paraId="53991AC2" w14:textId="576AB76A" w:rsidR="00164376" w:rsidRDefault="00A47ECF" w:rsidP="00845FA6">
      <w:pPr>
        <w:spacing w:line="360" w:lineRule="auto"/>
        <w:jc w:val="both"/>
        <w:rPr>
          <w:lang w:val="en-US"/>
        </w:rPr>
      </w:pPr>
      <w:r>
        <w:rPr>
          <w:lang w:val="en-GB"/>
        </w:rPr>
        <w:t xml:space="preserve">We </w:t>
      </w:r>
      <w:r w:rsidR="000E2E96">
        <w:rPr>
          <w:lang w:val="en-GB"/>
        </w:rPr>
        <w:t>will</w:t>
      </w:r>
      <w:r>
        <w:rPr>
          <w:lang w:val="en-GB"/>
        </w:rPr>
        <w:t xml:space="preserve"> use a cohort of </w:t>
      </w:r>
      <w:r w:rsidRPr="00AA76F8">
        <w:rPr>
          <w:highlight w:val="green"/>
          <w:lang w:val="en-GB"/>
        </w:rPr>
        <w:t>60 patients</w:t>
      </w:r>
      <w:r w:rsidR="00AE5213">
        <w:rPr>
          <w:lang w:val="en-GB"/>
        </w:rPr>
        <w:t xml:space="preserve"> with refractory</w:t>
      </w:r>
      <w:r>
        <w:rPr>
          <w:lang w:val="en-GB"/>
        </w:rPr>
        <w:t xml:space="preserve"> focal </w:t>
      </w:r>
      <w:r w:rsidR="002C6B4F">
        <w:rPr>
          <w:lang w:val="en-GB"/>
        </w:rPr>
        <w:t xml:space="preserve">onset </w:t>
      </w:r>
      <w:r>
        <w:rPr>
          <w:lang w:val="en-GB"/>
        </w:rPr>
        <w:t xml:space="preserve">epilepsy of unknown </w:t>
      </w:r>
      <w:proofErr w:type="spellStart"/>
      <w:r>
        <w:rPr>
          <w:lang w:val="en-GB"/>
        </w:rPr>
        <w:t>etiology</w:t>
      </w:r>
      <w:proofErr w:type="spellEnd"/>
      <w:r w:rsidR="00AE5213">
        <w:rPr>
          <w:lang w:val="en-GB"/>
        </w:rPr>
        <w:t xml:space="preserve">, </w:t>
      </w:r>
      <w:r w:rsidR="00022D40">
        <w:rPr>
          <w:lang w:val="en-GB"/>
        </w:rPr>
        <w:t>that start</w:t>
      </w:r>
      <w:r w:rsidR="006E7B8F">
        <w:rPr>
          <w:lang w:val="en-GB"/>
        </w:rPr>
        <w:t>s</w:t>
      </w:r>
      <w:r w:rsidR="00AE5213">
        <w:rPr>
          <w:lang w:val="en-GB"/>
        </w:rPr>
        <w:t xml:space="preserve"> add-on treatment with a new generation AED, Brivaracetam</w:t>
      </w:r>
      <w:r w:rsidR="00AA76F8">
        <w:rPr>
          <w:lang w:val="en-GB"/>
        </w:rPr>
        <w:t xml:space="preserve"> (BRV)</w:t>
      </w:r>
      <w:r w:rsidR="00AE5213">
        <w:rPr>
          <w:lang w:val="en-GB"/>
        </w:rPr>
        <w:t xml:space="preserve">. </w:t>
      </w:r>
      <w:r w:rsidR="00EB5F00">
        <w:rPr>
          <w:lang w:val="en-GB"/>
        </w:rPr>
        <w:t>They wil</w:t>
      </w:r>
      <w:r w:rsidR="00164376" w:rsidRPr="00993C90">
        <w:rPr>
          <w:lang w:val="en-GB"/>
        </w:rPr>
        <w:t>l be r</w:t>
      </w:r>
      <w:r w:rsidR="00022D40">
        <w:rPr>
          <w:lang w:val="en-GB"/>
        </w:rPr>
        <w:t xml:space="preserve">andomised in a study comparing </w:t>
      </w:r>
      <w:proofErr w:type="spellStart"/>
      <w:r w:rsidR="00022D40">
        <w:rPr>
          <w:lang w:val="en-GB"/>
        </w:rPr>
        <w:t>i</w:t>
      </w:r>
      <w:proofErr w:type="spellEnd"/>
      <w:r w:rsidR="00164376" w:rsidRPr="00993C90">
        <w:rPr>
          <w:lang w:val="en-GB"/>
        </w:rPr>
        <w:t xml:space="preserve">) </w:t>
      </w:r>
      <w:r w:rsidR="00D655B3">
        <w:rPr>
          <w:lang w:val="en-GB"/>
        </w:rPr>
        <w:t>6</w:t>
      </w:r>
      <w:r w:rsidR="00164376" w:rsidRPr="00993C90">
        <w:rPr>
          <w:lang w:val="en-GB"/>
        </w:rPr>
        <w:t xml:space="preserve"> months of pharmacological treatment,</w:t>
      </w:r>
      <w:r w:rsidR="00D655B3">
        <w:rPr>
          <w:lang w:val="en-GB"/>
        </w:rPr>
        <w:t xml:space="preserve"> of which the first 3 months </w:t>
      </w:r>
      <w:r w:rsidR="00EB5F00">
        <w:rPr>
          <w:lang w:val="en-GB"/>
        </w:rPr>
        <w:t>combined</w:t>
      </w:r>
      <w:r w:rsidR="00D655B3">
        <w:rPr>
          <w:lang w:val="en-GB"/>
        </w:rPr>
        <w:t xml:space="preserve"> with tVNS</w:t>
      </w:r>
      <w:r w:rsidR="00EB5F00">
        <w:rPr>
          <w:lang w:val="en-GB"/>
        </w:rPr>
        <w:t xml:space="preserve"> (intervention group)</w:t>
      </w:r>
      <w:r w:rsidR="00D655B3">
        <w:rPr>
          <w:lang w:val="en-GB"/>
        </w:rPr>
        <w:t>,</w:t>
      </w:r>
      <w:r w:rsidR="00164376" w:rsidRPr="00993C90">
        <w:rPr>
          <w:lang w:val="en-GB"/>
        </w:rPr>
        <w:t xml:space="preserve"> versus ii) 6 months of pharmacological treatment with </w:t>
      </w:r>
      <w:r w:rsidR="00AA76F8">
        <w:rPr>
          <w:lang w:val="en-GB"/>
        </w:rPr>
        <w:t>BRV</w:t>
      </w:r>
      <w:r w:rsidR="00164376" w:rsidRPr="00993C90">
        <w:rPr>
          <w:lang w:val="en-GB"/>
        </w:rPr>
        <w:t xml:space="preserve"> alone</w:t>
      </w:r>
      <w:r w:rsidR="00EB5F00">
        <w:rPr>
          <w:lang w:val="en-GB"/>
        </w:rPr>
        <w:t xml:space="preserve"> (control group)</w:t>
      </w:r>
      <w:r w:rsidR="00164376" w:rsidRPr="00993C90">
        <w:rPr>
          <w:lang w:val="en-GB"/>
        </w:rPr>
        <w:t xml:space="preserve">. </w:t>
      </w:r>
      <w:r w:rsidR="00E24D76">
        <w:rPr>
          <w:lang w:val="en-GB"/>
        </w:rPr>
        <w:t xml:space="preserve">In each group a total of </w:t>
      </w:r>
      <w:r w:rsidR="00E24D76" w:rsidRPr="00AA76F8">
        <w:rPr>
          <w:highlight w:val="green"/>
          <w:lang w:val="en-GB"/>
        </w:rPr>
        <w:t>3</w:t>
      </w:r>
      <w:r w:rsidR="00164376" w:rsidRPr="00AA76F8">
        <w:rPr>
          <w:highlight w:val="green"/>
          <w:lang w:val="en-GB"/>
        </w:rPr>
        <w:t>0 patients</w:t>
      </w:r>
      <w:r w:rsidR="00164376" w:rsidRPr="00993C90">
        <w:rPr>
          <w:lang w:val="en-GB"/>
        </w:rPr>
        <w:t xml:space="preserve"> will be included. </w:t>
      </w:r>
      <w:r w:rsidR="00BE2764">
        <w:rPr>
          <w:lang w:val="en-GB"/>
        </w:rPr>
        <w:t>A placebo controlled study is not possible because of the lack of a true sham stimulation.</w:t>
      </w:r>
      <w:r w:rsidR="00A307BA">
        <w:rPr>
          <w:lang w:val="en-GB"/>
        </w:rPr>
        <w:t xml:space="preserve"> </w:t>
      </w:r>
      <w:commentRangeStart w:id="61"/>
      <w:r w:rsidR="00E26BD2">
        <w:rPr>
          <w:lang w:val="en-GB"/>
        </w:rPr>
        <w:t>Because of ethical considerations, a</w:t>
      </w:r>
      <w:r w:rsidR="00A307BA">
        <w:rPr>
          <w:lang w:val="en-GB"/>
        </w:rPr>
        <w:t>n interim analysis wil</w:t>
      </w:r>
      <w:r w:rsidR="000E2E96">
        <w:rPr>
          <w:lang w:val="en-GB"/>
        </w:rPr>
        <w:t>l be performed at inclusion of 2</w:t>
      </w:r>
      <w:r w:rsidR="00A307BA">
        <w:rPr>
          <w:lang w:val="en-GB"/>
        </w:rPr>
        <w:t>0 patients in each group</w:t>
      </w:r>
      <w:r w:rsidR="00A70926">
        <w:rPr>
          <w:lang w:val="en-GB"/>
        </w:rPr>
        <w:t xml:space="preserve"> to determine if </w:t>
      </w:r>
      <w:r w:rsidR="00E26BD2">
        <w:rPr>
          <w:lang w:val="en-GB"/>
        </w:rPr>
        <w:t>there is a</w:t>
      </w:r>
      <w:r w:rsidR="00A70926">
        <w:rPr>
          <w:rFonts w:eastAsia="Arial"/>
          <w:lang w:val="en-GB"/>
        </w:rPr>
        <w:t xml:space="preserve"> statistically significant </w:t>
      </w:r>
      <w:r w:rsidR="00E26BD2">
        <w:rPr>
          <w:rFonts w:eastAsia="Arial"/>
          <w:lang w:val="en-GB"/>
        </w:rPr>
        <w:t>difference in outcome measures</w:t>
      </w:r>
      <w:commentRangeEnd w:id="61"/>
      <w:r w:rsidR="00600100">
        <w:rPr>
          <w:rStyle w:val="Verwijzingopmerking"/>
          <w:rFonts w:ascii="Haarlemmer MT Medium OsF" w:hAnsi="Haarlemmer MT Medium OsF"/>
        </w:rPr>
        <w:commentReference w:id="61"/>
      </w:r>
      <w:r w:rsidR="00E26BD2">
        <w:rPr>
          <w:rFonts w:eastAsia="Arial"/>
          <w:lang w:val="en-GB"/>
        </w:rPr>
        <w:t xml:space="preserve">. </w:t>
      </w:r>
      <w:r w:rsidR="00164376" w:rsidRPr="00993C90">
        <w:rPr>
          <w:lang w:val="en-GB"/>
        </w:rPr>
        <w:t>Besides the clinical endpoint</w:t>
      </w:r>
      <w:r w:rsidR="00EB5F00">
        <w:rPr>
          <w:lang w:val="en-GB"/>
        </w:rPr>
        <w:t>s</w:t>
      </w:r>
      <w:r w:rsidR="00164376" w:rsidRPr="00993C90">
        <w:rPr>
          <w:lang w:val="en-GB"/>
        </w:rPr>
        <w:t xml:space="preserve"> like</w:t>
      </w:r>
      <w:r w:rsidR="00EB5F00">
        <w:rPr>
          <w:lang w:val="en-GB"/>
        </w:rPr>
        <w:t xml:space="preserve"> quality of life and </w:t>
      </w:r>
      <w:r w:rsidR="00164376" w:rsidRPr="00993C90">
        <w:rPr>
          <w:lang w:val="en-GB"/>
        </w:rPr>
        <w:t>seizure frequency,</w:t>
      </w:r>
      <w:r w:rsidR="00EB5F00">
        <w:rPr>
          <w:lang w:val="en-GB"/>
        </w:rPr>
        <w:t xml:space="preserve"> additional</w:t>
      </w:r>
      <w:r w:rsidR="00164376" w:rsidRPr="00993C90">
        <w:rPr>
          <w:lang w:val="en-GB"/>
        </w:rPr>
        <w:t xml:space="preserve"> cognitive tests and </w:t>
      </w:r>
      <w:commentRangeStart w:id="62"/>
      <w:r w:rsidR="00164376" w:rsidRPr="00993C90">
        <w:rPr>
          <w:lang w:val="en-GB"/>
        </w:rPr>
        <w:t>MRI</w:t>
      </w:r>
      <w:commentRangeEnd w:id="62"/>
      <w:r w:rsidR="00120927">
        <w:rPr>
          <w:rStyle w:val="Verwijzingopmerking"/>
          <w:rFonts w:ascii="Haarlemmer MT Medium OsF" w:hAnsi="Haarlemmer MT Medium OsF"/>
        </w:rPr>
        <w:commentReference w:id="62"/>
      </w:r>
      <w:r w:rsidR="00164376" w:rsidRPr="00993C90">
        <w:rPr>
          <w:lang w:val="en-GB"/>
        </w:rPr>
        <w:t xml:space="preserve"> </w:t>
      </w:r>
      <w:r w:rsidR="006E7B8F">
        <w:rPr>
          <w:lang w:val="en-GB"/>
        </w:rPr>
        <w:t xml:space="preserve">scanning </w:t>
      </w:r>
      <w:r w:rsidR="00164376" w:rsidRPr="00993C90">
        <w:rPr>
          <w:lang w:val="en-US"/>
        </w:rPr>
        <w:t xml:space="preserve">will be performed at baseline, 3 months </w:t>
      </w:r>
      <w:commentRangeStart w:id="63"/>
      <w:r w:rsidR="00164376" w:rsidRPr="00993C90">
        <w:rPr>
          <w:lang w:val="en-US"/>
        </w:rPr>
        <w:t>and 6 months</w:t>
      </w:r>
      <w:commentRangeEnd w:id="63"/>
      <w:r w:rsidR="00952D1D">
        <w:rPr>
          <w:rStyle w:val="Verwijzingopmerking"/>
          <w:rFonts w:ascii="Haarlemmer MT Medium OsF" w:hAnsi="Haarlemmer MT Medium OsF"/>
        </w:rPr>
        <w:commentReference w:id="63"/>
      </w:r>
      <w:r w:rsidR="00164376" w:rsidRPr="00993C90">
        <w:rPr>
          <w:lang w:val="en-US"/>
        </w:rPr>
        <w:t xml:space="preserve">, to assess the </w:t>
      </w:r>
      <w:r w:rsidR="00022D40">
        <w:rPr>
          <w:lang w:val="en-US"/>
        </w:rPr>
        <w:t>effect and working mechanism</w:t>
      </w:r>
      <w:r>
        <w:rPr>
          <w:lang w:val="en-US"/>
        </w:rPr>
        <w:t xml:space="preserve"> </w:t>
      </w:r>
      <w:r w:rsidR="00164376" w:rsidRPr="00993C90">
        <w:rPr>
          <w:lang w:val="en-US"/>
        </w:rPr>
        <w:t>of tVNS</w:t>
      </w:r>
      <w:r w:rsidR="005B2DFC">
        <w:rPr>
          <w:lang w:val="en-US"/>
        </w:rPr>
        <w:t xml:space="preserve"> and its durability</w:t>
      </w:r>
      <w:r w:rsidR="00164376" w:rsidRPr="00993C90">
        <w:rPr>
          <w:lang w:val="en-US"/>
        </w:rPr>
        <w:t>.</w:t>
      </w:r>
    </w:p>
    <w:p w14:paraId="33A46E47" w14:textId="5E7C6353" w:rsidR="00164376" w:rsidRPr="00993C90" w:rsidRDefault="00164376" w:rsidP="00845FA6">
      <w:pPr>
        <w:spacing w:line="360" w:lineRule="auto"/>
        <w:jc w:val="both"/>
        <w:rPr>
          <w:b/>
          <w:lang w:val="en-GB"/>
        </w:rPr>
      </w:pPr>
    </w:p>
    <w:p w14:paraId="32F91F84" w14:textId="22FF4612" w:rsidR="002C267F" w:rsidRPr="000767F5" w:rsidRDefault="00C67E16" w:rsidP="000E2E96">
      <w:pPr>
        <w:jc w:val="both"/>
        <w:rPr>
          <w:rFonts w:asciiTheme="minorHAnsi" w:hAnsiTheme="minorHAnsi" w:cstheme="minorHAnsi"/>
          <w:b/>
          <w:lang w:val="en-US"/>
        </w:rPr>
      </w:pPr>
      <w:r w:rsidRPr="00C67E16">
        <w:rPr>
          <w:rFonts w:asciiTheme="minorHAnsi" w:hAnsiTheme="minorHAnsi" w:cstheme="minorHAnsi"/>
          <w:noProof/>
          <w:color w:val="595959" w:themeColor="text1" w:themeTint="A6"/>
          <w:sz w:val="22"/>
        </w:rPr>
        <mc:AlternateContent>
          <mc:Choice Requires="wps">
            <w:drawing>
              <wp:anchor distT="45720" distB="45720" distL="114300" distR="114300" simplePos="0" relativeHeight="251689984" behindDoc="0" locked="0" layoutInCell="1" allowOverlap="1" wp14:anchorId="7CE3A3D1" wp14:editId="57C66BD8">
                <wp:simplePos x="0" y="0"/>
                <wp:positionH relativeFrom="margin">
                  <wp:posOffset>2394585</wp:posOffset>
                </wp:positionH>
                <wp:positionV relativeFrom="paragraph">
                  <wp:posOffset>152829</wp:posOffset>
                </wp:positionV>
                <wp:extent cx="427990" cy="332740"/>
                <wp:effectExtent l="0" t="0" r="0" b="0"/>
                <wp:wrapNone/>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332740"/>
                        </a:xfrm>
                        <a:prstGeom prst="rect">
                          <a:avLst/>
                        </a:prstGeom>
                        <a:noFill/>
                        <a:ln w="9525">
                          <a:noFill/>
                          <a:miter lim="800000"/>
                          <a:headEnd/>
                          <a:tailEnd/>
                        </a:ln>
                      </wps:spPr>
                      <wps:txbx>
                        <w:txbxContent>
                          <w:p w14:paraId="65BBED35" w14:textId="058D08D5" w:rsidR="00E2134A" w:rsidRPr="00C67E16" w:rsidRDefault="00E2134A" w:rsidP="00C67E16">
                            <w:pPr>
                              <w:jc w:val="center"/>
                              <w:rPr>
                                <w:rFonts w:asciiTheme="minorHAnsi" w:hAnsiTheme="minorHAnsi" w:cstheme="minorHAnsi"/>
                                <w:color w:val="A6A6A6" w:themeColor="background1" w:themeShade="A6"/>
                                <w:sz w:val="22"/>
                                <w:szCs w:val="22"/>
                              </w:rPr>
                            </w:pPr>
                            <w:r w:rsidRPr="00C67E16">
                              <w:rPr>
                                <w:rFonts w:asciiTheme="minorHAnsi" w:hAnsiTheme="minorHAnsi" w:cstheme="minorHAnsi"/>
                                <w:i/>
                                <w:color w:val="A6A6A6" w:themeColor="background1" w:themeShade="A6"/>
                                <w:sz w:val="22"/>
                                <w:szCs w:val="22"/>
                              </w:rP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E3A3D1" id="_x0000_t202" coordsize="21600,21600" o:spt="202" path="m,l,21600r21600,l21600,xe">
                <v:stroke joinstyle="miter"/>
                <v:path gradientshapeok="t" o:connecttype="rect"/>
              </v:shapetype>
              <v:shape id="Tekstvak 2" o:spid="_x0000_s1026" type="#_x0000_t202" style="position:absolute;left:0;text-align:left;margin-left:188.55pt;margin-top:12.05pt;width:33.7pt;height:26.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" filled="f" stroked="f">
                <v:textbox>
                  <w:txbxContent>
                    <w:p w14:paraId="65BBED35" w14:textId="058D08D5" w:rsidR="00E2134A" w:rsidRPr="00C67E16" w:rsidRDefault="00E2134A" w:rsidP="00C67E16">
                      <w:pPr>
                        <w:jc w:val="center"/>
                        <w:rPr>
                          <w:rFonts w:asciiTheme="minorHAnsi" w:hAnsiTheme="minorHAnsi" w:cstheme="minorHAnsi"/>
                          <w:color w:val="A6A6A6" w:themeColor="background1" w:themeShade="A6"/>
                          <w:sz w:val="22"/>
                          <w:szCs w:val="22"/>
                        </w:rPr>
                      </w:pPr>
                      <w:r w:rsidRPr="00C67E16">
                        <w:rPr>
                          <w:rFonts w:asciiTheme="minorHAnsi" w:hAnsiTheme="minorHAnsi" w:cstheme="minorHAnsi"/>
                          <w:i/>
                          <w:color w:val="A6A6A6" w:themeColor="background1" w:themeShade="A6"/>
                          <w:sz w:val="22"/>
                          <w:szCs w:val="22"/>
                        </w:rPr>
                        <w:t>T1</w:t>
                      </w:r>
                    </w:p>
                  </w:txbxContent>
                </v:textbox>
                <w10:wrap anchorx="margin"/>
              </v:shape>
            </w:pict>
          </mc:Fallback>
        </mc:AlternateContent>
      </w:r>
      <w:r w:rsidR="000767F5">
        <w:rPr>
          <w:rFonts w:asciiTheme="minorHAnsi" w:hAnsiTheme="minorHAnsi" w:cstheme="minorHAnsi"/>
          <w:b/>
          <w:lang w:val="en-US"/>
        </w:rPr>
        <w:t xml:space="preserve">Figure 1 </w:t>
      </w:r>
      <w:r w:rsidR="00A307BA">
        <w:rPr>
          <w:rFonts w:asciiTheme="minorHAnsi" w:hAnsiTheme="minorHAnsi" w:cstheme="minorHAnsi"/>
          <w:lang w:val="en-US"/>
        </w:rPr>
        <w:t>Patient inclusion (n=6</w:t>
      </w:r>
      <w:r w:rsidR="002C267F" w:rsidRPr="000767F5">
        <w:rPr>
          <w:rFonts w:asciiTheme="minorHAnsi" w:hAnsiTheme="minorHAnsi" w:cstheme="minorHAnsi"/>
          <w:lang w:val="en-US"/>
        </w:rPr>
        <w:t>0)</w:t>
      </w:r>
      <w:r w:rsidR="002C267F" w:rsidRPr="000767F5">
        <w:rPr>
          <w:rFonts w:asciiTheme="minorHAnsi" w:hAnsiTheme="minorHAnsi" w:cstheme="minorHAnsi"/>
          <w:lang w:val="en-US"/>
        </w:rPr>
        <w:tab/>
      </w:r>
    </w:p>
    <w:p w14:paraId="1A3ACDDE" w14:textId="0FDCC1B0" w:rsidR="002C267F" w:rsidRPr="000767F5" w:rsidRDefault="002C267F" w:rsidP="000E2E96">
      <w:pPr>
        <w:jc w:val="both"/>
        <w:rPr>
          <w:rFonts w:asciiTheme="minorHAnsi" w:hAnsiTheme="minorHAnsi" w:cstheme="minorHAnsi"/>
          <w:sz w:val="22"/>
          <w:lang w:val="en-US"/>
        </w:rPr>
      </w:pPr>
      <w:r w:rsidRPr="000767F5">
        <w:rPr>
          <w:rFonts w:asciiTheme="minorHAnsi" w:hAnsiTheme="minorHAnsi" w:cstheme="minorHAnsi"/>
          <w:sz w:val="22"/>
          <w:lang w:val="en-US"/>
        </w:rPr>
        <w:tab/>
      </w:r>
      <w:r w:rsidRPr="000767F5">
        <w:rPr>
          <w:rFonts w:asciiTheme="minorHAnsi" w:hAnsiTheme="minorHAnsi" w:cstheme="minorHAnsi"/>
          <w:sz w:val="22"/>
          <w:lang w:val="en-US"/>
        </w:rPr>
        <w:tab/>
      </w:r>
      <w:r w:rsidRPr="000767F5">
        <w:rPr>
          <w:rFonts w:asciiTheme="minorHAnsi" w:hAnsiTheme="minorHAnsi" w:cstheme="minorHAnsi"/>
          <w:sz w:val="22"/>
          <w:lang w:val="en-US"/>
        </w:rPr>
        <w:tab/>
      </w:r>
    </w:p>
    <w:p w14:paraId="5CF878FD" w14:textId="7E25B198" w:rsidR="002C267F" w:rsidRPr="000767F5" w:rsidRDefault="00C67E16" w:rsidP="00020082">
      <w:pPr>
        <w:rPr>
          <w:rFonts w:asciiTheme="minorHAnsi" w:hAnsiTheme="minorHAnsi" w:cstheme="minorHAnsi"/>
          <w:sz w:val="22"/>
          <w:lang w:val="en-US"/>
        </w:rPr>
      </w:pPr>
      <w:r w:rsidRPr="000767F5">
        <w:rPr>
          <w:rFonts w:asciiTheme="minorHAnsi" w:hAnsiTheme="minorHAnsi" w:cstheme="minorHAnsi"/>
          <w:noProof/>
          <w:sz w:val="22"/>
        </w:rPr>
        <mc:AlternateContent>
          <mc:Choice Requires="wps">
            <w:drawing>
              <wp:anchor distT="0" distB="0" distL="114300" distR="114300" simplePos="0" relativeHeight="251687936" behindDoc="0" locked="0" layoutInCell="1" allowOverlap="1" wp14:anchorId="61AFF6FE" wp14:editId="325961FC">
                <wp:simplePos x="0" y="0"/>
                <wp:positionH relativeFrom="column">
                  <wp:posOffset>2607945</wp:posOffset>
                </wp:positionH>
                <wp:positionV relativeFrom="paragraph">
                  <wp:posOffset>21384</wp:posOffset>
                </wp:positionV>
                <wp:extent cx="0" cy="179705"/>
                <wp:effectExtent l="0" t="0" r="38100" b="29845"/>
                <wp:wrapNone/>
                <wp:docPr id="20" name="Rechte verbindingslijn 20"/>
                <wp:cNvGraphicFramePr/>
                <a:graphic xmlns:a="http://schemas.openxmlformats.org/drawingml/2006/main">
                  <a:graphicData uri="http://schemas.microsoft.com/office/word/2010/wordprocessingShape">
                    <wps:wsp>
                      <wps:cNvCnPr/>
                      <wps:spPr>
                        <a:xfrm>
                          <a:off x="0" y="0"/>
                          <a:ext cx="0" cy="179705"/>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DB6251" id="Rechte verbindingslijn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35pt,1.7pt" to="205.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" strokecolor="#a5a5a5 [2092]">
                <v:stroke dashstyle="3 1"/>
              </v:line>
            </w:pict>
          </mc:Fallback>
        </mc:AlternateContent>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t xml:space="preserve">            </w:t>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t xml:space="preserve">     </w:t>
      </w:r>
      <w:r w:rsidR="002C267F" w:rsidRPr="009508CA">
        <w:rPr>
          <w:rFonts w:asciiTheme="minorHAnsi" w:hAnsiTheme="minorHAnsi" w:cstheme="minorHAnsi"/>
          <w:b/>
          <w:color w:val="4F81BD" w:themeColor="accent1"/>
          <w:lang w:val="en-US"/>
        </w:rPr>
        <w:t>BRV + tVNS</w:t>
      </w:r>
      <w:r w:rsidR="002C267F" w:rsidRPr="009508CA">
        <w:rPr>
          <w:rFonts w:asciiTheme="minorHAnsi" w:hAnsiTheme="minorHAnsi" w:cstheme="minorHAnsi"/>
          <w:color w:val="4F81BD" w:themeColor="accent1"/>
          <w:lang w:val="en-US"/>
        </w:rPr>
        <w:t xml:space="preserve">              </w:t>
      </w:r>
      <w:r w:rsidR="002C267F" w:rsidRPr="009508CA">
        <w:rPr>
          <w:rFonts w:asciiTheme="minorHAnsi" w:hAnsiTheme="minorHAnsi" w:cstheme="minorHAnsi"/>
          <w:color w:val="4F81BD" w:themeColor="accent1"/>
          <w:sz w:val="22"/>
          <w:lang w:val="en-US"/>
        </w:rPr>
        <w:tab/>
        <w:t xml:space="preserve">      </w:t>
      </w:r>
      <w:r w:rsidR="009508CA" w:rsidRPr="009508CA">
        <w:rPr>
          <w:rFonts w:asciiTheme="minorHAnsi" w:hAnsiTheme="minorHAnsi" w:cstheme="minorHAnsi"/>
          <w:color w:val="4F81BD" w:themeColor="accent1"/>
          <w:sz w:val="22"/>
          <w:lang w:val="en-US"/>
        </w:rPr>
        <w:t xml:space="preserve">  </w:t>
      </w:r>
      <w:r w:rsidR="002C267F" w:rsidRPr="009508CA">
        <w:rPr>
          <w:rFonts w:asciiTheme="minorHAnsi" w:hAnsiTheme="minorHAnsi" w:cstheme="minorHAnsi"/>
          <w:b/>
          <w:color w:val="4F81BD" w:themeColor="accent1"/>
          <w:lang w:val="en-US"/>
        </w:rPr>
        <w:t>BRV</w:t>
      </w:r>
    </w:p>
    <w:p w14:paraId="43467CB8" w14:textId="028561AE" w:rsidR="002C267F" w:rsidRPr="000767F5" w:rsidRDefault="005A6C60" w:rsidP="00020082">
      <w:pPr>
        <w:rPr>
          <w:rFonts w:asciiTheme="minorHAnsi" w:hAnsiTheme="minorHAnsi" w:cstheme="minorHAnsi"/>
          <w:sz w:val="22"/>
          <w:lang w:val="en-US"/>
        </w:rPr>
      </w:pPr>
      <w:r w:rsidRPr="000767F5">
        <w:rPr>
          <w:rFonts w:asciiTheme="minorHAnsi" w:hAnsiTheme="minorHAnsi" w:cstheme="minorHAnsi"/>
          <w:noProof/>
          <w:sz w:val="22"/>
        </w:rPr>
        <mc:AlternateContent>
          <mc:Choice Requires="wps">
            <w:drawing>
              <wp:anchor distT="0" distB="0" distL="114300" distR="114300" simplePos="0" relativeHeight="251668480" behindDoc="0" locked="0" layoutInCell="1" allowOverlap="1" wp14:anchorId="1EE3AE6D" wp14:editId="56BB9418">
                <wp:simplePos x="0" y="0"/>
                <wp:positionH relativeFrom="column">
                  <wp:posOffset>5685155</wp:posOffset>
                </wp:positionH>
                <wp:positionV relativeFrom="paragraph">
                  <wp:posOffset>64770</wp:posOffset>
                </wp:positionV>
                <wp:extent cx="3175" cy="972000"/>
                <wp:effectExtent l="0" t="0" r="34925" b="19050"/>
                <wp:wrapNone/>
                <wp:docPr id="13" name="Rechte verbindingslijn 13"/>
                <wp:cNvGraphicFramePr/>
                <a:graphic xmlns:a="http://schemas.openxmlformats.org/drawingml/2006/main">
                  <a:graphicData uri="http://schemas.microsoft.com/office/word/2010/wordprocessingShape">
                    <wps:wsp>
                      <wps:cNvCnPr/>
                      <wps:spPr>
                        <a:xfrm>
                          <a:off x="0" y="0"/>
                          <a:ext cx="3175" cy="972000"/>
                        </a:xfrm>
                        <a:prstGeom prst="line">
                          <a:avLst/>
                        </a:prstGeom>
                        <a:ln w="19050">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39EEFF" id="Rechte verbindingslijn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5pt,5.1pt" to="447.9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" strokecolor="#5a5a5a [2109]" strokeweight="1.5pt">
                <v:stroke dashstyle="3 1"/>
              </v:line>
            </w:pict>
          </mc:Fallback>
        </mc:AlternateContent>
      </w:r>
      <w:r w:rsidR="00502F37" w:rsidRPr="000767F5">
        <w:rPr>
          <w:rFonts w:asciiTheme="minorHAnsi" w:hAnsiTheme="minorHAnsi" w:cstheme="minorHAnsi"/>
          <w:noProof/>
          <w:sz w:val="22"/>
        </w:rPr>
        <mc:AlternateContent>
          <mc:Choice Requires="wpg">
            <w:drawing>
              <wp:anchor distT="0" distB="0" distL="114300" distR="114300" simplePos="0" relativeHeight="251665408" behindDoc="0" locked="0" layoutInCell="1" allowOverlap="1" wp14:anchorId="71B996B4" wp14:editId="7143AEE0">
                <wp:simplePos x="0" y="0"/>
                <wp:positionH relativeFrom="column">
                  <wp:posOffset>22654</wp:posOffset>
                </wp:positionH>
                <wp:positionV relativeFrom="paragraph">
                  <wp:posOffset>46355</wp:posOffset>
                </wp:positionV>
                <wp:extent cx="5667375" cy="695960"/>
                <wp:effectExtent l="0" t="19050" r="28575" b="0"/>
                <wp:wrapNone/>
                <wp:docPr id="1" name="Groep 1"/>
                <wp:cNvGraphicFramePr/>
                <a:graphic xmlns:a="http://schemas.openxmlformats.org/drawingml/2006/main">
                  <a:graphicData uri="http://schemas.microsoft.com/office/word/2010/wordprocessingGroup">
                    <wpg:wgp>
                      <wpg:cNvGrpSpPr/>
                      <wpg:grpSpPr>
                        <a:xfrm>
                          <a:off x="0" y="0"/>
                          <a:ext cx="5667375" cy="695960"/>
                          <a:chOff x="4786" y="5286"/>
                          <a:chExt cx="5668399" cy="696703"/>
                        </a:xfrm>
                      </wpg:grpSpPr>
                      <wps:wsp>
                        <wps:cNvPr id="2" name="Rechte verbindingslijn 2"/>
                        <wps:cNvCnPr/>
                        <wps:spPr>
                          <a:xfrm>
                            <a:off x="4786" y="296296"/>
                            <a:ext cx="200018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Rechte verbindingslijn 8"/>
                        <wps:cNvCnPr/>
                        <wps:spPr>
                          <a:xfrm>
                            <a:off x="2374824" y="5286"/>
                            <a:ext cx="3294362" cy="1143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Rechte verbindingslijn 9"/>
                        <wps:cNvCnPr/>
                        <wps:spPr>
                          <a:xfrm flipV="1">
                            <a:off x="2386024" y="590550"/>
                            <a:ext cx="3287161" cy="95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Rechte verbindingslijn 10"/>
                        <wps:cNvCnPr/>
                        <wps:spPr>
                          <a:xfrm rot="18900000">
                            <a:off x="1928836" y="119060"/>
                            <a:ext cx="503555" cy="717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 name="Rechte verbindingslijn 11"/>
                        <wps:cNvCnPr/>
                        <wps:spPr>
                          <a:xfrm rot="2700000" flipH="1">
                            <a:off x="1938361" y="414334"/>
                            <a:ext cx="503555" cy="717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235D33" id="Groep 1" o:spid="_x0000_s1026" style="position:absolute;margin-left:1.8pt;margin-top:3.65pt;width:446.25pt;height:54.8pt;z-index:251665408;mso-width-relative:margin;mso-height-relative:margin" coordorigin="47,52" coordsize="56683,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">
                <v:line id="Rechte verbindingslijn 2" o:spid="_x0000_s1027" style="position:absolute;visibility:visible;mso-wrap-style:square" from="47,2962" to="20049,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" strokecolor="#4579b8 [3044]" strokeweight="2.25pt"/>
                <v:line id="Rechte verbindingslijn 8" o:spid="_x0000_s1028" style="position:absolute;visibility:visible;mso-wrap-style:square" from="23748,52" to="56691,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" strokecolor="#4579b8 [3044]" strokeweight="2.25pt"/>
                <v:line id="Rechte verbindingslijn 9" o:spid="_x0000_s1029" style="position:absolute;flip:y;visibility:visible;mso-wrap-style:square" from="23860,5905" to="5673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" strokecolor="#4579b8 [3044]" strokeweight="2.25pt"/>
                <v:line id="Rechte verbindingslijn 10" o:spid="_x0000_s1030" style="position:absolute;rotation:-45;visibility:visible;mso-wrap-style:square" from="19288,1190" to="24323,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" strokecolor="#4579b8 [3044]" strokeweight="2.25pt"/>
                <v:line id="Rechte verbindingslijn 11" o:spid="_x0000_s1031" style="position:absolute;rotation:-45;flip:x;visibility:visible;mso-wrap-style:square" from="19383,4143" to="24419,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" strokecolor="#4579b8 [3044]" strokeweight="2.25pt"/>
              </v:group>
            </w:pict>
          </mc:Fallback>
        </mc:AlternateContent>
      </w:r>
      <w:r w:rsidR="00436339" w:rsidRPr="000767F5">
        <w:rPr>
          <w:rFonts w:asciiTheme="minorHAnsi" w:hAnsiTheme="minorHAnsi" w:cstheme="minorHAnsi"/>
          <w:noProof/>
          <w:sz w:val="22"/>
        </w:rPr>
        <mc:AlternateContent>
          <mc:Choice Requires="wps">
            <w:drawing>
              <wp:anchor distT="0" distB="0" distL="114300" distR="114300" simplePos="0" relativeHeight="251679744" behindDoc="0" locked="0" layoutInCell="1" allowOverlap="1" wp14:anchorId="046F6C93" wp14:editId="602754B4">
                <wp:simplePos x="0" y="0"/>
                <wp:positionH relativeFrom="column">
                  <wp:posOffset>5153025</wp:posOffset>
                </wp:positionH>
                <wp:positionV relativeFrom="paragraph">
                  <wp:posOffset>67945</wp:posOffset>
                </wp:positionV>
                <wp:extent cx="0" cy="972000"/>
                <wp:effectExtent l="0" t="0" r="38100" b="19050"/>
                <wp:wrapNone/>
                <wp:docPr id="15" name="Rechte verbindingslijn 15"/>
                <wp:cNvGraphicFramePr/>
                <a:graphic xmlns:a="http://schemas.openxmlformats.org/drawingml/2006/main">
                  <a:graphicData uri="http://schemas.microsoft.com/office/word/2010/wordprocessingShape">
                    <wps:wsp>
                      <wps:cNvCnPr/>
                      <wps:spPr>
                        <a:xfrm>
                          <a:off x="0" y="0"/>
                          <a:ext cx="0" cy="97200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B19E35" id="Rechte verbindingslijn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75pt,5.35pt" to="405.7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" strokecolor="#a5a5a5 [2092]">
                <v:stroke dashstyle="3 1"/>
              </v:line>
            </w:pict>
          </mc:Fallback>
        </mc:AlternateContent>
      </w:r>
      <w:r w:rsidR="00436339" w:rsidRPr="000767F5">
        <w:rPr>
          <w:rFonts w:asciiTheme="minorHAnsi" w:hAnsiTheme="minorHAnsi" w:cstheme="minorHAnsi"/>
          <w:noProof/>
          <w:sz w:val="22"/>
        </w:rPr>
        <mc:AlternateContent>
          <mc:Choice Requires="wps">
            <w:drawing>
              <wp:anchor distT="0" distB="0" distL="114300" distR="114300" simplePos="0" relativeHeight="251677696" behindDoc="0" locked="0" layoutInCell="1" allowOverlap="1" wp14:anchorId="246F7C8E" wp14:editId="71ACA17D">
                <wp:simplePos x="0" y="0"/>
                <wp:positionH relativeFrom="column">
                  <wp:posOffset>4599940</wp:posOffset>
                </wp:positionH>
                <wp:positionV relativeFrom="paragraph">
                  <wp:posOffset>66040</wp:posOffset>
                </wp:positionV>
                <wp:extent cx="0" cy="972000"/>
                <wp:effectExtent l="0" t="0" r="38100" b="19050"/>
                <wp:wrapNone/>
                <wp:docPr id="7" name="Rechte verbindingslijn 7"/>
                <wp:cNvGraphicFramePr/>
                <a:graphic xmlns:a="http://schemas.openxmlformats.org/drawingml/2006/main">
                  <a:graphicData uri="http://schemas.microsoft.com/office/word/2010/wordprocessingShape">
                    <wps:wsp>
                      <wps:cNvCnPr/>
                      <wps:spPr>
                        <a:xfrm>
                          <a:off x="0" y="0"/>
                          <a:ext cx="0" cy="97200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19D0CD" id="Rechte verbindingslijn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pt,5.2pt" to="362.2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" strokecolor="#a5a5a5 [2092]">
                <v:stroke dashstyle="3 1"/>
              </v:line>
            </w:pict>
          </mc:Fallback>
        </mc:AlternateContent>
      </w:r>
      <w:r w:rsidR="00436339" w:rsidRPr="000767F5">
        <w:rPr>
          <w:rFonts w:asciiTheme="minorHAnsi" w:hAnsiTheme="minorHAnsi" w:cstheme="minorHAnsi"/>
          <w:noProof/>
          <w:sz w:val="22"/>
        </w:rPr>
        <mc:AlternateContent>
          <mc:Choice Requires="wps">
            <w:drawing>
              <wp:anchor distT="0" distB="0" distL="114300" distR="114300" simplePos="0" relativeHeight="251675648" behindDoc="1" locked="0" layoutInCell="1" allowOverlap="1" wp14:anchorId="5B6218A6" wp14:editId="0D13011B">
                <wp:simplePos x="0" y="0"/>
                <wp:positionH relativeFrom="column">
                  <wp:posOffset>3512185</wp:posOffset>
                </wp:positionH>
                <wp:positionV relativeFrom="paragraph">
                  <wp:posOffset>62865</wp:posOffset>
                </wp:positionV>
                <wp:extent cx="0" cy="972000"/>
                <wp:effectExtent l="0" t="0" r="38100" b="19050"/>
                <wp:wrapNone/>
                <wp:docPr id="6" name="Rechte verbindingslijn 6"/>
                <wp:cNvGraphicFramePr/>
                <a:graphic xmlns:a="http://schemas.openxmlformats.org/drawingml/2006/main">
                  <a:graphicData uri="http://schemas.microsoft.com/office/word/2010/wordprocessingShape">
                    <wps:wsp>
                      <wps:cNvCnPr/>
                      <wps:spPr>
                        <a:xfrm>
                          <a:off x="0" y="0"/>
                          <a:ext cx="0" cy="97200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C0DEE4" id="Rechte verbindingslijn 6"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4.95pt" to="276.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" strokecolor="#a5a5a5 [2092]">
                <v:stroke dashstyle="3 1"/>
              </v:line>
            </w:pict>
          </mc:Fallback>
        </mc:AlternateContent>
      </w:r>
      <w:r w:rsidR="00436339" w:rsidRPr="000767F5">
        <w:rPr>
          <w:rFonts w:asciiTheme="minorHAnsi" w:hAnsiTheme="minorHAnsi" w:cstheme="minorHAnsi"/>
          <w:noProof/>
          <w:sz w:val="22"/>
        </w:rPr>
        <mc:AlternateContent>
          <mc:Choice Requires="wps">
            <w:drawing>
              <wp:anchor distT="0" distB="0" distL="114300" distR="114300" simplePos="0" relativeHeight="251673600" behindDoc="0" locked="0" layoutInCell="1" allowOverlap="1" wp14:anchorId="00363040" wp14:editId="2FE1DAB7">
                <wp:simplePos x="0" y="0"/>
                <wp:positionH relativeFrom="column">
                  <wp:posOffset>2962275</wp:posOffset>
                </wp:positionH>
                <wp:positionV relativeFrom="paragraph">
                  <wp:posOffset>59690</wp:posOffset>
                </wp:positionV>
                <wp:extent cx="0" cy="972000"/>
                <wp:effectExtent l="0" t="0" r="38100" b="19050"/>
                <wp:wrapNone/>
                <wp:docPr id="5" name="Rechte verbindingslijn 5"/>
                <wp:cNvGraphicFramePr/>
                <a:graphic xmlns:a="http://schemas.openxmlformats.org/drawingml/2006/main">
                  <a:graphicData uri="http://schemas.microsoft.com/office/word/2010/wordprocessingShape">
                    <wps:wsp>
                      <wps:cNvCnPr/>
                      <wps:spPr>
                        <a:xfrm>
                          <a:off x="0" y="0"/>
                          <a:ext cx="0" cy="972000"/>
                        </a:xfrm>
                        <a:prstGeom prst="line">
                          <a:avLst/>
                        </a:prstGeom>
                        <a:ln>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30AA3B" id="Rechte verbindingslijn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4.7pt" to="233.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" strokecolor="#a5a5a5 [2092]">
                <v:stroke dashstyle="3 1"/>
              </v:line>
            </w:pict>
          </mc:Fallback>
        </mc:AlternateContent>
      </w:r>
      <w:r w:rsidR="000767F5" w:rsidRPr="000767F5">
        <w:rPr>
          <w:rFonts w:asciiTheme="minorHAnsi" w:hAnsiTheme="minorHAnsi" w:cstheme="minorHAnsi"/>
          <w:noProof/>
          <w:sz w:val="22"/>
        </w:rPr>
        <mc:AlternateContent>
          <mc:Choice Requires="wps">
            <w:drawing>
              <wp:anchor distT="0" distB="0" distL="114300" distR="114300" simplePos="0" relativeHeight="251669504" behindDoc="0" locked="0" layoutInCell="1" allowOverlap="1" wp14:anchorId="6558DF62" wp14:editId="4AB5EEF1">
                <wp:simplePos x="0" y="0"/>
                <wp:positionH relativeFrom="column">
                  <wp:posOffset>4050665</wp:posOffset>
                </wp:positionH>
                <wp:positionV relativeFrom="paragraph">
                  <wp:posOffset>57150</wp:posOffset>
                </wp:positionV>
                <wp:extent cx="3600" cy="972000"/>
                <wp:effectExtent l="0" t="0" r="34925" b="19050"/>
                <wp:wrapNone/>
                <wp:docPr id="14" name="Rechte verbindingslijn 14"/>
                <wp:cNvGraphicFramePr/>
                <a:graphic xmlns:a="http://schemas.openxmlformats.org/drawingml/2006/main">
                  <a:graphicData uri="http://schemas.microsoft.com/office/word/2010/wordprocessingShape">
                    <wps:wsp>
                      <wps:cNvCnPr/>
                      <wps:spPr>
                        <a:xfrm>
                          <a:off x="0" y="0"/>
                          <a:ext cx="3600" cy="972000"/>
                        </a:xfrm>
                        <a:prstGeom prst="line">
                          <a:avLst/>
                        </a:prstGeom>
                        <a:ln w="19050">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8F3FDE" id="Rechte verbindingslijn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5pt,4.5pt" to="319.2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" strokecolor="#5a5a5a [2109]" strokeweight="1.5pt">
                <v:stroke dashstyle="3 1"/>
              </v:line>
            </w:pict>
          </mc:Fallback>
        </mc:AlternateContent>
      </w:r>
      <w:r w:rsidR="002C267F" w:rsidRPr="000767F5">
        <w:rPr>
          <w:rFonts w:asciiTheme="minorHAnsi" w:hAnsiTheme="minorHAnsi" w:cstheme="minorHAnsi"/>
          <w:sz w:val="22"/>
          <w:lang w:val="en-US"/>
        </w:rPr>
        <w:tab/>
        <w:t xml:space="preserve">       </w:t>
      </w:r>
      <w:r w:rsidR="00502F37">
        <w:rPr>
          <w:rFonts w:asciiTheme="minorHAnsi" w:hAnsiTheme="minorHAnsi" w:cstheme="minorHAnsi"/>
          <w:sz w:val="22"/>
          <w:lang w:val="en-US"/>
        </w:rPr>
        <w:tab/>
      </w:r>
      <w:r w:rsidR="00502F37">
        <w:rPr>
          <w:rFonts w:asciiTheme="minorHAnsi" w:hAnsiTheme="minorHAnsi" w:cstheme="minorHAnsi"/>
          <w:sz w:val="22"/>
          <w:lang w:val="en-US"/>
        </w:rPr>
        <w:tab/>
      </w:r>
    </w:p>
    <w:p w14:paraId="022B6D86" w14:textId="16FA3397" w:rsidR="002C267F" w:rsidRPr="00020082" w:rsidRDefault="00502F37" w:rsidP="00020082">
      <w:pPr>
        <w:rPr>
          <w:rFonts w:asciiTheme="minorHAnsi" w:hAnsiTheme="minorHAnsi" w:cstheme="minorHAnsi"/>
          <w:b/>
          <w:sz w:val="22"/>
          <w:lang w:val="en-US"/>
        </w:rPr>
      </w:pPr>
      <w:r w:rsidRPr="000767F5">
        <w:rPr>
          <w:rFonts w:asciiTheme="minorHAnsi" w:hAnsiTheme="minorHAnsi" w:cstheme="minorHAnsi"/>
          <w:noProof/>
          <w:sz w:val="22"/>
        </w:rPr>
        <mc:AlternateContent>
          <mc:Choice Requires="wps">
            <w:drawing>
              <wp:anchor distT="0" distB="0" distL="114300" distR="114300" simplePos="0" relativeHeight="251664383" behindDoc="0" locked="0" layoutInCell="1" allowOverlap="1" wp14:anchorId="204D5162" wp14:editId="038BC88C">
                <wp:simplePos x="0" y="0"/>
                <wp:positionH relativeFrom="column">
                  <wp:posOffset>2012315</wp:posOffset>
                </wp:positionH>
                <wp:positionV relativeFrom="paragraph">
                  <wp:posOffset>168275</wp:posOffset>
                </wp:positionV>
                <wp:extent cx="7175" cy="702000"/>
                <wp:effectExtent l="0" t="0" r="31115" b="22225"/>
                <wp:wrapNone/>
                <wp:docPr id="12" name="Rechte verbindingslijn 12"/>
                <wp:cNvGraphicFramePr/>
                <a:graphic xmlns:a="http://schemas.openxmlformats.org/drawingml/2006/main">
                  <a:graphicData uri="http://schemas.microsoft.com/office/word/2010/wordprocessingShape">
                    <wps:wsp>
                      <wps:cNvCnPr/>
                      <wps:spPr>
                        <a:xfrm>
                          <a:off x="0" y="0"/>
                          <a:ext cx="7175" cy="702000"/>
                        </a:xfrm>
                        <a:prstGeom prst="line">
                          <a:avLst/>
                        </a:prstGeom>
                        <a:ln w="19050">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2107F3" id="Rechte verbindingslijn 12" o:spid="_x0000_s1026" style="position:absolute;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5pt,13.25pt" to="159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" strokecolor="#5a5a5a [2109]" strokeweight="1.5pt">
                <v:stroke dashstyle="3 1"/>
              </v:line>
            </w:pict>
          </mc:Fallback>
        </mc:AlternateContent>
      </w:r>
      <w:r w:rsidRPr="000767F5">
        <w:rPr>
          <w:rFonts w:asciiTheme="minorHAnsi" w:hAnsiTheme="minorHAnsi" w:cstheme="minorHAnsi"/>
          <w:noProof/>
          <w:sz w:val="22"/>
        </w:rPr>
        <mc:AlternateContent>
          <mc:Choice Requires="wps">
            <w:drawing>
              <wp:anchor distT="45720" distB="45720" distL="114300" distR="114300" simplePos="0" relativeHeight="251666432" behindDoc="0" locked="0" layoutInCell="1" allowOverlap="1" wp14:anchorId="71396A65" wp14:editId="316B7300">
                <wp:simplePos x="0" y="0"/>
                <wp:positionH relativeFrom="column">
                  <wp:posOffset>4048331</wp:posOffset>
                </wp:positionH>
                <wp:positionV relativeFrom="paragraph">
                  <wp:posOffset>10160</wp:posOffset>
                </wp:positionV>
                <wp:extent cx="1605280" cy="285750"/>
                <wp:effectExtent l="0" t="0" r="0" b="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85750"/>
                        </a:xfrm>
                        <a:prstGeom prst="rect">
                          <a:avLst/>
                        </a:prstGeom>
                        <a:noFill/>
                        <a:ln w="9525">
                          <a:noFill/>
                          <a:miter lim="800000"/>
                          <a:headEnd/>
                          <a:tailEnd/>
                        </a:ln>
                      </wps:spPr>
                      <wps:txbx>
                        <w:txbxContent>
                          <w:p w14:paraId="47E52DC6" w14:textId="77777777" w:rsidR="00E2134A" w:rsidRPr="009508CA" w:rsidRDefault="00E2134A" w:rsidP="002C267F">
                            <w:pPr>
                              <w:jc w:val="center"/>
                              <w:rPr>
                                <w:rFonts w:asciiTheme="minorHAnsi" w:hAnsiTheme="minorHAnsi" w:cstheme="minorHAnsi"/>
                                <w:color w:val="984806" w:themeColor="accent6" w:themeShade="80"/>
                                <w:spacing w:val="60"/>
                                <w:sz w:val="28"/>
                              </w:rPr>
                            </w:pPr>
                            <w:r w:rsidRPr="009508CA">
                              <w:rPr>
                                <w:rFonts w:asciiTheme="minorHAnsi" w:hAnsiTheme="minorHAnsi" w:cstheme="minorHAnsi"/>
                                <w:color w:val="984806" w:themeColor="accent6" w:themeShade="80"/>
                                <w:spacing w:val="60"/>
                                <w:sz w:val="28"/>
                              </w:rPr>
                              <w:t>3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396A65" id="_x0000_s1027" type="#_x0000_t202" style="position:absolute;margin-left:318.75pt;margin-top:.8pt;width:126.4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" filled="f" stroked="f">
                <v:textbox>
                  <w:txbxContent>
                    <w:p w14:paraId="47E52DC6" w14:textId="77777777" w:rsidR="00E2134A" w:rsidRPr="009508CA" w:rsidRDefault="00E2134A" w:rsidP="002C267F">
                      <w:pPr>
                        <w:jc w:val="center"/>
                        <w:rPr>
                          <w:rFonts w:asciiTheme="minorHAnsi" w:hAnsiTheme="minorHAnsi" w:cstheme="minorHAnsi"/>
                          <w:color w:val="984806" w:themeColor="accent6" w:themeShade="80"/>
                          <w:spacing w:val="60"/>
                          <w:sz w:val="28"/>
                        </w:rPr>
                      </w:pPr>
                      <w:r w:rsidRPr="009508CA">
                        <w:rPr>
                          <w:rFonts w:asciiTheme="minorHAnsi" w:hAnsiTheme="minorHAnsi" w:cstheme="minorHAnsi"/>
                          <w:color w:val="984806" w:themeColor="accent6" w:themeShade="80"/>
                          <w:spacing w:val="60"/>
                          <w:sz w:val="28"/>
                        </w:rPr>
                        <w:t>3 months</w:t>
                      </w:r>
                    </w:p>
                  </w:txbxContent>
                </v:textbox>
                <w10:wrap type="square"/>
              </v:shape>
            </w:pict>
          </mc:Fallback>
        </mc:AlternateContent>
      </w:r>
      <w:r w:rsidRPr="000767F5">
        <w:rPr>
          <w:rFonts w:asciiTheme="minorHAnsi" w:hAnsiTheme="minorHAnsi" w:cstheme="minorHAnsi"/>
          <w:noProof/>
          <w:sz w:val="22"/>
        </w:rPr>
        <mc:AlternateContent>
          <mc:Choice Requires="wps">
            <w:drawing>
              <wp:anchor distT="45720" distB="45720" distL="114300" distR="114300" simplePos="0" relativeHeight="251670528" behindDoc="0" locked="0" layoutInCell="1" allowOverlap="1" wp14:anchorId="7F768632" wp14:editId="1B8245B4">
                <wp:simplePos x="0" y="0"/>
                <wp:positionH relativeFrom="column">
                  <wp:posOffset>2408126</wp:posOffset>
                </wp:positionH>
                <wp:positionV relativeFrom="paragraph">
                  <wp:posOffset>12700</wp:posOffset>
                </wp:positionV>
                <wp:extent cx="1605280" cy="2857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85750"/>
                        </a:xfrm>
                        <a:prstGeom prst="rect">
                          <a:avLst/>
                        </a:prstGeom>
                        <a:noFill/>
                        <a:ln w="9525">
                          <a:noFill/>
                          <a:miter lim="800000"/>
                          <a:headEnd/>
                          <a:tailEnd/>
                        </a:ln>
                      </wps:spPr>
                      <wps:txbx>
                        <w:txbxContent>
                          <w:p w14:paraId="7FDA9060" w14:textId="77777777" w:rsidR="00E2134A" w:rsidRPr="009508CA" w:rsidRDefault="00E2134A" w:rsidP="002C267F">
                            <w:pPr>
                              <w:jc w:val="center"/>
                              <w:rPr>
                                <w:rFonts w:asciiTheme="minorHAnsi" w:hAnsiTheme="minorHAnsi" w:cstheme="minorHAnsi"/>
                                <w:color w:val="984806" w:themeColor="accent6" w:themeShade="80"/>
                                <w:spacing w:val="60"/>
                                <w:sz w:val="28"/>
                              </w:rPr>
                            </w:pPr>
                            <w:r w:rsidRPr="009508CA">
                              <w:rPr>
                                <w:rFonts w:asciiTheme="minorHAnsi" w:hAnsiTheme="minorHAnsi" w:cstheme="minorHAnsi"/>
                                <w:color w:val="984806" w:themeColor="accent6" w:themeShade="80"/>
                                <w:spacing w:val="60"/>
                                <w:sz w:val="28"/>
                              </w:rPr>
                              <w:t>3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768632" id="_x0000_s1028" type="#_x0000_t202" style="position:absolute;margin-left:189.6pt;margin-top:1pt;width:126.4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" filled="f" stroked="f">
                <v:textbox>
                  <w:txbxContent>
                    <w:p w14:paraId="7FDA9060" w14:textId="77777777" w:rsidR="00E2134A" w:rsidRPr="009508CA" w:rsidRDefault="00E2134A" w:rsidP="002C267F">
                      <w:pPr>
                        <w:jc w:val="center"/>
                        <w:rPr>
                          <w:rFonts w:asciiTheme="minorHAnsi" w:hAnsiTheme="minorHAnsi" w:cstheme="minorHAnsi"/>
                          <w:color w:val="984806" w:themeColor="accent6" w:themeShade="80"/>
                          <w:spacing w:val="60"/>
                          <w:sz w:val="28"/>
                        </w:rPr>
                      </w:pPr>
                      <w:r w:rsidRPr="009508CA">
                        <w:rPr>
                          <w:rFonts w:asciiTheme="minorHAnsi" w:hAnsiTheme="minorHAnsi" w:cstheme="minorHAnsi"/>
                          <w:color w:val="984806" w:themeColor="accent6" w:themeShade="80"/>
                          <w:spacing w:val="60"/>
                          <w:sz w:val="28"/>
                        </w:rPr>
                        <w:t>3 months</w:t>
                      </w:r>
                    </w:p>
                  </w:txbxContent>
                </v:textbox>
                <w10:wrap type="square"/>
              </v:shape>
            </w:pict>
          </mc:Fallback>
        </mc:AlternateContent>
      </w:r>
      <w:r w:rsidR="000767F5">
        <w:rPr>
          <w:rFonts w:asciiTheme="minorHAnsi" w:hAnsiTheme="minorHAnsi" w:cstheme="minorHAnsi"/>
          <w:sz w:val="22"/>
          <w:lang w:val="en-US"/>
        </w:rPr>
        <w:t xml:space="preserve"> </w:t>
      </w:r>
      <w:r w:rsidR="002C267F" w:rsidRPr="009508CA">
        <w:rPr>
          <w:rFonts w:asciiTheme="minorHAnsi" w:hAnsiTheme="minorHAnsi" w:cstheme="minorHAnsi"/>
          <w:b/>
          <w:color w:val="4F81BD" w:themeColor="accent1"/>
          <w:lang w:val="en-US"/>
        </w:rPr>
        <w:t>Baseline</w:t>
      </w:r>
    </w:p>
    <w:p w14:paraId="57155684" w14:textId="44623761" w:rsidR="002C267F" w:rsidRPr="000767F5" w:rsidRDefault="005A6C60" w:rsidP="00020082">
      <w:pPr>
        <w:rPr>
          <w:rFonts w:asciiTheme="minorHAnsi" w:hAnsiTheme="minorHAnsi" w:cstheme="minorHAnsi"/>
          <w:sz w:val="22"/>
          <w:lang w:val="en-US"/>
        </w:rPr>
      </w:pPr>
      <w:r w:rsidRPr="00C67E16">
        <w:rPr>
          <w:rFonts w:asciiTheme="minorHAnsi" w:hAnsiTheme="minorHAnsi" w:cstheme="minorHAnsi"/>
          <w:noProof/>
          <w:color w:val="595959" w:themeColor="text1" w:themeTint="A6"/>
          <w:sz w:val="22"/>
        </w:rPr>
        <mc:AlternateContent>
          <mc:Choice Requires="wps">
            <w:drawing>
              <wp:anchor distT="45720" distB="45720" distL="114300" distR="114300" simplePos="0" relativeHeight="251696128" behindDoc="0" locked="0" layoutInCell="1" allowOverlap="1" wp14:anchorId="3765A0EE" wp14:editId="0896C621">
                <wp:simplePos x="0" y="0"/>
                <wp:positionH relativeFrom="column">
                  <wp:posOffset>675299</wp:posOffset>
                </wp:positionH>
                <wp:positionV relativeFrom="paragraph">
                  <wp:posOffset>3138</wp:posOffset>
                </wp:positionV>
                <wp:extent cx="1606550" cy="248421"/>
                <wp:effectExtent l="0" t="0" r="0" b="0"/>
                <wp:wrapNone/>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248421"/>
                        </a:xfrm>
                        <a:prstGeom prst="rect">
                          <a:avLst/>
                        </a:prstGeom>
                        <a:noFill/>
                        <a:ln w="9525">
                          <a:noFill/>
                          <a:miter lim="800000"/>
                          <a:headEnd/>
                          <a:tailEnd/>
                        </a:ln>
                      </wps:spPr>
                      <wps:txbx>
                        <w:txbxContent>
                          <w:p w14:paraId="30EB542D" w14:textId="3AAB2E32" w:rsidR="00E2134A" w:rsidRPr="009508CA" w:rsidRDefault="00E2134A" w:rsidP="005A6C60">
                            <w:pPr>
                              <w:jc w:val="center"/>
                              <w:rPr>
                                <w:rFonts w:asciiTheme="minorHAnsi" w:hAnsiTheme="minorHAnsi" w:cstheme="minorHAnsi"/>
                                <w:color w:val="984806" w:themeColor="accent6" w:themeShade="80"/>
                                <w:sz w:val="22"/>
                                <w:szCs w:val="22"/>
                              </w:rPr>
                            </w:pPr>
                            <w:r w:rsidRPr="009508CA">
                              <w:rPr>
                                <w:rFonts w:asciiTheme="minorHAnsi" w:hAnsiTheme="minorHAnsi" w:cstheme="minorHAnsi"/>
                                <w:i/>
                                <w:color w:val="984806" w:themeColor="accent6" w:themeShade="80"/>
                                <w:sz w:val="22"/>
                                <w:szCs w:val="22"/>
                              </w:rPr>
                              <w:t>Max 2 weeks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5A0EE" id="_x0000_s1029" type="#_x0000_t202" style="position:absolute;margin-left:53.15pt;margin-top:.25pt;width:126.5pt;height:19.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" filled="f" stroked="f">
                <v:textbox>
                  <w:txbxContent>
                    <w:p w14:paraId="30EB542D" w14:textId="3AAB2E32" w:rsidR="00E2134A" w:rsidRPr="009508CA" w:rsidRDefault="00E2134A" w:rsidP="005A6C60">
                      <w:pPr>
                        <w:jc w:val="center"/>
                        <w:rPr>
                          <w:rFonts w:asciiTheme="minorHAnsi" w:hAnsiTheme="minorHAnsi" w:cstheme="minorHAnsi"/>
                          <w:color w:val="984806" w:themeColor="accent6" w:themeShade="80"/>
                          <w:sz w:val="22"/>
                          <w:szCs w:val="22"/>
                        </w:rPr>
                      </w:pPr>
                      <w:r w:rsidRPr="009508CA">
                        <w:rPr>
                          <w:rFonts w:asciiTheme="minorHAnsi" w:hAnsiTheme="minorHAnsi" w:cstheme="minorHAnsi"/>
                          <w:i/>
                          <w:color w:val="984806" w:themeColor="accent6" w:themeShade="80"/>
                          <w:sz w:val="22"/>
                          <w:szCs w:val="22"/>
                        </w:rPr>
                        <w:t>Max 2 weeks</w:t>
                      </w:r>
                    </w:p>
                  </w:txbxContent>
                </v:textbox>
              </v:shape>
            </w:pict>
          </mc:Fallback>
        </mc:AlternateContent>
      </w:r>
      <w:r w:rsidRPr="000767F5">
        <w:rPr>
          <w:rFonts w:asciiTheme="minorHAnsi" w:hAnsiTheme="minorHAnsi" w:cstheme="minorHAnsi"/>
          <w:noProof/>
          <w:sz w:val="22"/>
        </w:rPr>
        <mc:AlternateContent>
          <mc:Choice Requires="wps">
            <w:drawing>
              <wp:anchor distT="0" distB="0" distL="114300" distR="114300" simplePos="0" relativeHeight="251692032" behindDoc="0" locked="0" layoutInCell="1" allowOverlap="1" wp14:anchorId="53649D43" wp14:editId="2A414B07">
                <wp:simplePos x="0" y="0"/>
                <wp:positionH relativeFrom="column">
                  <wp:posOffset>901065</wp:posOffset>
                </wp:positionH>
                <wp:positionV relativeFrom="paragraph">
                  <wp:posOffset>1905</wp:posOffset>
                </wp:positionV>
                <wp:extent cx="6985" cy="701675"/>
                <wp:effectExtent l="0" t="0" r="31115" b="22225"/>
                <wp:wrapNone/>
                <wp:docPr id="24" name="Rechte verbindingslijn 24"/>
                <wp:cNvGraphicFramePr/>
                <a:graphic xmlns:a="http://schemas.openxmlformats.org/drawingml/2006/main">
                  <a:graphicData uri="http://schemas.microsoft.com/office/word/2010/wordprocessingShape">
                    <wps:wsp>
                      <wps:cNvCnPr/>
                      <wps:spPr>
                        <a:xfrm>
                          <a:off x="0" y="0"/>
                          <a:ext cx="6985" cy="701675"/>
                        </a:xfrm>
                        <a:prstGeom prst="line">
                          <a:avLst/>
                        </a:prstGeom>
                        <a:ln w="19050">
                          <a:solidFill>
                            <a:schemeClr val="tx1">
                              <a:lumMod val="65000"/>
                              <a:lumOff val="3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049194" id="Rechte verbindingslijn 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5pt" to="71.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" strokecolor="#5a5a5a [2109]" strokeweight="1.5pt">
                <v:stroke dashstyle="3 1"/>
              </v:line>
            </w:pict>
          </mc:Fallback>
        </mc:AlternateContent>
      </w:r>
      <w:r w:rsidR="002C267F" w:rsidRPr="000767F5">
        <w:rPr>
          <w:rFonts w:asciiTheme="minorHAnsi" w:hAnsiTheme="minorHAnsi" w:cstheme="minorHAnsi"/>
          <w:sz w:val="22"/>
          <w:lang w:val="en-US"/>
        </w:rPr>
        <w:t xml:space="preserve"> </w:t>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r>
      <w:r w:rsidR="002C267F" w:rsidRPr="000767F5">
        <w:rPr>
          <w:rFonts w:asciiTheme="minorHAnsi" w:hAnsiTheme="minorHAnsi" w:cstheme="minorHAnsi"/>
          <w:sz w:val="22"/>
          <w:lang w:val="en-US"/>
        </w:rPr>
        <w:tab/>
      </w:r>
    </w:p>
    <w:p w14:paraId="33FF8F96" w14:textId="77777777" w:rsidR="009508CA" w:rsidRDefault="002C267F" w:rsidP="00020082">
      <w:pPr>
        <w:rPr>
          <w:rFonts w:asciiTheme="minorHAnsi" w:hAnsiTheme="minorHAnsi" w:cstheme="minorHAnsi"/>
          <w:sz w:val="22"/>
          <w:lang w:val="en-US"/>
        </w:rPr>
      </w:pPr>
      <w:r w:rsidRPr="000767F5">
        <w:rPr>
          <w:rFonts w:asciiTheme="minorHAnsi" w:hAnsiTheme="minorHAnsi" w:cstheme="minorHAnsi"/>
          <w:sz w:val="22"/>
          <w:lang w:val="en-US"/>
        </w:rPr>
        <w:t xml:space="preserve">                     </w:t>
      </w:r>
      <w:r w:rsidR="000767F5" w:rsidRPr="000767F5">
        <w:rPr>
          <w:rFonts w:asciiTheme="minorHAnsi" w:hAnsiTheme="minorHAnsi" w:cstheme="minorHAnsi"/>
          <w:sz w:val="22"/>
          <w:lang w:val="en-US"/>
        </w:rPr>
        <w:tab/>
      </w:r>
      <w:r w:rsidR="000767F5" w:rsidRPr="000767F5">
        <w:rPr>
          <w:rFonts w:asciiTheme="minorHAnsi" w:hAnsiTheme="minorHAnsi" w:cstheme="minorHAnsi"/>
          <w:sz w:val="22"/>
          <w:lang w:val="en-US"/>
        </w:rPr>
        <w:tab/>
      </w:r>
      <w:r w:rsidRPr="000767F5">
        <w:rPr>
          <w:rFonts w:asciiTheme="minorHAnsi" w:hAnsiTheme="minorHAnsi" w:cstheme="minorHAnsi"/>
          <w:sz w:val="22"/>
          <w:lang w:val="en-US"/>
        </w:rPr>
        <w:tab/>
      </w:r>
      <w:r w:rsidRPr="000767F5">
        <w:rPr>
          <w:rFonts w:asciiTheme="minorHAnsi" w:hAnsiTheme="minorHAnsi" w:cstheme="minorHAnsi"/>
          <w:sz w:val="22"/>
          <w:lang w:val="en-US"/>
        </w:rPr>
        <w:tab/>
      </w:r>
      <w:r w:rsidRPr="000767F5">
        <w:rPr>
          <w:rFonts w:asciiTheme="minorHAnsi" w:hAnsiTheme="minorHAnsi" w:cstheme="minorHAnsi"/>
          <w:sz w:val="22"/>
          <w:lang w:val="en-US"/>
        </w:rPr>
        <w:tab/>
        <w:t xml:space="preserve">        </w:t>
      </w:r>
      <w:r w:rsidRPr="000767F5">
        <w:rPr>
          <w:rFonts w:asciiTheme="minorHAnsi" w:hAnsiTheme="minorHAnsi" w:cstheme="minorHAnsi"/>
          <w:sz w:val="22"/>
          <w:lang w:val="en-US"/>
        </w:rPr>
        <w:tab/>
        <w:t xml:space="preserve">     </w:t>
      </w:r>
      <w:r w:rsidRPr="000767F5">
        <w:rPr>
          <w:rFonts w:asciiTheme="minorHAnsi" w:hAnsiTheme="minorHAnsi" w:cstheme="minorHAnsi"/>
          <w:sz w:val="22"/>
          <w:lang w:val="en-US"/>
        </w:rPr>
        <w:tab/>
      </w:r>
      <w:r w:rsidR="00502F37">
        <w:rPr>
          <w:rFonts w:asciiTheme="minorHAnsi" w:hAnsiTheme="minorHAnsi" w:cstheme="minorHAnsi"/>
          <w:sz w:val="22"/>
          <w:lang w:val="en-US"/>
        </w:rPr>
        <w:tab/>
        <w:t xml:space="preserve">    </w:t>
      </w:r>
      <w:r w:rsidRPr="000767F5">
        <w:rPr>
          <w:rFonts w:asciiTheme="minorHAnsi" w:hAnsiTheme="minorHAnsi" w:cstheme="minorHAnsi"/>
          <w:sz w:val="22"/>
          <w:lang w:val="en-US"/>
        </w:rPr>
        <w:t xml:space="preserve"> </w:t>
      </w:r>
      <w:r w:rsidRPr="000767F5">
        <w:rPr>
          <w:rFonts w:asciiTheme="minorHAnsi" w:hAnsiTheme="minorHAnsi" w:cstheme="minorHAnsi"/>
          <w:sz w:val="22"/>
          <w:lang w:val="en-US"/>
        </w:rPr>
        <w:tab/>
      </w:r>
      <w:r w:rsidRPr="000767F5">
        <w:rPr>
          <w:rFonts w:asciiTheme="minorHAnsi" w:hAnsiTheme="minorHAnsi" w:cstheme="minorHAnsi"/>
          <w:sz w:val="22"/>
          <w:lang w:val="en-US"/>
        </w:rPr>
        <w:tab/>
        <w:t xml:space="preserve">           </w:t>
      </w:r>
      <w:r w:rsidR="00502F37">
        <w:rPr>
          <w:rFonts w:asciiTheme="minorHAnsi" w:hAnsiTheme="minorHAnsi" w:cstheme="minorHAnsi"/>
          <w:sz w:val="22"/>
          <w:lang w:val="en-US"/>
        </w:rPr>
        <w:t xml:space="preserve">  </w:t>
      </w:r>
    </w:p>
    <w:p w14:paraId="68A4DF91" w14:textId="25B0BFFB" w:rsidR="002C267F" w:rsidRPr="000767F5" w:rsidRDefault="009508CA" w:rsidP="009508CA">
      <w:pPr>
        <w:ind w:left="4254"/>
        <w:rPr>
          <w:rFonts w:asciiTheme="minorHAnsi" w:hAnsiTheme="minorHAnsi" w:cstheme="minorHAnsi"/>
          <w:sz w:val="22"/>
          <w:lang w:val="en-US"/>
        </w:rPr>
      </w:pPr>
      <w:r>
        <w:rPr>
          <w:rFonts w:asciiTheme="minorHAnsi" w:hAnsiTheme="minorHAnsi" w:cstheme="minorHAnsi"/>
          <w:b/>
          <w:lang w:val="en-US"/>
        </w:rPr>
        <w:t xml:space="preserve">            </w:t>
      </w:r>
      <w:r w:rsidR="002C267F" w:rsidRPr="009508CA">
        <w:rPr>
          <w:rFonts w:asciiTheme="minorHAnsi" w:hAnsiTheme="minorHAnsi" w:cstheme="minorHAnsi"/>
          <w:b/>
          <w:color w:val="4F81BD" w:themeColor="accent1"/>
          <w:lang w:val="en-US"/>
        </w:rPr>
        <w:t>BRV</w:t>
      </w:r>
      <w:r w:rsidR="002C267F" w:rsidRPr="009508CA">
        <w:rPr>
          <w:rFonts w:asciiTheme="minorHAnsi" w:hAnsiTheme="minorHAnsi" w:cstheme="minorHAnsi"/>
          <w:color w:val="4F81BD" w:themeColor="accent1"/>
          <w:sz w:val="22"/>
          <w:lang w:val="en-US"/>
        </w:rPr>
        <w:tab/>
        <w:t xml:space="preserve">                  </w:t>
      </w:r>
      <w:r w:rsidR="002C267F" w:rsidRPr="009508CA">
        <w:rPr>
          <w:rFonts w:asciiTheme="minorHAnsi" w:hAnsiTheme="minorHAnsi" w:cstheme="minorHAnsi"/>
          <w:color w:val="4F81BD" w:themeColor="accent1"/>
          <w:sz w:val="22"/>
          <w:lang w:val="en-US"/>
        </w:rPr>
        <w:tab/>
        <w:t xml:space="preserve">       </w:t>
      </w:r>
      <w:r w:rsidR="00502F37" w:rsidRPr="009508CA">
        <w:rPr>
          <w:rFonts w:asciiTheme="minorHAnsi" w:hAnsiTheme="minorHAnsi" w:cstheme="minorHAnsi"/>
          <w:color w:val="4F81BD" w:themeColor="accent1"/>
          <w:sz w:val="22"/>
          <w:lang w:val="en-US"/>
        </w:rPr>
        <w:t xml:space="preserve"> </w:t>
      </w:r>
      <w:r w:rsidR="002C267F" w:rsidRPr="009508CA">
        <w:rPr>
          <w:rFonts w:asciiTheme="minorHAnsi" w:hAnsiTheme="minorHAnsi" w:cstheme="minorHAnsi"/>
          <w:b/>
          <w:color w:val="4F81BD" w:themeColor="accent1"/>
          <w:lang w:val="en-US"/>
        </w:rPr>
        <w:t>BRV</w:t>
      </w:r>
    </w:p>
    <w:p w14:paraId="286B3EDA" w14:textId="682F5051" w:rsidR="005A6C60" w:rsidRDefault="005A6C60" w:rsidP="00502F37">
      <w:pPr>
        <w:rPr>
          <w:rFonts w:asciiTheme="minorHAnsi" w:hAnsiTheme="minorHAnsi" w:cstheme="minorHAnsi"/>
          <w:i/>
          <w:color w:val="595959" w:themeColor="text1" w:themeTint="A6"/>
          <w:sz w:val="22"/>
          <w:lang w:val="en-US"/>
        </w:rPr>
      </w:pPr>
      <w:r w:rsidRPr="00C67E16">
        <w:rPr>
          <w:rFonts w:asciiTheme="minorHAnsi" w:hAnsiTheme="minorHAnsi" w:cstheme="minorHAnsi"/>
          <w:noProof/>
          <w:color w:val="595959" w:themeColor="text1" w:themeTint="A6"/>
          <w:sz w:val="22"/>
        </w:rPr>
        <mc:AlternateContent>
          <mc:Choice Requires="wps">
            <w:drawing>
              <wp:anchor distT="45720" distB="45720" distL="114300" distR="114300" simplePos="0" relativeHeight="251694080" behindDoc="0" locked="0" layoutInCell="1" allowOverlap="1" wp14:anchorId="2A8B0AFD" wp14:editId="19BEC7AC">
                <wp:simplePos x="0" y="0"/>
                <wp:positionH relativeFrom="column">
                  <wp:posOffset>106045</wp:posOffset>
                </wp:positionH>
                <wp:positionV relativeFrom="paragraph">
                  <wp:posOffset>123619</wp:posOffset>
                </wp:positionV>
                <wp:extent cx="1606550" cy="628650"/>
                <wp:effectExtent l="0" t="0" r="0" b="0"/>
                <wp:wrapNone/>
                <wp:docPr id="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28650"/>
                        </a:xfrm>
                        <a:prstGeom prst="rect">
                          <a:avLst/>
                        </a:prstGeom>
                        <a:noFill/>
                        <a:ln w="9525">
                          <a:noFill/>
                          <a:miter lim="800000"/>
                          <a:headEnd/>
                          <a:tailEnd/>
                        </a:ln>
                      </wps:spPr>
                      <wps:txbx>
                        <w:txbxContent>
                          <w:p w14:paraId="023EF023" w14:textId="1B3BA84C" w:rsidR="00E2134A" w:rsidRDefault="00E2134A" w:rsidP="005A6C60">
                            <w:pPr>
                              <w:jc w:val="center"/>
                              <w:rPr>
                                <w:rFonts w:asciiTheme="minorHAnsi" w:hAnsiTheme="minorHAnsi" w:cstheme="minorHAnsi"/>
                                <w:i/>
                                <w:color w:val="595959" w:themeColor="text1" w:themeTint="A6"/>
                                <w:sz w:val="22"/>
                                <w:szCs w:val="22"/>
                              </w:rPr>
                            </w:pPr>
                            <w:r>
                              <w:rPr>
                                <w:rFonts w:asciiTheme="minorHAnsi" w:hAnsiTheme="minorHAnsi" w:cstheme="minorHAnsi"/>
                                <w:i/>
                                <w:color w:val="595959" w:themeColor="text1" w:themeTint="A6"/>
                                <w:sz w:val="22"/>
                                <w:szCs w:val="22"/>
                              </w:rPr>
                              <w:t>B1</w:t>
                            </w:r>
                          </w:p>
                          <w:p w14:paraId="5AB429F3" w14:textId="4677635A" w:rsidR="00E2134A" w:rsidRPr="009508CA" w:rsidRDefault="00E2134A" w:rsidP="005A6C60">
                            <w:pPr>
                              <w:jc w:val="center"/>
                              <w:rPr>
                                <w:rFonts w:asciiTheme="minorHAnsi" w:hAnsiTheme="minorHAnsi" w:cstheme="minorHAnsi"/>
                                <w:color w:val="595959" w:themeColor="text1" w:themeTint="A6"/>
                                <w:sz w:val="22"/>
                                <w:szCs w:val="22"/>
                              </w:rPr>
                            </w:pPr>
                            <w:r w:rsidRPr="009508CA">
                              <w:rPr>
                                <w:rFonts w:asciiTheme="minorHAnsi" w:hAnsiTheme="minorHAnsi" w:cstheme="minorHAnsi"/>
                                <w:color w:val="595959" w:themeColor="text1" w:themeTint="A6"/>
                                <w:sz w:val="22"/>
                                <w:szCs w:val="22"/>
                              </w:rPr>
                              <w:t>Start BRV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8B0AFD" id="_x0000_s1030" type="#_x0000_t202" style="position:absolute;margin-left:8.35pt;margin-top:9.75pt;width:126.5pt;height:4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" filled="f" stroked="f">
                <v:textbox>
                  <w:txbxContent>
                    <w:p w14:paraId="023EF023" w14:textId="1B3BA84C" w:rsidR="00E2134A" w:rsidRDefault="00E2134A" w:rsidP="005A6C60">
                      <w:pPr>
                        <w:jc w:val="center"/>
                        <w:rPr>
                          <w:rFonts w:asciiTheme="minorHAnsi" w:hAnsiTheme="minorHAnsi" w:cstheme="minorHAnsi"/>
                          <w:i/>
                          <w:color w:val="595959" w:themeColor="text1" w:themeTint="A6"/>
                          <w:sz w:val="22"/>
                          <w:szCs w:val="22"/>
                        </w:rPr>
                      </w:pPr>
                      <w:r>
                        <w:rPr>
                          <w:rFonts w:asciiTheme="minorHAnsi" w:hAnsiTheme="minorHAnsi" w:cstheme="minorHAnsi"/>
                          <w:i/>
                          <w:color w:val="595959" w:themeColor="text1" w:themeTint="A6"/>
                          <w:sz w:val="22"/>
                          <w:szCs w:val="22"/>
                        </w:rPr>
                        <w:t>B1</w:t>
                      </w:r>
                    </w:p>
                    <w:p w14:paraId="5AB429F3" w14:textId="4677635A" w:rsidR="00E2134A" w:rsidRPr="009508CA" w:rsidRDefault="00E2134A" w:rsidP="005A6C60">
                      <w:pPr>
                        <w:jc w:val="center"/>
                        <w:rPr>
                          <w:rFonts w:asciiTheme="minorHAnsi" w:hAnsiTheme="minorHAnsi" w:cstheme="minorHAnsi"/>
                          <w:color w:val="595959" w:themeColor="text1" w:themeTint="A6"/>
                          <w:sz w:val="22"/>
                          <w:szCs w:val="22"/>
                        </w:rPr>
                      </w:pPr>
                      <w:r w:rsidRPr="009508CA">
                        <w:rPr>
                          <w:rFonts w:asciiTheme="minorHAnsi" w:hAnsiTheme="minorHAnsi" w:cstheme="minorHAnsi"/>
                          <w:color w:val="595959" w:themeColor="text1" w:themeTint="A6"/>
                          <w:sz w:val="22"/>
                          <w:szCs w:val="22"/>
                        </w:rPr>
                        <w:t>Start BRV</w:t>
                      </w:r>
                    </w:p>
                  </w:txbxContent>
                </v:textbox>
              </v:shape>
            </w:pict>
          </mc:Fallback>
        </mc:AlternateContent>
      </w:r>
      <w:r w:rsidRPr="00C67E16">
        <w:rPr>
          <w:rFonts w:asciiTheme="minorHAnsi" w:hAnsiTheme="minorHAnsi" w:cstheme="minorHAnsi"/>
          <w:noProof/>
          <w:color w:val="595959" w:themeColor="text1" w:themeTint="A6"/>
          <w:sz w:val="22"/>
        </w:rPr>
        <mc:AlternateContent>
          <mc:Choice Requires="wps">
            <w:drawing>
              <wp:anchor distT="45720" distB="45720" distL="114300" distR="114300" simplePos="0" relativeHeight="251685888" behindDoc="0" locked="0" layoutInCell="1" allowOverlap="1" wp14:anchorId="65DD89E4" wp14:editId="5D8F46E5">
                <wp:simplePos x="0" y="0"/>
                <wp:positionH relativeFrom="column">
                  <wp:posOffset>1214755</wp:posOffset>
                </wp:positionH>
                <wp:positionV relativeFrom="paragraph">
                  <wp:posOffset>126159</wp:posOffset>
                </wp:positionV>
                <wp:extent cx="1606550" cy="628650"/>
                <wp:effectExtent l="0" t="0" r="0" b="0"/>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28650"/>
                        </a:xfrm>
                        <a:prstGeom prst="rect">
                          <a:avLst/>
                        </a:prstGeom>
                        <a:noFill/>
                        <a:ln w="9525">
                          <a:noFill/>
                          <a:miter lim="800000"/>
                          <a:headEnd/>
                          <a:tailEnd/>
                        </a:ln>
                      </wps:spPr>
                      <wps:txbx>
                        <w:txbxContent>
                          <w:p w14:paraId="5E2FC047" w14:textId="25A2BC85" w:rsidR="00E2134A" w:rsidRPr="00C67E16" w:rsidRDefault="00E2134A" w:rsidP="00C67E16">
                            <w:pPr>
                              <w:jc w:val="center"/>
                              <w:rPr>
                                <w:rFonts w:asciiTheme="minorHAnsi" w:hAnsiTheme="minorHAnsi" w:cstheme="minorHAnsi"/>
                                <w:i/>
                                <w:color w:val="595959" w:themeColor="text1" w:themeTint="A6"/>
                                <w:sz w:val="22"/>
                                <w:szCs w:val="22"/>
                              </w:rPr>
                            </w:pPr>
                            <w:r w:rsidRPr="00C67E16">
                              <w:rPr>
                                <w:rFonts w:asciiTheme="minorHAnsi" w:hAnsiTheme="minorHAnsi" w:cstheme="minorHAnsi"/>
                                <w:i/>
                                <w:color w:val="595959" w:themeColor="text1" w:themeTint="A6"/>
                                <w:sz w:val="22"/>
                                <w:szCs w:val="22"/>
                              </w:rPr>
                              <w:t>V</w:t>
                            </w:r>
                            <w:r>
                              <w:rPr>
                                <w:rFonts w:asciiTheme="minorHAnsi" w:hAnsiTheme="minorHAnsi" w:cstheme="minorHAnsi"/>
                                <w:i/>
                                <w:color w:val="595959" w:themeColor="text1" w:themeTint="A6"/>
                                <w:sz w:val="22"/>
                                <w:szCs w:val="22"/>
                              </w:rPr>
                              <w:t>1</w:t>
                            </w:r>
                          </w:p>
                          <w:p w14:paraId="68F0511C" w14:textId="77777777"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MRI</w:t>
                            </w:r>
                          </w:p>
                          <w:p w14:paraId="66649FE6" w14:textId="77777777"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DD89E4" id="_x0000_s1031" type="#_x0000_t202" style="position:absolute;margin-left:95.65pt;margin-top:9.95pt;width:126.5pt;height:4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" filled="f" stroked="f">
                <v:textbox>
                  <w:txbxContent>
                    <w:p w14:paraId="5E2FC047" w14:textId="25A2BC85" w:rsidR="00E2134A" w:rsidRPr="00C67E16" w:rsidRDefault="00E2134A" w:rsidP="00C67E16">
                      <w:pPr>
                        <w:jc w:val="center"/>
                        <w:rPr>
                          <w:rFonts w:asciiTheme="minorHAnsi" w:hAnsiTheme="minorHAnsi" w:cstheme="minorHAnsi"/>
                          <w:i/>
                          <w:color w:val="595959" w:themeColor="text1" w:themeTint="A6"/>
                          <w:sz w:val="22"/>
                          <w:szCs w:val="22"/>
                        </w:rPr>
                      </w:pPr>
                      <w:r w:rsidRPr="00C67E16">
                        <w:rPr>
                          <w:rFonts w:asciiTheme="minorHAnsi" w:hAnsiTheme="minorHAnsi" w:cstheme="minorHAnsi"/>
                          <w:i/>
                          <w:color w:val="595959" w:themeColor="text1" w:themeTint="A6"/>
                          <w:sz w:val="22"/>
                          <w:szCs w:val="22"/>
                        </w:rPr>
                        <w:t>V</w:t>
                      </w:r>
                      <w:r>
                        <w:rPr>
                          <w:rFonts w:asciiTheme="minorHAnsi" w:hAnsiTheme="minorHAnsi" w:cstheme="minorHAnsi"/>
                          <w:i/>
                          <w:color w:val="595959" w:themeColor="text1" w:themeTint="A6"/>
                          <w:sz w:val="22"/>
                          <w:szCs w:val="22"/>
                        </w:rPr>
                        <w:t>1</w:t>
                      </w:r>
                    </w:p>
                    <w:p w14:paraId="68F0511C" w14:textId="77777777"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MRI</w:t>
                      </w:r>
                    </w:p>
                    <w:p w14:paraId="66649FE6" w14:textId="77777777"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Cognition</w:t>
                      </w:r>
                    </w:p>
                  </w:txbxContent>
                </v:textbox>
              </v:shape>
            </w:pict>
          </mc:Fallback>
        </mc:AlternateContent>
      </w:r>
      <w:r w:rsidRPr="00C67E16">
        <w:rPr>
          <w:rFonts w:asciiTheme="minorHAnsi" w:hAnsiTheme="minorHAnsi" w:cstheme="minorHAnsi"/>
          <w:noProof/>
          <w:color w:val="595959" w:themeColor="text1" w:themeTint="A6"/>
          <w:sz w:val="22"/>
        </w:rPr>
        <mc:AlternateContent>
          <mc:Choice Requires="wps">
            <w:drawing>
              <wp:anchor distT="45720" distB="45720" distL="114300" distR="114300" simplePos="0" relativeHeight="251681792" behindDoc="0" locked="0" layoutInCell="1" allowOverlap="1" wp14:anchorId="362586D2" wp14:editId="48764315">
                <wp:simplePos x="0" y="0"/>
                <wp:positionH relativeFrom="column">
                  <wp:posOffset>4898390</wp:posOffset>
                </wp:positionH>
                <wp:positionV relativeFrom="paragraph">
                  <wp:posOffset>122761</wp:posOffset>
                </wp:positionV>
                <wp:extent cx="1606550" cy="617855"/>
                <wp:effectExtent l="0" t="0" r="0" b="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17855"/>
                        </a:xfrm>
                        <a:prstGeom prst="rect">
                          <a:avLst/>
                        </a:prstGeom>
                        <a:noFill/>
                        <a:ln w="9525">
                          <a:noFill/>
                          <a:miter lim="800000"/>
                          <a:headEnd/>
                          <a:tailEnd/>
                        </a:ln>
                      </wps:spPr>
                      <wps:txbx>
                        <w:txbxContent>
                          <w:p w14:paraId="339A73A2" w14:textId="61A3389F" w:rsidR="00E2134A" w:rsidRPr="00C67E16" w:rsidRDefault="00E2134A" w:rsidP="00C67E16">
                            <w:pPr>
                              <w:jc w:val="center"/>
                              <w:rPr>
                                <w:rFonts w:asciiTheme="minorHAnsi" w:hAnsiTheme="minorHAnsi" w:cstheme="minorHAnsi"/>
                                <w:i/>
                                <w:color w:val="595959" w:themeColor="text1" w:themeTint="A6"/>
                                <w:sz w:val="22"/>
                                <w:szCs w:val="22"/>
                              </w:rPr>
                            </w:pPr>
                            <w:r w:rsidRPr="00C67E16">
                              <w:rPr>
                                <w:rFonts w:asciiTheme="minorHAnsi" w:hAnsiTheme="minorHAnsi" w:cstheme="minorHAnsi"/>
                                <w:i/>
                                <w:color w:val="595959" w:themeColor="text1" w:themeTint="A6"/>
                                <w:sz w:val="22"/>
                                <w:szCs w:val="22"/>
                              </w:rPr>
                              <w:t>V3</w:t>
                            </w:r>
                          </w:p>
                          <w:p w14:paraId="266C4878" w14:textId="16212D4F"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MRI</w:t>
                            </w:r>
                          </w:p>
                          <w:p w14:paraId="38B1FEAC" w14:textId="1D377790"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2586D2" id="_x0000_s1032" type="#_x0000_t202" style="position:absolute;margin-left:385.7pt;margin-top:9.65pt;width:126.5pt;height:48.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" filled="f" stroked="f">
                <v:textbox>
                  <w:txbxContent>
                    <w:p w14:paraId="339A73A2" w14:textId="61A3389F" w:rsidR="00E2134A" w:rsidRPr="00C67E16" w:rsidRDefault="00E2134A" w:rsidP="00C67E16">
                      <w:pPr>
                        <w:jc w:val="center"/>
                        <w:rPr>
                          <w:rFonts w:asciiTheme="minorHAnsi" w:hAnsiTheme="minorHAnsi" w:cstheme="minorHAnsi"/>
                          <w:i/>
                          <w:color w:val="595959" w:themeColor="text1" w:themeTint="A6"/>
                          <w:sz w:val="22"/>
                          <w:szCs w:val="22"/>
                        </w:rPr>
                      </w:pPr>
                      <w:r w:rsidRPr="00C67E16">
                        <w:rPr>
                          <w:rFonts w:asciiTheme="minorHAnsi" w:hAnsiTheme="minorHAnsi" w:cstheme="minorHAnsi"/>
                          <w:i/>
                          <w:color w:val="595959" w:themeColor="text1" w:themeTint="A6"/>
                          <w:sz w:val="22"/>
                          <w:szCs w:val="22"/>
                        </w:rPr>
                        <w:t>V3</w:t>
                      </w:r>
                    </w:p>
                    <w:p w14:paraId="266C4878" w14:textId="16212D4F"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MRI</w:t>
                      </w:r>
                    </w:p>
                    <w:p w14:paraId="38B1FEAC" w14:textId="1D377790"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Cognition</w:t>
                      </w:r>
                    </w:p>
                  </w:txbxContent>
                </v:textbox>
              </v:shape>
            </w:pict>
          </mc:Fallback>
        </mc:AlternateContent>
      </w:r>
      <w:r w:rsidRPr="00C67E16">
        <w:rPr>
          <w:rFonts w:asciiTheme="minorHAnsi" w:hAnsiTheme="minorHAnsi" w:cstheme="minorHAnsi"/>
          <w:noProof/>
          <w:color w:val="595959" w:themeColor="text1" w:themeTint="A6"/>
          <w:sz w:val="22"/>
        </w:rPr>
        <mc:AlternateContent>
          <mc:Choice Requires="wps">
            <w:drawing>
              <wp:anchor distT="45720" distB="45720" distL="114300" distR="114300" simplePos="0" relativeHeight="251683840" behindDoc="0" locked="0" layoutInCell="1" allowOverlap="1" wp14:anchorId="62CD4121" wp14:editId="50EE2A80">
                <wp:simplePos x="0" y="0"/>
                <wp:positionH relativeFrom="column">
                  <wp:posOffset>3255010</wp:posOffset>
                </wp:positionH>
                <wp:positionV relativeFrom="paragraph">
                  <wp:posOffset>122761</wp:posOffset>
                </wp:positionV>
                <wp:extent cx="1606550" cy="633730"/>
                <wp:effectExtent l="0" t="0" r="0" b="0"/>
                <wp:wrapNone/>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33730"/>
                        </a:xfrm>
                        <a:prstGeom prst="rect">
                          <a:avLst/>
                        </a:prstGeom>
                        <a:noFill/>
                        <a:ln w="9525">
                          <a:noFill/>
                          <a:miter lim="800000"/>
                          <a:headEnd/>
                          <a:tailEnd/>
                        </a:ln>
                      </wps:spPr>
                      <wps:txbx>
                        <w:txbxContent>
                          <w:p w14:paraId="4871AFC8" w14:textId="1E1A37D0" w:rsidR="00E2134A" w:rsidRPr="00C67E16" w:rsidRDefault="00E2134A" w:rsidP="00C67E16">
                            <w:pPr>
                              <w:jc w:val="center"/>
                              <w:rPr>
                                <w:rFonts w:asciiTheme="minorHAnsi" w:hAnsiTheme="minorHAnsi" w:cstheme="minorHAnsi"/>
                                <w:i/>
                                <w:color w:val="595959" w:themeColor="text1" w:themeTint="A6"/>
                                <w:sz w:val="22"/>
                                <w:szCs w:val="22"/>
                              </w:rPr>
                            </w:pPr>
                            <w:r w:rsidRPr="00C67E16">
                              <w:rPr>
                                <w:rFonts w:asciiTheme="minorHAnsi" w:hAnsiTheme="minorHAnsi" w:cstheme="minorHAnsi"/>
                                <w:i/>
                                <w:color w:val="595959" w:themeColor="text1" w:themeTint="A6"/>
                                <w:sz w:val="22"/>
                                <w:szCs w:val="22"/>
                              </w:rPr>
                              <w:t>V</w:t>
                            </w:r>
                            <w:r>
                              <w:rPr>
                                <w:rFonts w:asciiTheme="minorHAnsi" w:hAnsiTheme="minorHAnsi" w:cstheme="minorHAnsi"/>
                                <w:i/>
                                <w:color w:val="595959" w:themeColor="text1" w:themeTint="A6"/>
                                <w:sz w:val="22"/>
                                <w:szCs w:val="22"/>
                              </w:rPr>
                              <w:t>2</w:t>
                            </w:r>
                          </w:p>
                          <w:p w14:paraId="4C717514" w14:textId="5989130A"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MRI</w:t>
                            </w:r>
                            <w:r>
                              <w:rPr>
                                <w:rFonts w:asciiTheme="minorHAnsi" w:hAnsiTheme="minorHAnsi" w:cstheme="minorHAnsi"/>
                                <w:color w:val="595959" w:themeColor="text1" w:themeTint="A6"/>
                                <w:sz w:val="22"/>
                                <w:szCs w:val="22"/>
                              </w:rPr>
                              <w:t xml:space="preserve"> </w:t>
                            </w:r>
                          </w:p>
                          <w:p w14:paraId="37A56FE9" w14:textId="77777777"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Cognition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CD4121" id="_x0000_s1033" type="#_x0000_t202" style="position:absolute;margin-left:256.3pt;margin-top:9.65pt;width:126.5pt;height:49.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" filled="f" stroked="f">
                <v:textbox>
                  <w:txbxContent>
                    <w:p w14:paraId="4871AFC8" w14:textId="1E1A37D0" w:rsidR="00E2134A" w:rsidRPr="00C67E16" w:rsidRDefault="00E2134A" w:rsidP="00C67E16">
                      <w:pPr>
                        <w:jc w:val="center"/>
                        <w:rPr>
                          <w:rFonts w:asciiTheme="minorHAnsi" w:hAnsiTheme="minorHAnsi" w:cstheme="minorHAnsi"/>
                          <w:i/>
                          <w:color w:val="595959" w:themeColor="text1" w:themeTint="A6"/>
                          <w:sz w:val="22"/>
                          <w:szCs w:val="22"/>
                        </w:rPr>
                      </w:pPr>
                      <w:r w:rsidRPr="00C67E16">
                        <w:rPr>
                          <w:rFonts w:asciiTheme="minorHAnsi" w:hAnsiTheme="minorHAnsi" w:cstheme="minorHAnsi"/>
                          <w:i/>
                          <w:color w:val="595959" w:themeColor="text1" w:themeTint="A6"/>
                          <w:sz w:val="22"/>
                          <w:szCs w:val="22"/>
                        </w:rPr>
                        <w:t>V</w:t>
                      </w:r>
                      <w:r>
                        <w:rPr>
                          <w:rFonts w:asciiTheme="minorHAnsi" w:hAnsiTheme="minorHAnsi" w:cstheme="minorHAnsi"/>
                          <w:i/>
                          <w:color w:val="595959" w:themeColor="text1" w:themeTint="A6"/>
                          <w:sz w:val="22"/>
                          <w:szCs w:val="22"/>
                        </w:rPr>
                        <w:t>2</w:t>
                      </w:r>
                    </w:p>
                    <w:p w14:paraId="4C717514" w14:textId="5989130A"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MRI</w:t>
                      </w:r>
                      <w:r>
                        <w:rPr>
                          <w:rFonts w:asciiTheme="minorHAnsi" w:hAnsiTheme="minorHAnsi" w:cstheme="minorHAnsi"/>
                          <w:color w:val="595959" w:themeColor="text1" w:themeTint="A6"/>
                          <w:sz w:val="22"/>
                          <w:szCs w:val="22"/>
                        </w:rPr>
                        <w:t xml:space="preserve"> </w:t>
                      </w:r>
                    </w:p>
                    <w:p w14:paraId="37A56FE9" w14:textId="77777777" w:rsidR="00E2134A" w:rsidRPr="00C67E16" w:rsidRDefault="00E2134A" w:rsidP="00C67E16">
                      <w:pPr>
                        <w:jc w:val="center"/>
                        <w:rPr>
                          <w:rFonts w:asciiTheme="minorHAnsi" w:hAnsiTheme="minorHAnsi" w:cstheme="minorHAnsi"/>
                          <w:color w:val="595959" w:themeColor="text1" w:themeTint="A6"/>
                          <w:sz w:val="22"/>
                          <w:szCs w:val="22"/>
                        </w:rPr>
                      </w:pPr>
                      <w:r w:rsidRPr="00C67E16">
                        <w:rPr>
                          <w:rFonts w:asciiTheme="minorHAnsi" w:hAnsiTheme="minorHAnsi" w:cstheme="minorHAnsi"/>
                          <w:color w:val="595959" w:themeColor="text1" w:themeTint="A6"/>
                          <w:sz w:val="22"/>
                          <w:szCs w:val="22"/>
                        </w:rPr>
                        <w:t>Cognition</w:t>
                      </w:r>
                    </w:p>
                  </w:txbxContent>
                </v:textbox>
              </v:shape>
            </w:pict>
          </mc:Fallback>
        </mc:AlternateContent>
      </w:r>
      <w:r w:rsidR="002C267F" w:rsidRPr="000767F5">
        <w:rPr>
          <w:rFonts w:asciiTheme="minorHAnsi" w:hAnsiTheme="minorHAnsi" w:cstheme="minorHAnsi"/>
          <w:i/>
          <w:sz w:val="22"/>
          <w:lang w:val="en-US"/>
        </w:rPr>
        <w:tab/>
      </w:r>
      <w:r w:rsidR="002C267F" w:rsidRPr="000767F5">
        <w:rPr>
          <w:rFonts w:asciiTheme="minorHAnsi" w:hAnsiTheme="minorHAnsi" w:cstheme="minorHAnsi"/>
          <w:i/>
          <w:sz w:val="22"/>
          <w:lang w:val="en-US"/>
        </w:rPr>
        <w:tab/>
      </w:r>
      <w:r w:rsidR="002C267F" w:rsidRPr="000767F5">
        <w:rPr>
          <w:rFonts w:asciiTheme="minorHAnsi" w:hAnsiTheme="minorHAnsi" w:cstheme="minorHAnsi"/>
          <w:i/>
          <w:sz w:val="22"/>
          <w:lang w:val="en-US"/>
        </w:rPr>
        <w:tab/>
      </w:r>
      <w:r w:rsidR="002C267F" w:rsidRPr="00E1729E">
        <w:rPr>
          <w:rFonts w:asciiTheme="minorHAnsi" w:hAnsiTheme="minorHAnsi" w:cstheme="minorHAnsi"/>
          <w:i/>
          <w:color w:val="595959" w:themeColor="text1" w:themeTint="A6"/>
          <w:sz w:val="22"/>
          <w:lang w:val="en-US"/>
        </w:rPr>
        <w:tab/>
      </w:r>
      <w:r w:rsidR="00E1729E">
        <w:rPr>
          <w:rFonts w:asciiTheme="minorHAnsi" w:hAnsiTheme="minorHAnsi" w:cstheme="minorHAnsi"/>
          <w:i/>
          <w:color w:val="595959" w:themeColor="text1" w:themeTint="A6"/>
          <w:sz w:val="22"/>
          <w:lang w:val="en-US"/>
        </w:rPr>
        <w:t xml:space="preserve">          </w:t>
      </w:r>
      <w:r w:rsidR="00502F37">
        <w:rPr>
          <w:rFonts w:asciiTheme="minorHAnsi" w:hAnsiTheme="minorHAnsi" w:cstheme="minorHAnsi"/>
          <w:i/>
          <w:color w:val="595959" w:themeColor="text1" w:themeTint="A6"/>
          <w:sz w:val="22"/>
          <w:lang w:val="en-US"/>
        </w:rPr>
        <w:tab/>
      </w:r>
      <w:r w:rsidR="00502F37">
        <w:rPr>
          <w:rFonts w:asciiTheme="minorHAnsi" w:hAnsiTheme="minorHAnsi" w:cstheme="minorHAnsi"/>
          <w:i/>
          <w:color w:val="595959" w:themeColor="text1" w:themeTint="A6"/>
          <w:sz w:val="22"/>
          <w:lang w:val="en-US"/>
        </w:rPr>
        <w:tab/>
        <w:t xml:space="preserve">      </w:t>
      </w:r>
    </w:p>
    <w:p w14:paraId="5F88FC49" w14:textId="59473FA4" w:rsidR="00164376" w:rsidRPr="00502F37" w:rsidRDefault="005A6C60" w:rsidP="005A6C60">
      <w:pPr>
        <w:ind w:left="4254"/>
        <w:rPr>
          <w:rFonts w:asciiTheme="minorHAnsi" w:hAnsiTheme="minorHAnsi" w:cstheme="minorHAnsi"/>
          <w:i/>
          <w:color w:val="595959" w:themeColor="text1" w:themeTint="A6"/>
          <w:sz w:val="22"/>
          <w:lang w:val="en-US"/>
        </w:rPr>
      </w:pPr>
      <w:r>
        <w:rPr>
          <w:rFonts w:asciiTheme="minorHAnsi" w:hAnsiTheme="minorHAnsi" w:cstheme="minorHAnsi"/>
          <w:i/>
          <w:color w:val="A6A6A6" w:themeColor="background1" w:themeShade="A6"/>
          <w:sz w:val="22"/>
          <w:lang w:val="en-US"/>
        </w:rPr>
        <w:t xml:space="preserve">      </w:t>
      </w:r>
      <w:r w:rsidR="00E1729E" w:rsidRPr="00C67E16">
        <w:rPr>
          <w:rFonts w:asciiTheme="minorHAnsi" w:hAnsiTheme="minorHAnsi" w:cstheme="minorHAnsi"/>
          <w:i/>
          <w:color w:val="A6A6A6" w:themeColor="background1" w:themeShade="A6"/>
          <w:sz w:val="22"/>
          <w:lang w:val="en-US"/>
        </w:rPr>
        <w:t>T2</w:t>
      </w:r>
      <w:r w:rsidR="00E1729E" w:rsidRPr="00C67E16">
        <w:rPr>
          <w:rFonts w:asciiTheme="minorHAnsi" w:hAnsiTheme="minorHAnsi" w:cstheme="minorHAnsi"/>
          <w:i/>
          <w:color w:val="A6A6A6" w:themeColor="background1" w:themeShade="A6"/>
          <w:sz w:val="22"/>
          <w:lang w:val="en-US"/>
        </w:rPr>
        <w:tab/>
        <w:t xml:space="preserve">         T3</w:t>
      </w:r>
      <w:r w:rsidR="00E1729E" w:rsidRPr="00C67E16">
        <w:rPr>
          <w:rFonts w:asciiTheme="minorHAnsi" w:hAnsiTheme="minorHAnsi" w:cstheme="minorHAnsi"/>
          <w:i/>
          <w:color w:val="A6A6A6" w:themeColor="background1" w:themeShade="A6"/>
          <w:sz w:val="22"/>
          <w:lang w:val="en-US"/>
        </w:rPr>
        <w:tab/>
      </w:r>
      <w:r w:rsidR="00E1729E" w:rsidRPr="00C67E16">
        <w:rPr>
          <w:rFonts w:asciiTheme="minorHAnsi" w:hAnsiTheme="minorHAnsi" w:cstheme="minorHAnsi"/>
          <w:i/>
          <w:color w:val="A6A6A6" w:themeColor="background1" w:themeShade="A6"/>
          <w:sz w:val="22"/>
          <w:lang w:val="en-US"/>
        </w:rPr>
        <w:tab/>
      </w:r>
      <w:r w:rsidR="00E1729E" w:rsidRPr="00C67E16">
        <w:rPr>
          <w:rFonts w:asciiTheme="minorHAnsi" w:hAnsiTheme="minorHAnsi" w:cstheme="minorHAnsi"/>
          <w:i/>
          <w:color w:val="A6A6A6" w:themeColor="background1" w:themeShade="A6"/>
          <w:sz w:val="22"/>
          <w:lang w:val="en-US"/>
        </w:rPr>
        <w:tab/>
        <w:t xml:space="preserve"> T4             T5</w:t>
      </w:r>
    </w:p>
    <w:p w14:paraId="254360ED" w14:textId="606601DC" w:rsidR="002D68AC" w:rsidRPr="00456C40" w:rsidRDefault="002D68AC" w:rsidP="00845FA6">
      <w:pPr>
        <w:pStyle w:val="Kop1"/>
        <w:spacing w:line="360" w:lineRule="auto"/>
        <w:jc w:val="both"/>
        <w:rPr>
          <w:lang w:val="en-GB"/>
        </w:rPr>
      </w:pPr>
      <w:r w:rsidRPr="008243A6">
        <w:rPr>
          <w:lang w:val="en-GB"/>
        </w:rPr>
        <w:br w:type="page"/>
      </w:r>
      <w:bookmarkStart w:id="64" w:name="_Toc326702307"/>
      <w:r w:rsidRPr="00456C40">
        <w:rPr>
          <w:lang w:val="en-GB"/>
        </w:rPr>
        <w:lastRenderedPageBreak/>
        <w:t>STUDY POPULATION</w:t>
      </w:r>
      <w:bookmarkEnd w:id="64"/>
    </w:p>
    <w:p w14:paraId="24EA26DC" w14:textId="77777777" w:rsidR="005A4CE0" w:rsidRDefault="002D68AC" w:rsidP="00845FA6">
      <w:pPr>
        <w:pStyle w:val="Kop2"/>
        <w:tabs>
          <w:tab w:val="clear" w:pos="1701"/>
        </w:tabs>
        <w:spacing w:line="360" w:lineRule="auto"/>
        <w:jc w:val="both"/>
        <w:rPr>
          <w:lang w:val="en-GB"/>
        </w:rPr>
      </w:pPr>
      <w:bookmarkStart w:id="65" w:name="_Toc326702308"/>
      <w:r w:rsidRPr="00456C40">
        <w:rPr>
          <w:lang w:val="en-GB"/>
        </w:rPr>
        <w:t>Population</w:t>
      </w:r>
      <w:r w:rsidR="00FC5AB2">
        <w:rPr>
          <w:lang w:val="en-GB"/>
        </w:rPr>
        <w:t xml:space="preserve"> (</w:t>
      </w:r>
      <w:commentRangeStart w:id="66"/>
      <w:r w:rsidR="00FC5AB2">
        <w:rPr>
          <w:lang w:val="en-GB"/>
        </w:rPr>
        <w:t>base</w:t>
      </w:r>
      <w:commentRangeEnd w:id="66"/>
      <w:r w:rsidR="00E34AF6">
        <w:rPr>
          <w:rStyle w:val="Verwijzingopmerking"/>
          <w:rFonts w:ascii="Haarlemmer MT Medium OsF" w:hAnsi="Haarlemmer MT Medium OsF" w:cs="Times New Roman"/>
          <w:b w:val="0"/>
          <w:bCs w:val="0"/>
          <w:iCs w:val="0"/>
        </w:rPr>
        <w:commentReference w:id="66"/>
      </w:r>
      <w:r w:rsidR="00FC5AB2">
        <w:rPr>
          <w:lang w:val="en-GB"/>
        </w:rPr>
        <w:t>)</w:t>
      </w:r>
      <w:bookmarkEnd w:id="65"/>
      <w:r w:rsidRPr="00456C40">
        <w:rPr>
          <w:lang w:val="en-GB"/>
        </w:rPr>
        <w:t xml:space="preserve"> </w:t>
      </w:r>
    </w:p>
    <w:p w14:paraId="45E199B1" w14:textId="69D95F76" w:rsidR="0095557D" w:rsidRDefault="0095557D" w:rsidP="00845FA6">
      <w:pPr>
        <w:pStyle w:val="Kop2"/>
        <w:numPr>
          <w:ilvl w:val="0"/>
          <w:numId w:val="0"/>
        </w:numPr>
        <w:tabs>
          <w:tab w:val="clear" w:pos="1701"/>
        </w:tabs>
        <w:spacing w:line="360" w:lineRule="auto"/>
        <w:ind w:left="340"/>
        <w:jc w:val="both"/>
        <w:rPr>
          <w:rFonts w:ascii="Times New Roman" w:hAnsi="Times New Roman" w:cs="Times New Roman"/>
          <w:b w:val="0"/>
          <w:sz w:val="24"/>
          <w:szCs w:val="24"/>
          <w:lang w:val="en-GB"/>
        </w:rPr>
      </w:pPr>
      <w:r w:rsidRPr="00610799">
        <w:rPr>
          <w:rFonts w:ascii="Times New Roman" w:hAnsi="Times New Roman" w:cs="Times New Roman"/>
          <w:b w:val="0"/>
          <w:sz w:val="24"/>
          <w:szCs w:val="24"/>
          <w:lang w:val="en-GB"/>
        </w:rPr>
        <w:t xml:space="preserve">Adult patients with a refractory </w:t>
      </w:r>
      <w:r w:rsidR="0073585C">
        <w:rPr>
          <w:rFonts w:ascii="Times New Roman" w:hAnsi="Times New Roman" w:cs="Times New Roman"/>
          <w:b w:val="0"/>
          <w:sz w:val="24"/>
          <w:szCs w:val="24"/>
          <w:lang w:val="en-GB"/>
        </w:rPr>
        <w:t xml:space="preserve">focal </w:t>
      </w:r>
      <w:r w:rsidRPr="00610799">
        <w:rPr>
          <w:rFonts w:ascii="Times New Roman" w:hAnsi="Times New Roman" w:cs="Times New Roman"/>
          <w:b w:val="0"/>
          <w:sz w:val="24"/>
          <w:szCs w:val="24"/>
          <w:lang w:val="en-GB"/>
        </w:rPr>
        <w:t>epilepsy</w:t>
      </w:r>
      <w:r w:rsidR="0073585C">
        <w:rPr>
          <w:rFonts w:ascii="Times New Roman" w:hAnsi="Times New Roman" w:cs="Times New Roman"/>
          <w:b w:val="0"/>
          <w:sz w:val="24"/>
          <w:szCs w:val="24"/>
          <w:lang w:val="en-GB"/>
        </w:rPr>
        <w:t xml:space="preserve"> of unknown </w:t>
      </w:r>
      <w:proofErr w:type="spellStart"/>
      <w:r w:rsidR="0073585C">
        <w:rPr>
          <w:rFonts w:ascii="Times New Roman" w:hAnsi="Times New Roman" w:cs="Times New Roman"/>
          <w:b w:val="0"/>
          <w:sz w:val="24"/>
          <w:szCs w:val="24"/>
          <w:lang w:val="en-GB"/>
        </w:rPr>
        <w:t>etiology</w:t>
      </w:r>
      <w:proofErr w:type="spellEnd"/>
      <w:r w:rsidRPr="00610799">
        <w:rPr>
          <w:rFonts w:ascii="Times New Roman" w:hAnsi="Times New Roman" w:cs="Times New Roman"/>
          <w:b w:val="0"/>
          <w:sz w:val="24"/>
          <w:szCs w:val="24"/>
          <w:lang w:val="en-GB"/>
        </w:rPr>
        <w:t xml:space="preserve"> will be included in the study. Patients will be recruited from the </w:t>
      </w:r>
      <w:r w:rsidRPr="00855FD6">
        <w:rPr>
          <w:rFonts w:ascii="Times New Roman" w:hAnsi="Times New Roman" w:cs="Times New Roman"/>
          <w:b w:val="0"/>
          <w:sz w:val="24"/>
          <w:szCs w:val="24"/>
          <w:highlight w:val="green"/>
          <w:lang w:val="en-GB"/>
        </w:rPr>
        <w:t xml:space="preserve">outpatient clinic of the Academic centre for </w:t>
      </w:r>
      <w:proofErr w:type="spellStart"/>
      <w:r w:rsidRPr="00855FD6">
        <w:rPr>
          <w:rFonts w:ascii="Times New Roman" w:hAnsi="Times New Roman" w:cs="Times New Roman"/>
          <w:b w:val="0"/>
          <w:sz w:val="24"/>
          <w:szCs w:val="24"/>
          <w:highlight w:val="green"/>
          <w:lang w:val="en-GB"/>
        </w:rPr>
        <w:t>Epileptology</w:t>
      </w:r>
      <w:proofErr w:type="spellEnd"/>
      <w:r w:rsidRPr="00855FD6">
        <w:rPr>
          <w:rFonts w:ascii="Times New Roman" w:hAnsi="Times New Roman" w:cs="Times New Roman"/>
          <w:b w:val="0"/>
          <w:sz w:val="24"/>
          <w:szCs w:val="24"/>
          <w:highlight w:val="green"/>
          <w:lang w:val="en-GB"/>
        </w:rPr>
        <w:t xml:space="preserve"> </w:t>
      </w:r>
      <w:proofErr w:type="spellStart"/>
      <w:r w:rsidRPr="00855FD6">
        <w:rPr>
          <w:rFonts w:ascii="Times New Roman" w:hAnsi="Times New Roman" w:cs="Times New Roman"/>
          <w:b w:val="0"/>
          <w:sz w:val="24"/>
          <w:szCs w:val="24"/>
          <w:highlight w:val="green"/>
          <w:lang w:val="en-GB"/>
        </w:rPr>
        <w:t>Kempenhaeghe</w:t>
      </w:r>
      <w:proofErr w:type="spellEnd"/>
      <w:r w:rsidRPr="00855FD6">
        <w:rPr>
          <w:rFonts w:ascii="Times New Roman" w:hAnsi="Times New Roman" w:cs="Times New Roman"/>
          <w:b w:val="0"/>
          <w:sz w:val="24"/>
          <w:szCs w:val="24"/>
          <w:highlight w:val="green"/>
          <w:lang w:val="en-GB"/>
        </w:rPr>
        <w:t>/MUMC+</w:t>
      </w:r>
      <w:r w:rsidRPr="00610799">
        <w:rPr>
          <w:rFonts w:ascii="Times New Roman" w:hAnsi="Times New Roman" w:cs="Times New Roman"/>
          <w:b w:val="0"/>
          <w:sz w:val="24"/>
          <w:szCs w:val="24"/>
          <w:lang w:val="en-GB"/>
        </w:rPr>
        <w:t xml:space="preserve"> and the </w:t>
      </w:r>
      <w:r w:rsidRPr="00610799">
        <w:rPr>
          <w:rFonts w:ascii="Times New Roman" w:hAnsi="Times New Roman" w:cs="Times New Roman"/>
          <w:b w:val="0"/>
          <w:sz w:val="24"/>
          <w:szCs w:val="24"/>
          <w:highlight w:val="yellow"/>
          <w:lang w:val="en-GB"/>
        </w:rPr>
        <w:t>outpatient clinic of the department of Neurology of the Elizabeth-</w:t>
      </w:r>
      <w:proofErr w:type="spellStart"/>
      <w:r w:rsidRPr="00610799">
        <w:rPr>
          <w:rFonts w:ascii="Times New Roman" w:hAnsi="Times New Roman" w:cs="Times New Roman"/>
          <w:b w:val="0"/>
          <w:sz w:val="24"/>
          <w:szCs w:val="24"/>
          <w:highlight w:val="yellow"/>
          <w:lang w:val="en-GB"/>
        </w:rPr>
        <w:t>TweeSteden</w:t>
      </w:r>
      <w:proofErr w:type="spellEnd"/>
      <w:r w:rsidRPr="00610799">
        <w:rPr>
          <w:rFonts w:ascii="Times New Roman" w:hAnsi="Times New Roman" w:cs="Times New Roman"/>
          <w:b w:val="0"/>
          <w:sz w:val="24"/>
          <w:szCs w:val="24"/>
          <w:highlight w:val="yellow"/>
          <w:lang w:val="en-GB"/>
        </w:rPr>
        <w:t xml:space="preserve"> Hospital in Tilburg</w:t>
      </w:r>
      <w:r w:rsidR="006E604B" w:rsidRPr="00610799">
        <w:rPr>
          <w:rFonts w:ascii="Times New Roman" w:hAnsi="Times New Roman" w:cs="Times New Roman"/>
          <w:b w:val="0"/>
          <w:sz w:val="24"/>
          <w:szCs w:val="24"/>
          <w:highlight w:val="yellow"/>
          <w:lang w:val="en-GB"/>
        </w:rPr>
        <w:t xml:space="preserve"> (</w:t>
      </w:r>
      <w:proofErr w:type="spellStart"/>
      <w:r w:rsidR="006E604B" w:rsidRPr="00610799">
        <w:rPr>
          <w:rFonts w:ascii="Times New Roman" w:hAnsi="Times New Roman" w:cs="Times New Roman"/>
          <w:b w:val="0"/>
          <w:sz w:val="24"/>
          <w:szCs w:val="24"/>
          <w:highlight w:val="yellow"/>
          <w:lang w:val="en-GB"/>
        </w:rPr>
        <w:t>optioneel</w:t>
      </w:r>
      <w:proofErr w:type="spellEnd"/>
      <w:r w:rsidR="006E604B" w:rsidRPr="00610799">
        <w:rPr>
          <w:rFonts w:ascii="Times New Roman" w:hAnsi="Times New Roman" w:cs="Times New Roman"/>
          <w:b w:val="0"/>
          <w:sz w:val="24"/>
          <w:szCs w:val="24"/>
          <w:highlight w:val="yellow"/>
          <w:lang w:val="en-GB"/>
        </w:rPr>
        <w:t>)</w:t>
      </w:r>
      <w:r w:rsidR="005A4CE0" w:rsidRPr="00610799">
        <w:rPr>
          <w:rFonts w:ascii="Times New Roman" w:hAnsi="Times New Roman" w:cs="Times New Roman"/>
          <w:b w:val="0"/>
          <w:sz w:val="24"/>
          <w:szCs w:val="24"/>
          <w:highlight w:val="yellow"/>
          <w:lang w:val="en-GB"/>
        </w:rPr>
        <w:t>.</w:t>
      </w:r>
    </w:p>
    <w:p w14:paraId="5330137F" w14:textId="77777777" w:rsidR="00E87210" w:rsidRPr="00E87210" w:rsidRDefault="00E87210" w:rsidP="00E87210">
      <w:pPr>
        <w:rPr>
          <w:lang w:val="en-GB"/>
        </w:rPr>
      </w:pPr>
    </w:p>
    <w:p w14:paraId="642372D5" w14:textId="77777777" w:rsidR="002D68AC" w:rsidRDefault="002D68AC" w:rsidP="00845FA6">
      <w:pPr>
        <w:pStyle w:val="Kop2"/>
        <w:tabs>
          <w:tab w:val="clear" w:pos="1701"/>
        </w:tabs>
        <w:spacing w:line="360" w:lineRule="auto"/>
        <w:jc w:val="both"/>
        <w:rPr>
          <w:lang w:val="en-GB"/>
        </w:rPr>
      </w:pPr>
      <w:bookmarkStart w:id="67" w:name="_Toc326702309"/>
      <w:commentRangeStart w:id="68"/>
      <w:commentRangeStart w:id="69"/>
      <w:r w:rsidRPr="00456C40">
        <w:rPr>
          <w:lang w:val="en-GB"/>
        </w:rPr>
        <w:t>Inclusion criteria</w:t>
      </w:r>
      <w:bookmarkEnd w:id="67"/>
      <w:commentRangeEnd w:id="68"/>
      <w:r w:rsidR="000C7C45">
        <w:rPr>
          <w:rStyle w:val="Verwijzingopmerking"/>
          <w:rFonts w:ascii="Haarlemmer MT Medium OsF" w:hAnsi="Haarlemmer MT Medium OsF" w:cs="Times New Roman"/>
          <w:b w:val="0"/>
          <w:bCs w:val="0"/>
          <w:iCs w:val="0"/>
        </w:rPr>
        <w:commentReference w:id="68"/>
      </w:r>
      <w:commentRangeEnd w:id="69"/>
      <w:r w:rsidR="00EE0CE3">
        <w:rPr>
          <w:rStyle w:val="Verwijzingopmerking"/>
          <w:rFonts w:ascii="Haarlemmer MT Medium OsF" w:hAnsi="Haarlemmer MT Medium OsF" w:cs="Times New Roman"/>
          <w:b w:val="0"/>
          <w:bCs w:val="0"/>
          <w:iCs w:val="0"/>
        </w:rPr>
        <w:commentReference w:id="69"/>
      </w:r>
    </w:p>
    <w:p w14:paraId="3EF951FC" w14:textId="77777777" w:rsidR="005A4CE0" w:rsidRDefault="00EC094D" w:rsidP="00845FA6">
      <w:pPr>
        <w:spacing w:line="360" w:lineRule="auto"/>
        <w:ind w:left="340"/>
        <w:jc w:val="both"/>
        <w:rPr>
          <w:lang w:val="en-GB"/>
        </w:rPr>
      </w:pPr>
      <w:r>
        <w:rPr>
          <w:lang w:val="en-GB"/>
        </w:rPr>
        <w:t>In order to be eligible to participate in this study, a subject must meet all of the following criteria:</w:t>
      </w:r>
    </w:p>
    <w:p w14:paraId="7DCB0D01" w14:textId="6B2A18A0" w:rsidR="00020B64" w:rsidRDefault="00FB71CF" w:rsidP="00845FA6">
      <w:pPr>
        <w:pStyle w:val="Lijstalinea"/>
        <w:numPr>
          <w:ilvl w:val="0"/>
          <w:numId w:val="32"/>
        </w:numPr>
        <w:spacing w:line="360" w:lineRule="auto"/>
        <w:jc w:val="both"/>
        <w:rPr>
          <w:lang w:val="en-GB"/>
        </w:rPr>
      </w:pPr>
      <w:r>
        <w:rPr>
          <w:lang w:val="en-GB"/>
        </w:rPr>
        <w:t xml:space="preserve">EEG confirmed </w:t>
      </w:r>
      <w:r w:rsidR="007E07DA">
        <w:rPr>
          <w:lang w:val="en-GB"/>
        </w:rPr>
        <w:t xml:space="preserve">focal epilepsy of unknown </w:t>
      </w:r>
      <w:proofErr w:type="spellStart"/>
      <w:r w:rsidR="007E07DA">
        <w:rPr>
          <w:lang w:val="en-GB"/>
        </w:rPr>
        <w:t>etiology</w:t>
      </w:r>
      <w:proofErr w:type="spellEnd"/>
      <w:r w:rsidR="007E07DA">
        <w:rPr>
          <w:lang w:val="en-GB"/>
        </w:rPr>
        <w:t xml:space="preserve"> which is refractory </w:t>
      </w:r>
      <w:r w:rsidR="005A4CE0" w:rsidRPr="00993C90">
        <w:rPr>
          <w:lang w:val="en-GB"/>
        </w:rPr>
        <w:t>(at least 2 different AED</w:t>
      </w:r>
      <w:r w:rsidR="007E07DA">
        <w:rPr>
          <w:lang w:val="en-GB"/>
        </w:rPr>
        <w:t>s</w:t>
      </w:r>
      <w:r w:rsidR="005A4CE0" w:rsidRPr="00993C90">
        <w:rPr>
          <w:lang w:val="en-GB"/>
        </w:rPr>
        <w:t xml:space="preserve"> tried)</w:t>
      </w:r>
      <w:r w:rsidR="007E07DA">
        <w:rPr>
          <w:lang w:val="en-GB"/>
        </w:rPr>
        <w:t xml:space="preserve"> and therefore has an indication for start of brivaracetam</w:t>
      </w:r>
    </w:p>
    <w:p w14:paraId="71BEE51C" w14:textId="77777777" w:rsidR="00993C90" w:rsidRPr="009A68F4" w:rsidRDefault="00020B64" w:rsidP="00845FA6">
      <w:pPr>
        <w:pStyle w:val="Lijstalinea"/>
        <w:numPr>
          <w:ilvl w:val="0"/>
          <w:numId w:val="32"/>
        </w:numPr>
        <w:spacing w:line="360" w:lineRule="auto"/>
        <w:jc w:val="both"/>
        <w:rPr>
          <w:lang w:val="en-GB"/>
        </w:rPr>
      </w:pPr>
      <w:commentRangeStart w:id="70"/>
      <w:commentRangeStart w:id="71"/>
      <w:r>
        <w:rPr>
          <w:lang w:val="en-GB"/>
        </w:rPr>
        <w:t>Subjects with 2 or more seizures per month</w:t>
      </w:r>
      <w:commentRangeEnd w:id="70"/>
      <w:r w:rsidR="00600100">
        <w:rPr>
          <w:rStyle w:val="Verwijzingopmerking"/>
          <w:rFonts w:ascii="Haarlemmer MT Medium OsF" w:hAnsi="Haarlemmer MT Medium OsF"/>
        </w:rPr>
        <w:commentReference w:id="70"/>
      </w:r>
      <w:commentRangeEnd w:id="71"/>
      <w:r w:rsidR="00596DD2">
        <w:rPr>
          <w:rStyle w:val="Verwijzingopmerking"/>
          <w:rFonts w:ascii="Haarlemmer MT Medium OsF" w:hAnsi="Haarlemmer MT Medium OsF"/>
        </w:rPr>
        <w:commentReference w:id="71"/>
      </w:r>
    </w:p>
    <w:p w14:paraId="124C9E94" w14:textId="7545C2D1" w:rsidR="00993C90" w:rsidRPr="009A68F4" w:rsidRDefault="005A4CE0" w:rsidP="00845FA6">
      <w:pPr>
        <w:pStyle w:val="Lijstalinea"/>
        <w:numPr>
          <w:ilvl w:val="0"/>
          <w:numId w:val="32"/>
        </w:numPr>
        <w:spacing w:line="360" w:lineRule="auto"/>
        <w:jc w:val="both"/>
        <w:rPr>
          <w:lang w:val="en-GB"/>
        </w:rPr>
      </w:pPr>
      <w:r w:rsidRPr="00993C90">
        <w:rPr>
          <w:lang w:val="en-GB"/>
        </w:rPr>
        <w:t xml:space="preserve">Age </w:t>
      </w:r>
      <w:r w:rsidR="0018180E">
        <w:rPr>
          <w:lang w:val="en-GB"/>
        </w:rPr>
        <w:t>&gt;</w:t>
      </w:r>
      <w:r w:rsidR="00D03FA0">
        <w:rPr>
          <w:lang w:val="en-GB"/>
        </w:rPr>
        <w:t>65</w:t>
      </w:r>
      <w:r w:rsidRPr="00993C90">
        <w:rPr>
          <w:lang w:val="en-GB"/>
        </w:rPr>
        <w:t xml:space="preserve"> years</w:t>
      </w:r>
    </w:p>
    <w:p w14:paraId="206C5A33" w14:textId="4718840C" w:rsidR="005A4CE0" w:rsidRPr="00855FD6" w:rsidRDefault="00687A02" w:rsidP="00845FA6">
      <w:pPr>
        <w:pStyle w:val="Lijstalinea"/>
        <w:numPr>
          <w:ilvl w:val="0"/>
          <w:numId w:val="32"/>
        </w:numPr>
        <w:spacing w:line="360" w:lineRule="auto"/>
        <w:jc w:val="both"/>
        <w:rPr>
          <w:lang w:val="en-GB"/>
        </w:rPr>
      </w:pPr>
      <w:commentRangeStart w:id="72"/>
      <w:r w:rsidRPr="00855FD6">
        <w:rPr>
          <w:lang w:val="en-GB"/>
        </w:rPr>
        <w:t>IQ &gt; 70</w:t>
      </w:r>
      <w:commentRangeEnd w:id="72"/>
      <w:r w:rsidR="00243C61" w:rsidRPr="00855FD6">
        <w:rPr>
          <w:rStyle w:val="Verwijzingopmerking"/>
          <w:rFonts w:ascii="Haarlemmer MT Medium OsF" w:hAnsi="Haarlemmer MT Medium OsF"/>
        </w:rPr>
        <w:commentReference w:id="72"/>
      </w:r>
      <w:r w:rsidR="00D138AE" w:rsidRPr="00855FD6">
        <w:rPr>
          <w:lang w:val="en-GB"/>
        </w:rPr>
        <w:t xml:space="preserve"> </w:t>
      </w:r>
      <w:r w:rsidR="00E87210" w:rsidRPr="00855FD6">
        <w:rPr>
          <w:lang w:val="en-GB"/>
        </w:rPr>
        <w:t xml:space="preserve">as </w:t>
      </w:r>
      <w:r w:rsidR="00D138AE" w:rsidRPr="00855FD6">
        <w:rPr>
          <w:lang w:val="en-GB"/>
        </w:rPr>
        <w:t xml:space="preserve">measured with the </w:t>
      </w:r>
      <w:r w:rsidR="00D138AE" w:rsidRPr="00855FD6">
        <w:rPr>
          <w:highlight w:val="green"/>
          <w:lang w:val="en-GB"/>
        </w:rPr>
        <w:t xml:space="preserve">Raven’s Progressive </w:t>
      </w:r>
      <w:proofErr w:type="spellStart"/>
      <w:r w:rsidR="00D138AE" w:rsidRPr="00855FD6">
        <w:rPr>
          <w:highlight w:val="green"/>
          <w:lang w:val="en-GB"/>
        </w:rPr>
        <w:t>Martices</w:t>
      </w:r>
      <w:proofErr w:type="spellEnd"/>
    </w:p>
    <w:p w14:paraId="1449E8E5" w14:textId="77777777" w:rsidR="00EC094D" w:rsidRPr="00EC094D" w:rsidRDefault="00EC094D" w:rsidP="00845FA6">
      <w:pPr>
        <w:spacing w:line="360" w:lineRule="auto"/>
        <w:jc w:val="both"/>
        <w:rPr>
          <w:lang w:val="en-GB"/>
        </w:rPr>
      </w:pPr>
    </w:p>
    <w:p w14:paraId="72785342" w14:textId="77777777" w:rsidR="0076446C" w:rsidRDefault="002D68AC" w:rsidP="00845FA6">
      <w:pPr>
        <w:pStyle w:val="Kop2"/>
        <w:tabs>
          <w:tab w:val="clear" w:pos="1701"/>
        </w:tabs>
        <w:spacing w:line="360" w:lineRule="auto"/>
        <w:jc w:val="both"/>
        <w:rPr>
          <w:lang w:val="en-GB"/>
        </w:rPr>
      </w:pPr>
      <w:bookmarkStart w:id="73" w:name="_Toc326702310"/>
      <w:r w:rsidRPr="00456C40">
        <w:rPr>
          <w:lang w:val="en-GB"/>
        </w:rPr>
        <w:t>Exclusion criteria</w:t>
      </w:r>
      <w:bookmarkEnd w:id="73"/>
    </w:p>
    <w:p w14:paraId="79AC64A9" w14:textId="48FFA61D" w:rsidR="005A4CE0" w:rsidRDefault="00EC094D" w:rsidP="007E07DA">
      <w:pPr>
        <w:spacing w:line="360" w:lineRule="auto"/>
        <w:ind w:left="340"/>
        <w:jc w:val="both"/>
        <w:rPr>
          <w:lang w:val="en-GB"/>
        </w:rPr>
      </w:pPr>
      <w:r>
        <w:rPr>
          <w:lang w:val="en-GB"/>
        </w:rPr>
        <w:t>A potential subject who meets any of the following criteria will be excluded from participation in this study:</w:t>
      </w:r>
    </w:p>
    <w:p w14:paraId="611C7964" w14:textId="7E8EACB9" w:rsidR="00741EC4" w:rsidRDefault="00741EC4" w:rsidP="00845FA6">
      <w:pPr>
        <w:pStyle w:val="Lijstalinea"/>
        <w:numPr>
          <w:ilvl w:val="0"/>
          <w:numId w:val="32"/>
        </w:numPr>
        <w:spacing w:line="360" w:lineRule="auto"/>
        <w:jc w:val="both"/>
        <w:rPr>
          <w:lang w:val="en-US"/>
        </w:rPr>
      </w:pPr>
      <w:proofErr w:type="spellStart"/>
      <w:r>
        <w:rPr>
          <w:lang w:val="en-US"/>
        </w:rPr>
        <w:t>Randomisation</w:t>
      </w:r>
      <w:proofErr w:type="spellEnd"/>
      <w:r>
        <w:rPr>
          <w:lang w:val="en-US"/>
        </w:rPr>
        <w:t xml:space="preserve"> not possible within 2 weeks after start of brivaracetam</w:t>
      </w:r>
    </w:p>
    <w:p w14:paraId="659EA486" w14:textId="7E536A28" w:rsidR="005A4CE0" w:rsidRPr="00993C90" w:rsidRDefault="00687A02" w:rsidP="00845FA6">
      <w:pPr>
        <w:pStyle w:val="Lijstalinea"/>
        <w:numPr>
          <w:ilvl w:val="0"/>
          <w:numId w:val="32"/>
        </w:numPr>
        <w:spacing w:line="360" w:lineRule="auto"/>
        <w:jc w:val="both"/>
        <w:rPr>
          <w:lang w:val="en-US"/>
        </w:rPr>
      </w:pPr>
      <w:r w:rsidRPr="00993C90">
        <w:rPr>
          <w:lang w:val="en-US"/>
        </w:rPr>
        <w:t>H</w:t>
      </w:r>
      <w:r w:rsidR="005A4CE0" w:rsidRPr="00993C90">
        <w:rPr>
          <w:lang w:val="en-US"/>
        </w:rPr>
        <w:t xml:space="preserve">istory of another cerebral disorder (neurodegenerative diseases, </w:t>
      </w:r>
      <w:proofErr w:type="spellStart"/>
      <w:r w:rsidR="005A4CE0" w:rsidRPr="00993C90">
        <w:rPr>
          <w:lang w:val="en-US"/>
        </w:rPr>
        <w:t>tumours</w:t>
      </w:r>
      <w:proofErr w:type="spellEnd"/>
      <w:r w:rsidR="005A4CE0" w:rsidRPr="00993C90">
        <w:rPr>
          <w:lang w:val="en-US"/>
        </w:rPr>
        <w:t>)</w:t>
      </w:r>
    </w:p>
    <w:p w14:paraId="121A8FB6" w14:textId="77777777" w:rsidR="005A4CE0" w:rsidRPr="00993C90" w:rsidRDefault="00687A02" w:rsidP="00845FA6">
      <w:pPr>
        <w:pStyle w:val="Lijstalinea"/>
        <w:numPr>
          <w:ilvl w:val="0"/>
          <w:numId w:val="32"/>
        </w:numPr>
        <w:spacing w:line="360" w:lineRule="auto"/>
        <w:jc w:val="both"/>
        <w:rPr>
          <w:lang w:val="en-US"/>
        </w:rPr>
      </w:pPr>
      <w:r w:rsidRPr="00993C90">
        <w:rPr>
          <w:lang w:val="en-US"/>
        </w:rPr>
        <w:t>I</w:t>
      </w:r>
      <w:r w:rsidR="005A4CE0" w:rsidRPr="00993C90">
        <w:rPr>
          <w:lang w:val="en-US"/>
        </w:rPr>
        <w:t>nability to provide informed consent</w:t>
      </w:r>
    </w:p>
    <w:p w14:paraId="400C2EA0" w14:textId="77777777" w:rsidR="007E07DA" w:rsidRDefault="007E07DA" w:rsidP="007E07DA">
      <w:pPr>
        <w:pStyle w:val="Lijstalinea"/>
        <w:numPr>
          <w:ilvl w:val="0"/>
          <w:numId w:val="32"/>
        </w:numPr>
        <w:spacing w:line="360" w:lineRule="auto"/>
        <w:jc w:val="both"/>
        <w:rPr>
          <w:lang w:val="en-GB"/>
        </w:rPr>
      </w:pPr>
      <w:r>
        <w:rPr>
          <w:lang w:val="en-GB"/>
        </w:rPr>
        <w:t>Any contra-indication for brivaracetam</w:t>
      </w:r>
    </w:p>
    <w:p w14:paraId="23F369D4" w14:textId="77777777" w:rsidR="007E07DA" w:rsidRDefault="007E07DA" w:rsidP="007E07DA">
      <w:pPr>
        <w:pStyle w:val="Lijstalinea"/>
        <w:numPr>
          <w:ilvl w:val="0"/>
          <w:numId w:val="32"/>
        </w:numPr>
        <w:spacing w:line="360" w:lineRule="auto"/>
        <w:jc w:val="both"/>
        <w:rPr>
          <w:lang w:val="en-GB"/>
        </w:rPr>
      </w:pPr>
      <w:commentRangeStart w:id="74"/>
      <w:commentRangeStart w:id="75"/>
      <w:r>
        <w:rPr>
          <w:lang w:val="en-GB"/>
        </w:rPr>
        <w:t xml:space="preserve">Current use of </w:t>
      </w:r>
      <w:proofErr w:type="spellStart"/>
      <w:r>
        <w:rPr>
          <w:lang w:val="en-GB"/>
        </w:rPr>
        <w:t>levetiractam</w:t>
      </w:r>
      <w:proofErr w:type="spellEnd"/>
      <w:r>
        <w:rPr>
          <w:lang w:val="en-GB"/>
        </w:rPr>
        <w:t xml:space="preserve"> (because of phasing out when starting brivaracetam)</w:t>
      </w:r>
      <w:commentRangeEnd w:id="74"/>
      <w:r w:rsidR="00600100">
        <w:rPr>
          <w:rStyle w:val="Verwijzingopmerking"/>
          <w:rFonts w:ascii="Haarlemmer MT Medium OsF" w:hAnsi="Haarlemmer MT Medium OsF"/>
        </w:rPr>
        <w:commentReference w:id="74"/>
      </w:r>
      <w:commentRangeEnd w:id="75"/>
      <w:r w:rsidR="00F50A9F">
        <w:rPr>
          <w:rStyle w:val="Verwijzingopmerking"/>
          <w:rFonts w:ascii="Haarlemmer MT Medium OsF" w:hAnsi="Haarlemmer MT Medium OsF"/>
        </w:rPr>
        <w:commentReference w:id="75"/>
      </w:r>
    </w:p>
    <w:p w14:paraId="38D174FC" w14:textId="77777777" w:rsidR="007E07DA" w:rsidRPr="007E07DA" w:rsidRDefault="007E07DA" w:rsidP="007E07DA">
      <w:pPr>
        <w:pStyle w:val="Lijstalinea"/>
        <w:numPr>
          <w:ilvl w:val="0"/>
          <w:numId w:val="32"/>
        </w:numPr>
        <w:spacing w:line="360" w:lineRule="auto"/>
        <w:jc w:val="both"/>
        <w:rPr>
          <w:lang w:val="en-GB"/>
        </w:rPr>
      </w:pPr>
      <w:r w:rsidRPr="00993C90">
        <w:rPr>
          <w:lang w:val="en-GB"/>
        </w:rPr>
        <w:t xml:space="preserve">Current treatment with </w:t>
      </w:r>
      <w:r>
        <w:rPr>
          <w:lang w:val="en-GB"/>
        </w:rPr>
        <w:t>neurostimulation</w:t>
      </w:r>
    </w:p>
    <w:p w14:paraId="597475BE" w14:textId="6CD0DCCA" w:rsidR="00993C90" w:rsidRPr="007E07DA" w:rsidRDefault="00AF000B" w:rsidP="007E07DA">
      <w:pPr>
        <w:pStyle w:val="Lijstalinea"/>
        <w:numPr>
          <w:ilvl w:val="0"/>
          <w:numId w:val="32"/>
        </w:numPr>
        <w:spacing w:line="360" w:lineRule="auto"/>
        <w:jc w:val="both"/>
        <w:rPr>
          <w:lang w:val="en-GB"/>
        </w:rPr>
      </w:pPr>
      <w:r w:rsidRPr="00993C90">
        <w:rPr>
          <w:lang w:val="en-US"/>
        </w:rPr>
        <w:t xml:space="preserve">Inability to </w:t>
      </w:r>
      <w:r w:rsidR="00993C90" w:rsidRPr="00993C90">
        <w:rPr>
          <w:lang w:val="en-US"/>
        </w:rPr>
        <w:t>handle the tVNS device personally</w:t>
      </w:r>
    </w:p>
    <w:p w14:paraId="11AE22AA" w14:textId="77777777" w:rsidR="007E07DA" w:rsidRDefault="007E07DA" w:rsidP="007E07DA">
      <w:pPr>
        <w:pStyle w:val="Lijstalinea"/>
        <w:numPr>
          <w:ilvl w:val="0"/>
          <w:numId w:val="32"/>
        </w:numPr>
        <w:spacing w:line="360" w:lineRule="auto"/>
        <w:jc w:val="both"/>
        <w:rPr>
          <w:lang w:val="en-GB"/>
        </w:rPr>
      </w:pPr>
      <w:r w:rsidRPr="00FB71CF">
        <w:rPr>
          <w:lang w:val="en-GB"/>
        </w:rPr>
        <w:t>Subjects that have a current diagnosis of</w:t>
      </w:r>
      <w:r>
        <w:rPr>
          <w:lang w:val="en-GB"/>
        </w:rPr>
        <w:t xml:space="preserve"> cardiac arrhythmic disease</w:t>
      </w:r>
    </w:p>
    <w:p w14:paraId="5C5EB7FA" w14:textId="77777777" w:rsidR="007E07DA" w:rsidRPr="00855FD6" w:rsidRDefault="007E07DA" w:rsidP="007E07DA">
      <w:pPr>
        <w:pStyle w:val="Lijstalinea"/>
        <w:numPr>
          <w:ilvl w:val="0"/>
          <w:numId w:val="32"/>
        </w:numPr>
        <w:spacing w:line="360" w:lineRule="auto"/>
        <w:jc w:val="both"/>
        <w:rPr>
          <w:highlight w:val="green"/>
          <w:lang w:val="en-GB"/>
        </w:rPr>
      </w:pPr>
      <w:commentRangeStart w:id="76"/>
      <w:r w:rsidRPr="00855FD6">
        <w:rPr>
          <w:highlight w:val="green"/>
          <w:lang w:val="en-US"/>
        </w:rPr>
        <w:t>Inability to complete cognitive tests</w:t>
      </w:r>
      <w:commentRangeEnd w:id="76"/>
      <w:r w:rsidR="00600100" w:rsidRPr="00855FD6">
        <w:rPr>
          <w:rStyle w:val="Verwijzingopmerking"/>
          <w:rFonts w:ascii="Haarlemmer MT Medium OsF" w:hAnsi="Haarlemmer MT Medium OsF"/>
          <w:highlight w:val="green"/>
        </w:rPr>
        <w:commentReference w:id="76"/>
      </w:r>
    </w:p>
    <w:p w14:paraId="4A680B0D" w14:textId="6D5AB38C" w:rsidR="004120B6" w:rsidRPr="00630323" w:rsidRDefault="007E07DA" w:rsidP="00630323">
      <w:pPr>
        <w:pStyle w:val="Lijstalinea"/>
        <w:numPr>
          <w:ilvl w:val="0"/>
          <w:numId w:val="32"/>
        </w:numPr>
        <w:spacing w:line="360" w:lineRule="auto"/>
        <w:jc w:val="both"/>
        <w:rPr>
          <w:lang w:val="en-US"/>
        </w:rPr>
      </w:pPr>
      <w:r w:rsidRPr="00993C90">
        <w:rPr>
          <w:lang w:val="en-US"/>
        </w:rPr>
        <w:t>Any contraindication for MRI: metallic foreign body, pacemaker, claustroph</w:t>
      </w:r>
      <w:r>
        <w:rPr>
          <w:lang w:val="en-US"/>
        </w:rPr>
        <w:t>obia, pregnancy</w:t>
      </w:r>
    </w:p>
    <w:p w14:paraId="22689B3F" w14:textId="097645D3" w:rsidR="00194944" w:rsidRPr="00855FD6" w:rsidDel="003B33EA" w:rsidRDefault="00194944" w:rsidP="00845FA6">
      <w:pPr>
        <w:pStyle w:val="Lijstalinea"/>
        <w:numPr>
          <w:ilvl w:val="0"/>
          <w:numId w:val="32"/>
        </w:numPr>
        <w:spacing w:line="360" w:lineRule="auto"/>
        <w:jc w:val="both"/>
        <w:rPr>
          <w:del w:id="77" w:author="Angelique" w:date="2019-04-24T14:49:00Z"/>
          <w:highlight w:val="green"/>
          <w:lang w:val="en-GB"/>
        </w:rPr>
      </w:pPr>
      <w:del w:id="78" w:author="Angelique" w:date="2019-04-24T14:49:00Z">
        <w:r w:rsidRPr="00855FD6" w:rsidDel="003B33EA">
          <w:rPr>
            <w:highlight w:val="green"/>
            <w:lang w:val="en-GB"/>
          </w:rPr>
          <w:delText xml:space="preserve">Use of </w:delText>
        </w:r>
        <w:r w:rsidR="00031F25" w:rsidRPr="00855FD6" w:rsidDel="003B33EA">
          <w:rPr>
            <w:highlight w:val="green"/>
            <w:lang w:val="en-GB"/>
          </w:rPr>
          <w:delText xml:space="preserve">medication </w:delText>
        </w:r>
        <w:r w:rsidR="003126EB" w:rsidRPr="00855FD6" w:rsidDel="003B33EA">
          <w:rPr>
            <w:highlight w:val="green"/>
            <w:lang w:val="en-GB"/>
          </w:rPr>
          <w:delText xml:space="preserve">directly </w:delText>
        </w:r>
        <w:r w:rsidR="00031F25" w:rsidRPr="00855FD6" w:rsidDel="003B33EA">
          <w:rPr>
            <w:highlight w:val="green"/>
            <w:lang w:val="en-GB"/>
          </w:rPr>
          <w:delText>affecting monoaminergic</w:delText>
        </w:r>
        <w:r w:rsidR="003126EB" w:rsidRPr="00855FD6" w:rsidDel="003B33EA">
          <w:rPr>
            <w:highlight w:val="green"/>
            <w:lang w:val="en-GB"/>
          </w:rPr>
          <w:delText xml:space="preserve"> or cholinergic</w:delText>
        </w:r>
        <w:r w:rsidR="00031F25" w:rsidRPr="00855FD6" w:rsidDel="003B33EA">
          <w:rPr>
            <w:highlight w:val="green"/>
            <w:lang w:val="en-GB"/>
          </w:rPr>
          <w:delText xml:space="preserve"> </w:delText>
        </w:r>
        <w:commentRangeStart w:id="79"/>
        <w:r w:rsidR="00031F25" w:rsidRPr="00855FD6" w:rsidDel="003B33EA">
          <w:rPr>
            <w:highlight w:val="green"/>
            <w:lang w:val="en-GB"/>
          </w:rPr>
          <w:delText>pathways</w:delText>
        </w:r>
      </w:del>
      <w:commentRangeEnd w:id="79"/>
      <w:r w:rsidR="003B33EA" w:rsidRPr="00855FD6">
        <w:rPr>
          <w:rStyle w:val="Verwijzingopmerking"/>
          <w:rFonts w:ascii="Haarlemmer MT Medium OsF" w:hAnsi="Haarlemmer MT Medium OsF"/>
          <w:highlight w:val="green"/>
        </w:rPr>
        <w:commentReference w:id="79"/>
      </w:r>
      <w:del w:id="80" w:author="Angelique" w:date="2019-04-24T14:49:00Z">
        <w:r w:rsidR="00031F25" w:rsidRPr="00855FD6" w:rsidDel="003B33EA">
          <w:rPr>
            <w:highlight w:val="green"/>
            <w:lang w:val="en-GB"/>
          </w:rPr>
          <w:delText xml:space="preserve"> (such as anticholinergic medication, or serotonin reuptake inhibitors).</w:delText>
        </w:r>
      </w:del>
    </w:p>
    <w:p w14:paraId="1CF139AD" w14:textId="77777777" w:rsidR="005A4CE0" w:rsidRPr="00687A02" w:rsidRDefault="005A4CE0" w:rsidP="00845FA6">
      <w:pPr>
        <w:spacing w:line="360" w:lineRule="auto"/>
        <w:ind w:left="360"/>
        <w:jc w:val="both"/>
        <w:rPr>
          <w:rFonts w:ascii="Arial" w:hAnsi="Arial" w:cs="Arial"/>
          <w:lang w:val="en-GB"/>
        </w:rPr>
      </w:pPr>
    </w:p>
    <w:p w14:paraId="0CC372A9" w14:textId="77777777" w:rsidR="00AA47E5" w:rsidRDefault="00AA47E5" w:rsidP="00845FA6">
      <w:pPr>
        <w:pStyle w:val="Kop2"/>
        <w:tabs>
          <w:tab w:val="clear" w:pos="1701"/>
        </w:tabs>
        <w:spacing w:line="360" w:lineRule="auto"/>
        <w:jc w:val="both"/>
        <w:rPr>
          <w:lang w:val="en-GB"/>
        </w:rPr>
      </w:pPr>
      <w:bookmarkStart w:id="81" w:name="_Toc326702311"/>
      <w:r>
        <w:rPr>
          <w:lang w:val="en-GB"/>
        </w:rPr>
        <w:lastRenderedPageBreak/>
        <w:t xml:space="preserve">Sample size </w:t>
      </w:r>
      <w:commentRangeStart w:id="82"/>
      <w:r>
        <w:rPr>
          <w:lang w:val="en-GB"/>
        </w:rPr>
        <w:t>calculation</w:t>
      </w:r>
      <w:commentRangeEnd w:id="82"/>
      <w:r w:rsidR="00E34AF6">
        <w:rPr>
          <w:rStyle w:val="Verwijzingopmerking"/>
          <w:rFonts w:ascii="Haarlemmer MT Medium OsF" w:hAnsi="Haarlemmer MT Medium OsF" w:cs="Times New Roman"/>
          <w:b w:val="0"/>
          <w:bCs w:val="0"/>
          <w:iCs w:val="0"/>
        </w:rPr>
        <w:commentReference w:id="82"/>
      </w:r>
      <w:bookmarkEnd w:id="81"/>
    </w:p>
    <w:p w14:paraId="379561FC" w14:textId="6D1BA256" w:rsidR="00D67393" w:rsidRPr="00D67393" w:rsidRDefault="00D67393" w:rsidP="00D67393">
      <w:pPr>
        <w:spacing w:line="360" w:lineRule="auto"/>
        <w:ind w:left="340"/>
        <w:jc w:val="both"/>
        <w:rPr>
          <w:lang w:val="en-GB"/>
        </w:rPr>
      </w:pPr>
      <w:r w:rsidRPr="00D67393">
        <w:rPr>
          <w:lang w:val="en-GB"/>
        </w:rPr>
        <w:t xml:space="preserve">Based on a previous studies with both </w:t>
      </w:r>
      <w:r w:rsidR="00855FD6" w:rsidRPr="00855FD6">
        <w:rPr>
          <w:highlight w:val="green"/>
          <w:lang w:val="en-GB"/>
        </w:rPr>
        <w:t>t</w:t>
      </w:r>
      <w:r>
        <w:rPr>
          <w:lang w:val="en-GB"/>
        </w:rPr>
        <w:t>VNS</w:t>
      </w:r>
      <w:r w:rsidRPr="00D67393">
        <w:rPr>
          <w:lang w:val="en-GB"/>
        </w:rPr>
        <w:t xml:space="preserve"> and with </w:t>
      </w:r>
      <w:r>
        <w:rPr>
          <w:lang w:val="en-GB"/>
        </w:rPr>
        <w:t>BRV</w:t>
      </w:r>
      <w:r w:rsidRPr="00D67393">
        <w:rPr>
          <w:lang w:val="en-GB"/>
        </w:rPr>
        <w:t xml:space="preserve"> a power calculation (Δ=0.0002, SD=0.00023) is performed with </w:t>
      </w:r>
      <w:proofErr w:type="spellStart"/>
      <w:r w:rsidRPr="00D67393">
        <w:rPr>
          <w:lang w:val="en-GB"/>
        </w:rPr>
        <w:t>MadCalc</w:t>
      </w:r>
      <w:proofErr w:type="spellEnd"/>
      <w:r w:rsidRPr="00D67393">
        <w:rPr>
          <w:lang w:val="en-GB"/>
        </w:rPr>
        <w:t xml:space="preserve"> software aiming to distinguish an improvement on the composite index of &gt; 2/3</w:t>
      </w:r>
      <w:r w:rsidRPr="00D67393">
        <w:rPr>
          <w:vertAlign w:val="superscript"/>
          <w:lang w:val="en-GB"/>
        </w:rPr>
        <w:t>rd</w:t>
      </w:r>
      <w:r w:rsidRPr="00D67393">
        <w:rPr>
          <w:lang w:val="en-GB"/>
        </w:rPr>
        <w:t xml:space="preserve"> </w:t>
      </w:r>
      <w:proofErr w:type="spellStart"/>
      <w:r w:rsidRPr="00D67393">
        <w:rPr>
          <w:lang w:val="en-GB"/>
        </w:rPr>
        <w:t>sd</w:t>
      </w:r>
      <w:proofErr w:type="spellEnd"/>
      <w:r w:rsidRPr="00D67393">
        <w:rPr>
          <w:lang w:val="en-GB"/>
        </w:rPr>
        <w:t xml:space="preserve"> (seizure reduction, cognitive improvement, improvement of QOL), as this is a difference which is considered to have a potentially clinical relevance (Cohen, 1977.). The power calculation showed that a sample size of </w:t>
      </w:r>
      <w:r w:rsidRPr="00D67393">
        <w:rPr>
          <w:u w:val="single"/>
          <w:lang w:val="en-GB"/>
        </w:rPr>
        <w:t>18</w:t>
      </w:r>
      <w:r w:rsidRPr="00D67393">
        <w:rPr>
          <w:lang w:val="en-GB"/>
        </w:rPr>
        <w:t xml:space="preserve"> per group is required to reach a statistical power of 80% (i.e. β=20% risk of type II errors) at α=0.05 (i.e. 5% risk of type I errors). Furthermore, a subject drop-out of 10% is estimated. Finally as the study uses two treatment arms, a gain of power of 30% is estimated. Therefore, in total </w:t>
      </w:r>
      <w:r w:rsidRPr="00855FD6">
        <w:rPr>
          <w:highlight w:val="green"/>
          <w:lang w:val="en-GB"/>
        </w:rPr>
        <w:t>40 subjects</w:t>
      </w:r>
      <w:r w:rsidRPr="00D67393">
        <w:rPr>
          <w:lang w:val="en-GB"/>
        </w:rPr>
        <w:t xml:space="preserve">  are needed.</w:t>
      </w:r>
    </w:p>
    <w:p w14:paraId="19A20098" w14:textId="77777777" w:rsidR="00D67393" w:rsidRPr="00E34AF6" w:rsidRDefault="00D67393" w:rsidP="007C42D3">
      <w:pPr>
        <w:spacing w:line="360" w:lineRule="auto"/>
        <w:ind w:left="340"/>
        <w:jc w:val="both"/>
        <w:rPr>
          <w:lang w:val="en-GB"/>
        </w:rPr>
      </w:pPr>
    </w:p>
    <w:p w14:paraId="2795477B" w14:textId="2DD10682" w:rsidR="00F62C81" w:rsidRDefault="00F62C81" w:rsidP="00F62C81">
      <w:pPr>
        <w:pStyle w:val="Kop1"/>
        <w:rPr>
          <w:lang w:val="en-GB"/>
        </w:rPr>
      </w:pPr>
      <w:bookmarkStart w:id="83" w:name="_Toc326702313"/>
      <w:r>
        <w:rPr>
          <w:lang w:val="en-GB"/>
        </w:rPr>
        <w:t>TREATMENT OF SUBJECTS</w:t>
      </w:r>
    </w:p>
    <w:p w14:paraId="142157E7" w14:textId="06F2B1A2" w:rsidR="0076446C" w:rsidRPr="00456C40" w:rsidRDefault="0076446C" w:rsidP="00F62C81">
      <w:pPr>
        <w:pStyle w:val="Kop2"/>
        <w:rPr>
          <w:lang w:val="en-GB"/>
        </w:rPr>
      </w:pPr>
      <w:r>
        <w:rPr>
          <w:lang w:val="en-GB"/>
        </w:rPr>
        <w:t>Investigational product/treatment</w:t>
      </w:r>
      <w:bookmarkEnd w:id="83"/>
    </w:p>
    <w:p w14:paraId="4746DC88" w14:textId="0BA7CACD" w:rsidR="00594993" w:rsidRDefault="00594993" w:rsidP="008E7841">
      <w:pPr>
        <w:spacing w:line="360" w:lineRule="auto"/>
        <w:ind w:left="340" w:firstLine="4"/>
        <w:jc w:val="both"/>
        <w:rPr>
          <w:lang w:val="en-GB"/>
        </w:rPr>
      </w:pPr>
      <w:r>
        <w:rPr>
          <w:lang w:val="en-GB"/>
        </w:rPr>
        <w:t xml:space="preserve">Patients in the intervention group will be additionally treated with tVNS for </w:t>
      </w:r>
      <w:r w:rsidR="00AC65E4">
        <w:rPr>
          <w:lang w:val="en-GB"/>
        </w:rPr>
        <w:t xml:space="preserve">the first </w:t>
      </w:r>
      <w:r>
        <w:rPr>
          <w:lang w:val="en-GB"/>
        </w:rPr>
        <w:t xml:space="preserve">3 </w:t>
      </w:r>
      <w:r w:rsidR="008E7841">
        <w:rPr>
          <w:lang w:val="en-GB"/>
        </w:rPr>
        <w:t xml:space="preserve">  </w:t>
      </w:r>
      <w:r>
        <w:rPr>
          <w:lang w:val="en-GB"/>
        </w:rPr>
        <w:t>months</w:t>
      </w:r>
      <w:r w:rsidR="00AC65E4">
        <w:rPr>
          <w:lang w:val="en-GB"/>
        </w:rPr>
        <w:t xml:space="preserve"> of BRV treatment</w:t>
      </w:r>
      <w:r>
        <w:rPr>
          <w:lang w:val="en-GB"/>
        </w:rPr>
        <w:t>.</w:t>
      </w:r>
    </w:p>
    <w:p w14:paraId="5C79C9FD" w14:textId="77777777" w:rsidR="00594993" w:rsidRDefault="00594993" w:rsidP="00845FA6">
      <w:pPr>
        <w:spacing w:line="360" w:lineRule="auto"/>
        <w:ind w:left="284"/>
        <w:jc w:val="both"/>
        <w:rPr>
          <w:lang w:val="en-GB"/>
        </w:rPr>
      </w:pPr>
    </w:p>
    <w:p w14:paraId="34F92DC6" w14:textId="77777777" w:rsidR="0076446C" w:rsidRDefault="0076446C" w:rsidP="00845FA6">
      <w:pPr>
        <w:pStyle w:val="Kop2"/>
        <w:tabs>
          <w:tab w:val="clear" w:pos="1701"/>
        </w:tabs>
        <w:spacing w:line="360" w:lineRule="auto"/>
        <w:jc w:val="both"/>
        <w:rPr>
          <w:lang w:val="en-GB"/>
        </w:rPr>
      </w:pPr>
      <w:bookmarkStart w:id="84" w:name="_Toc326702314"/>
      <w:r w:rsidRPr="00456C40">
        <w:rPr>
          <w:lang w:val="en-GB"/>
        </w:rPr>
        <w:t>Use of co-</w:t>
      </w:r>
      <w:r>
        <w:rPr>
          <w:lang w:val="en-GB"/>
        </w:rPr>
        <w:t>intervention (if applicable)</w:t>
      </w:r>
      <w:bookmarkEnd w:id="84"/>
    </w:p>
    <w:p w14:paraId="1516C9D7" w14:textId="7926FF07" w:rsidR="00502615" w:rsidRDefault="00A94D06" w:rsidP="00F62C81">
      <w:pPr>
        <w:spacing w:line="360" w:lineRule="auto"/>
        <w:ind w:firstLine="340"/>
        <w:jc w:val="both"/>
        <w:rPr>
          <w:lang w:val="en-GB"/>
        </w:rPr>
      </w:pPr>
      <w:r>
        <w:rPr>
          <w:lang w:val="en-GB"/>
        </w:rPr>
        <w:t>Not applicable</w:t>
      </w:r>
      <w:bookmarkStart w:id="85" w:name="_Toc326702315"/>
    </w:p>
    <w:p w14:paraId="68129E36" w14:textId="77777777" w:rsidR="00F62C81" w:rsidRDefault="00F62C81" w:rsidP="00F62C81">
      <w:pPr>
        <w:spacing w:line="360" w:lineRule="auto"/>
        <w:ind w:firstLine="340"/>
        <w:jc w:val="both"/>
        <w:rPr>
          <w:lang w:val="en-GB"/>
        </w:rPr>
      </w:pPr>
    </w:p>
    <w:p w14:paraId="78E2E1DD" w14:textId="38119E7B" w:rsidR="0076446C" w:rsidRDefault="0076446C" w:rsidP="00845FA6">
      <w:pPr>
        <w:pStyle w:val="Kop2"/>
        <w:tabs>
          <w:tab w:val="clear" w:pos="1701"/>
        </w:tabs>
        <w:spacing w:line="360" w:lineRule="auto"/>
        <w:jc w:val="both"/>
        <w:rPr>
          <w:lang w:val="en-GB"/>
        </w:rPr>
      </w:pPr>
      <w:r w:rsidRPr="00456C40">
        <w:rPr>
          <w:lang w:val="en-GB"/>
        </w:rPr>
        <w:t xml:space="preserve">Escape </w:t>
      </w:r>
      <w:commentRangeStart w:id="86"/>
      <w:r w:rsidRPr="00456C40">
        <w:rPr>
          <w:lang w:val="en-GB"/>
        </w:rPr>
        <w:t>medication</w:t>
      </w:r>
      <w:commentRangeEnd w:id="86"/>
      <w:r w:rsidR="00E34AF6">
        <w:rPr>
          <w:rStyle w:val="Verwijzingopmerking"/>
          <w:rFonts w:ascii="Haarlemmer MT Medium OsF" w:hAnsi="Haarlemmer MT Medium OsF" w:cs="Times New Roman"/>
          <w:b w:val="0"/>
          <w:bCs w:val="0"/>
          <w:iCs w:val="0"/>
        </w:rPr>
        <w:commentReference w:id="86"/>
      </w:r>
      <w:bookmarkEnd w:id="85"/>
    </w:p>
    <w:p w14:paraId="348B2BFA" w14:textId="0F476DB5" w:rsidR="00AE1E7B" w:rsidRDefault="00AE1E7B" w:rsidP="00AE1E7B">
      <w:pPr>
        <w:spacing w:line="360" w:lineRule="auto"/>
        <w:ind w:left="340"/>
        <w:jc w:val="both"/>
        <w:rPr>
          <w:lang w:val="en-GB"/>
        </w:rPr>
      </w:pPr>
      <w:r>
        <w:rPr>
          <w:lang w:val="en-GB"/>
        </w:rPr>
        <w:t>Therapy intended for the acute treatment of seizures can be used</w:t>
      </w:r>
      <w:r w:rsidR="0073239F">
        <w:rPr>
          <w:lang w:val="en-GB"/>
        </w:rPr>
        <w:t xml:space="preserve"> as normal</w:t>
      </w:r>
      <w:r>
        <w:rPr>
          <w:lang w:val="en-GB"/>
        </w:rPr>
        <w:t>, such as benzodiazepines.</w:t>
      </w:r>
      <w:r w:rsidR="00D03FA0">
        <w:rPr>
          <w:lang w:val="en-GB"/>
        </w:rPr>
        <w:t xml:space="preserve"> </w:t>
      </w:r>
      <w:r w:rsidR="00C31AF7">
        <w:rPr>
          <w:lang w:val="en-GB"/>
        </w:rPr>
        <w:t>This also applies to the treatment of a status epilepticus where current guidelines are leading.</w:t>
      </w:r>
    </w:p>
    <w:p w14:paraId="1B9CE748" w14:textId="46F3647F" w:rsidR="00A94D06" w:rsidRDefault="00A94D06" w:rsidP="00845FA6">
      <w:pPr>
        <w:spacing w:line="360" w:lineRule="auto"/>
        <w:jc w:val="both"/>
        <w:rPr>
          <w:lang w:val="en-GB"/>
        </w:rPr>
      </w:pPr>
    </w:p>
    <w:p w14:paraId="6D61784A" w14:textId="31403ED5" w:rsidR="00CB22D8" w:rsidRPr="00456C40" w:rsidRDefault="00CB22D8" w:rsidP="00845FA6">
      <w:pPr>
        <w:pStyle w:val="Kop1"/>
        <w:spacing w:line="360" w:lineRule="auto"/>
        <w:jc w:val="both"/>
        <w:rPr>
          <w:lang w:val="en-GB"/>
        </w:rPr>
      </w:pPr>
      <w:bookmarkStart w:id="87" w:name="_Toc326702316"/>
      <w:r w:rsidRPr="00456C40">
        <w:rPr>
          <w:lang w:val="en-GB"/>
        </w:rPr>
        <w:t xml:space="preserve">INVESTIGATIONAL </w:t>
      </w:r>
      <w:commentRangeStart w:id="88"/>
      <w:r w:rsidRPr="00456C40">
        <w:rPr>
          <w:lang w:val="en-GB"/>
        </w:rPr>
        <w:t>PRODUCT</w:t>
      </w:r>
      <w:commentRangeEnd w:id="88"/>
      <w:r w:rsidR="00E34AF6">
        <w:rPr>
          <w:rStyle w:val="Verwijzingopmerking"/>
          <w:rFonts w:ascii="Haarlemmer MT Medium OsF" w:hAnsi="Haarlemmer MT Medium OsF"/>
          <w:b w:val="0"/>
        </w:rPr>
        <w:commentReference w:id="88"/>
      </w:r>
      <w:bookmarkEnd w:id="87"/>
      <w:r w:rsidR="00EA511E">
        <w:rPr>
          <w:lang w:val="en-GB"/>
        </w:rPr>
        <w:t xml:space="preserve"> </w:t>
      </w:r>
    </w:p>
    <w:p w14:paraId="63E9C14A" w14:textId="77777777" w:rsidR="00CB22D8" w:rsidRDefault="00CB22D8" w:rsidP="00845FA6">
      <w:pPr>
        <w:pStyle w:val="Kop2"/>
        <w:tabs>
          <w:tab w:val="clear" w:pos="1701"/>
        </w:tabs>
        <w:spacing w:line="360" w:lineRule="auto"/>
        <w:jc w:val="both"/>
        <w:rPr>
          <w:lang w:val="en-GB"/>
        </w:rPr>
      </w:pPr>
      <w:bookmarkStart w:id="89" w:name="_Toc326702317"/>
      <w:r w:rsidRPr="001165B5">
        <w:rPr>
          <w:lang w:val="en-GB"/>
        </w:rPr>
        <w:t>Name and description of investigational  product</w:t>
      </w:r>
      <w:r w:rsidR="00B80614" w:rsidRPr="001165B5">
        <w:rPr>
          <w:lang w:val="en-GB"/>
        </w:rPr>
        <w:t>(s)</w:t>
      </w:r>
      <w:bookmarkEnd w:id="89"/>
    </w:p>
    <w:p w14:paraId="7D56BE95" w14:textId="0777D6DF" w:rsidR="007B122C" w:rsidRDefault="007E4302" w:rsidP="007601F2">
      <w:pPr>
        <w:spacing w:line="360" w:lineRule="auto"/>
        <w:ind w:left="340"/>
        <w:jc w:val="both"/>
        <w:rPr>
          <w:lang w:val="en-GB"/>
        </w:rPr>
      </w:pPr>
      <w:r>
        <w:rPr>
          <w:lang w:val="en-GB"/>
        </w:rPr>
        <w:t xml:space="preserve">The intervention group will receive 3 months of treatment with transcutaneous vagal nerve </w:t>
      </w:r>
      <w:proofErr w:type="spellStart"/>
      <w:r>
        <w:rPr>
          <w:lang w:val="en-GB"/>
        </w:rPr>
        <w:t>stimulaton</w:t>
      </w:r>
      <w:proofErr w:type="spellEnd"/>
      <w:r>
        <w:rPr>
          <w:lang w:val="en-GB"/>
        </w:rPr>
        <w:t xml:space="preserve"> (</w:t>
      </w:r>
      <w:proofErr w:type="spellStart"/>
      <w:r>
        <w:rPr>
          <w:lang w:val="en-GB"/>
        </w:rPr>
        <w:t>tVNS</w:t>
      </w:r>
      <w:proofErr w:type="spellEnd"/>
      <w:r>
        <w:rPr>
          <w:lang w:val="en-GB"/>
        </w:rPr>
        <w:t xml:space="preserve">). </w:t>
      </w:r>
      <w:r w:rsidR="00FB4953">
        <w:rPr>
          <w:lang w:val="en-GB"/>
        </w:rPr>
        <w:t xml:space="preserve">Vagal Nerve Stimulation (VNS) is the most used neurostimulation technique for the treatment of refractory epilepsy and has been used for more than 20 years. </w:t>
      </w:r>
      <w:r w:rsidR="00554993">
        <w:rPr>
          <w:lang w:val="en-GB"/>
        </w:rPr>
        <w:t xml:space="preserve">This traditional VNS method uses an implantable device with an electrode wrapped around the </w:t>
      </w:r>
      <w:proofErr w:type="spellStart"/>
      <w:r w:rsidR="00554993">
        <w:rPr>
          <w:lang w:val="en-GB"/>
        </w:rPr>
        <w:t>vagus</w:t>
      </w:r>
      <w:proofErr w:type="spellEnd"/>
      <w:r w:rsidR="00554993">
        <w:rPr>
          <w:lang w:val="en-GB"/>
        </w:rPr>
        <w:t xml:space="preserve"> nerve in the neck. </w:t>
      </w:r>
      <w:r w:rsidR="00FB4953">
        <w:rPr>
          <w:lang w:val="en-GB"/>
        </w:rPr>
        <w:t>Transcutane</w:t>
      </w:r>
      <w:r w:rsidR="00554993">
        <w:rPr>
          <w:lang w:val="en-GB"/>
        </w:rPr>
        <w:t>ous</w:t>
      </w:r>
      <w:r w:rsidR="00FB4953">
        <w:rPr>
          <w:lang w:val="en-GB"/>
        </w:rPr>
        <w:t xml:space="preserve"> </w:t>
      </w:r>
      <w:proofErr w:type="spellStart"/>
      <w:r w:rsidR="00FB4953">
        <w:rPr>
          <w:lang w:val="en-GB"/>
        </w:rPr>
        <w:t>vagus</w:t>
      </w:r>
      <w:proofErr w:type="spellEnd"/>
      <w:r w:rsidR="00FB4953">
        <w:rPr>
          <w:lang w:val="en-GB"/>
        </w:rPr>
        <w:t xml:space="preserve"> nerve stimulation (</w:t>
      </w:r>
      <w:proofErr w:type="spellStart"/>
      <w:r w:rsidR="00FB4953">
        <w:rPr>
          <w:lang w:val="en-GB"/>
        </w:rPr>
        <w:t>tVNS</w:t>
      </w:r>
      <w:proofErr w:type="spellEnd"/>
      <w:r w:rsidR="00FB4953">
        <w:rPr>
          <w:lang w:val="en-GB"/>
        </w:rPr>
        <w:t xml:space="preserve">) can stimulate the auricular branch of the </w:t>
      </w:r>
      <w:proofErr w:type="spellStart"/>
      <w:r w:rsidR="00FB4953">
        <w:rPr>
          <w:lang w:val="en-GB"/>
        </w:rPr>
        <w:t>vagus</w:t>
      </w:r>
      <w:proofErr w:type="spellEnd"/>
      <w:r w:rsidR="00FB4953">
        <w:rPr>
          <w:lang w:val="en-GB"/>
        </w:rPr>
        <w:t xml:space="preserve"> nerve through the skin of the outer ear. </w:t>
      </w:r>
      <w:r w:rsidR="00355FAE" w:rsidRPr="00355FAE">
        <w:rPr>
          <w:lang w:val="en-GB"/>
        </w:rPr>
        <w:t>The study will use the CE certificated t-VNS device NEMOS® (</w:t>
      </w:r>
      <w:proofErr w:type="spellStart"/>
      <w:r w:rsidR="00355FAE" w:rsidRPr="00355FAE">
        <w:rPr>
          <w:lang w:val="en-GB"/>
        </w:rPr>
        <w:t>Cerbomed</w:t>
      </w:r>
      <w:proofErr w:type="spellEnd"/>
      <w:r w:rsidR="00355FAE" w:rsidRPr="00355FAE">
        <w:rPr>
          <w:lang w:val="en-GB"/>
        </w:rPr>
        <w:t xml:space="preserve"> GmbH, Erlangen, </w:t>
      </w:r>
      <w:r w:rsidR="00355FAE" w:rsidRPr="00355FAE">
        <w:rPr>
          <w:lang w:val="en-GB"/>
        </w:rPr>
        <w:lastRenderedPageBreak/>
        <w:t>Germany</w:t>
      </w:r>
      <w:r w:rsidR="00716898">
        <w:rPr>
          <w:lang w:val="en-GB"/>
        </w:rPr>
        <w:t>)</w:t>
      </w:r>
      <w:r w:rsidR="007B122C">
        <w:rPr>
          <w:lang w:val="en-GB"/>
        </w:rPr>
        <w:t>, and the intended study population is within the CE approved indication for use</w:t>
      </w:r>
      <w:r w:rsidR="00355FAE" w:rsidRPr="00355FAE">
        <w:rPr>
          <w:lang w:val="en-GB"/>
        </w:rPr>
        <w:t>. The system includes an external pulse generator, roughly the size and weight of a cellular telephone,</w:t>
      </w:r>
      <w:r w:rsidR="00716898">
        <w:rPr>
          <w:lang w:val="en-GB"/>
        </w:rPr>
        <w:t xml:space="preserve"> with</w:t>
      </w:r>
      <w:r w:rsidR="00355FAE" w:rsidRPr="00355FAE">
        <w:rPr>
          <w:lang w:val="en-GB"/>
        </w:rPr>
        <w:t xml:space="preserve"> a cutaneous contact electrode that is placed in the auricular tract. </w:t>
      </w:r>
      <w:r w:rsidR="007B122C" w:rsidRPr="00355FAE">
        <w:rPr>
          <w:lang w:val="en-GB"/>
        </w:rPr>
        <w:t>Placement of the electrode is designed to be a simple process, and patients are instructed on proper technique prior to using the d</w:t>
      </w:r>
      <w:r w:rsidR="007B122C">
        <w:rPr>
          <w:lang w:val="en-GB"/>
        </w:rPr>
        <w:t xml:space="preserve">evice.  </w:t>
      </w:r>
      <w:r w:rsidR="00716898" w:rsidRPr="00355FAE">
        <w:rPr>
          <w:lang w:val="en-GB"/>
        </w:rPr>
        <w:t xml:space="preserve">A rechargeable Lithium battery powers the pulse generator, and the electrode is connected to the pulse generator via a connector cable. The rechargeable battery, battery charging station, and connector cables are included with the device. </w:t>
      </w:r>
      <w:r w:rsidR="00570BAB">
        <w:rPr>
          <w:lang w:val="en-GB"/>
        </w:rPr>
        <w:t>The used device settings are described in table 1.</w:t>
      </w:r>
      <w:r w:rsidR="007B122C">
        <w:rPr>
          <w:lang w:val="en-GB"/>
        </w:rPr>
        <w:t xml:space="preserve"> The technical support will be provided by the department of electrical engineering at TU Eindhoven.</w:t>
      </w:r>
      <w:r w:rsidR="00AF20F5">
        <w:rPr>
          <w:lang w:val="en-GB"/>
        </w:rPr>
        <w:t xml:space="preserve"> </w:t>
      </w:r>
      <w:r w:rsidR="00AF20F5" w:rsidRPr="00AF20F5">
        <w:rPr>
          <w:lang w:val="en-GB"/>
        </w:rPr>
        <w:t xml:space="preserve">All personnel involved with </w:t>
      </w:r>
      <w:r w:rsidR="00AF20F5">
        <w:rPr>
          <w:lang w:val="en-GB"/>
        </w:rPr>
        <w:t>the device will</w:t>
      </w:r>
      <w:r w:rsidR="00AF20F5" w:rsidRPr="00AF20F5">
        <w:rPr>
          <w:lang w:val="en-GB"/>
        </w:rPr>
        <w:t xml:space="preserve"> be appropriately trained in the requirements specific to </w:t>
      </w:r>
      <w:r w:rsidR="00AF20F5">
        <w:rPr>
          <w:lang w:val="en-GB"/>
        </w:rPr>
        <w:t>this</w:t>
      </w:r>
      <w:r w:rsidR="00AF20F5" w:rsidRPr="00AF20F5">
        <w:rPr>
          <w:lang w:val="en-GB"/>
        </w:rPr>
        <w:t xml:space="preserve"> product.</w:t>
      </w:r>
    </w:p>
    <w:p w14:paraId="48F7228E" w14:textId="77777777" w:rsidR="00570BAB" w:rsidRDefault="00570BAB" w:rsidP="007601F2">
      <w:pPr>
        <w:spacing w:line="360" w:lineRule="auto"/>
        <w:ind w:left="340"/>
        <w:jc w:val="both"/>
        <w:rPr>
          <w:lang w:val="en-GB"/>
        </w:rPr>
      </w:pPr>
    </w:p>
    <w:p w14:paraId="1247D52E" w14:textId="7C466902" w:rsidR="00716898" w:rsidRPr="00716898" w:rsidRDefault="00716898" w:rsidP="007601F2">
      <w:pPr>
        <w:spacing w:line="360" w:lineRule="auto"/>
        <w:ind w:left="340"/>
        <w:jc w:val="both"/>
        <w:rPr>
          <w:lang w:val="en-GB"/>
        </w:rPr>
      </w:pPr>
      <w:r>
        <w:rPr>
          <w:b/>
          <w:lang w:val="en-GB"/>
        </w:rPr>
        <w:t>Figure 2:</w:t>
      </w:r>
      <w:r>
        <w:rPr>
          <w:lang w:val="en-GB"/>
        </w:rPr>
        <w:t xml:space="preserve"> t-VNS device NEMOS </w:t>
      </w:r>
      <w:r w:rsidRPr="00355FAE">
        <w:rPr>
          <w:lang w:val="en-GB"/>
        </w:rPr>
        <w:t>®</w:t>
      </w:r>
      <w:r>
        <w:rPr>
          <w:lang w:val="en-GB"/>
        </w:rPr>
        <w:t xml:space="preserve"> with extern stimulator, placed in the auricular tract.</w:t>
      </w:r>
    </w:p>
    <w:p w14:paraId="4DC52D99" w14:textId="3B994416" w:rsidR="00716898" w:rsidRDefault="00716898" w:rsidP="00AA0429">
      <w:pPr>
        <w:spacing w:line="360" w:lineRule="auto"/>
        <w:ind w:left="340"/>
        <w:rPr>
          <w:lang w:val="en-GB"/>
        </w:rPr>
      </w:pPr>
      <w:r>
        <w:rPr>
          <w:rFonts w:ascii="Arial" w:hAnsi="Arial" w:cs="Arial"/>
          <w:noProof/>
          <w:color w:val="FFFFFF"/>
          <w:sz w:val="20"/>
          <w:szCs w:val="20"/>
        </w:rPr>
        <w:drawing>
          <wp:inline distT="0" distB="0" distL="0" distR="0" wp14:anchorId="25A9EDDB" wp14:editId="11023053">
            <wp:extent cx="3757613" cy="1358866"/>
            <wp:effectExtent l="0" t="0" r="0" b="0"/>
            <wp:docPr id="3" name="Afbeelding 3"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2980" cy="1396970"/>
                    </a:xfrm>
                    <a:prstGeom prst="rect">
                      <a:avLst/>
                    </a:prstGeom>
                    <a:noFill/>
                    <a:ln>
                      <a:noFill/>
                    </a:ln>
                  </pic:spPr>
                </pic:pic>
              </a:graphicData>
            </a:graphic>
          </wp:inline>
        </w:drawing>
      </w:r>
    </w:p>
    <w:p w14:paraId="0F085583" w14:textId="77777777" w:rsidR="00716898" w:rsidRDefault="00716898" w:rsidP="00AA0429">
      <w:pPr>
        <w:spacing w:line="360" w:lineRule="auto"/>
        <w:ind w:left="340"/>
        <w:jc w:val="both"/>
        <w:rPr>
          <w:lang w:val="en-GB"/>
        </w:rPr>
      </w:pPr>
    </w:p>
    <w:p w14:paraId="1C049248" w14:textId="766C9B7C" w:rsidR="00AA0429" w:rsidRPr="00AA0429" w:rsidRDefault="00AA0429" w:rsidP="00AA0429">
      <w:pPr>
        <w:spacing w:line="360" w:lineRule="auto"/>
        <w:ind w:left="340"/>
        <w:jc w:val="both"/>
        <w:rPr>
          <w:b/>
          <w:lang w:val="en-GB"/>
        </w:rPr>
      </w:pPr>
      <w:r>
        <w:rPr>
          <w:b/>
          <w:lang w:val="en-GB"/>
        </w:rPr>
        <w:t>Table 1: tVNS device parameters</w:t>
      </w:r>
    </w:p>
    <w:tbl>
      <w:tblPr>
        <w:tblStyle w:val="Tabelraster"/>
        <w:tblW w:w="0" w:type="auto"/>
        <w:tblInd w:w="421" w:type="dxa"/>
        <w:tblLook w:val="04A0" w:firstRow="1" w:lastRow="0" w:firstColumn="1" w:lastColumn="0" w:noHBand="0" w:noVBand="1"/>
      </w:tblPr>
      <w:tblGrid>
        <w:gridCol w:w="1701"/>
        <w:gridCol w:w="6935"/>
      </w:tblGrid>
      <w:tr w:rsidR="00570BAB" w:rsidRPr="00DA1C7E" w14:paraId="1A8B0548" w14:textId="77777777" w:rsidTr="00630323">
        <w:tc>
          <w:tcPr>
            <w:tcW w:w="1701" w:type="dxa"/>
            <w:tcBorders>
              <w:top w:val="single" w:sz="4" w:space="0" w:color="auto"/>
            </w:tcBorders>
          </w:tcPr>
          <w:p w14:paraId="4908005A" w14:textId="27119C46" w:rsidR="00570BAB" w:rsidRPr="00DA1C7E" w:rsidRDefault="00114C02" w:rsidP="00570BAB">
            <w:pPr>
              <w:jc w:val="both"/>
              <w:rPr>
                <w:b/>
                <w:sz w:val="22"/>
                <w:lang w:val="en-GB"/>
              </w:rPr>
            </w:pPr>
            <w:r w:rsidRPr="00DA1C7E">
              <w:rPr>
                <w:b/>
                <w:sz w:val="22"/>
                <w:lang w:val="en-GB"/>
              </w:rPr>
              <w:t>Pulse duration</w:t>
            </w:r>
          </w:p>
        </w:tc>
        <w:tc>
          <w:tcPr>
            <w:tcW w:w="6935" w:type="dxa"/>
            <w:tcBorders>
              <w:top w:val="single" w:sz="4" w:space="0" w:color="auto"/>
            </w:tcBorders>
          </w:tcPr>
          <w:p w14:paraId="53024E84" w14:textId="44AD4BCE" w:rsidR="00570BAB" w:rsidRPr="00DA1C7E" w:rsidRDefault="00D65A0C" w:rsidP="00570BAB">
            <w:pPr>
              <w:jc w:val="both"/>
              <w:rPr>
                <w:sz w:val="22"/>
                <w:lang w:val="en-GB"/>
              </w:rPr>
            </w:pPr>
            <w:r w:rsidRPr="00DA1C7E">
              <w:rPr>
                <w:sz w:val="22"/>
                <w:lang w:val="en-GB"/>
              </w:rPr>
              <w:t>200-300 µs</w:t>
            </w:r>
          </w:p>
        </w:tc>
      </w:tr>
      <w:tr w:rsidR="00570BAB" w:rsidRPr="00DA1C7E" w14:paraId="7E740F0F" w14:textId="77777777" w:rsidTr="00630323">
        <w:tc>
          <w:tcPr>
            <w:tcW w:w="1701" w:type="dxa"/>
          </w:tcPr>
          <w:p w14:paraId="62566123" w14:textId="0EB20186" w:rsidR="00570BAB" w:rsidRPr="00DA1C7E" w:rsidRDefault="00114C02" w:rsidP="00570BAB">
            <w:pPr>
              <w:jc w:val="both"/>
              <w:rPr>
                <w:b/>
                <w:sz w:val="22"/>
                <w:lang w:val="en-GB"/>
              </w:rPr>
            </w:pPr>
            <w:r w:rsidRPr="00DA1C7E">
              <w:rPr>
                <w:b/>
                <w:sz w:val="22"/>
                <w:lang w:val="en-GB"/>
              </w:rPr>
              <w:t>Duty cycle</w:t>
            </w:r>
          </w:p>
        </w:tc>
        <w:tc>
          <w:tcPr>
            <w:tcW w:w="6935" w:type="dxa"/>
          </w:tcPr>
          <w:p w14:paraId="26D96E95" w14:textId="486A4A60" w:rsidR="00570BAB" w:rsidRPr="00DA1C7E" w:rsidRDefault="00114C02" w:rsidP="00570BAB">
            <w:pPr>
              <w:jc w:val="both"/>
              <w:rPr>
                <w:sz w:val="22"/>
                <w:lang w:val="en-GB"/>
              </w:rPr>
            </w:pPr>
            <w:r w:rsidRPr="00DA1C7E">
              <w:rPr>
                <w:sz w:val="22"/>
                <w:lang w:val="en-GB"/>
              </w:rPr>
              <w:t xml:space="preserve">30 seconds on, </w:t>
            </w:r>
            <w:r w:rsidR="00D914A2" w:rsidRPr="00DA1C7E">
              <w:rPr>
                <w:sz w:val="22"/>
                <w:lang w:val="en-GB"/>
              </w:rPr>
              <w:t>30 seconds</w:t>
            </w:r>
            <w:r w:rsidRPr="00DA1C7E">
              <w:rPr>
                <w:sz w:val="22"/>
                <w:lang w:val="en-GB"/>
              </w:rPr>
              <w:t xml:space="preserve"> off</w:t>
            </w:r>
          </w:p>
        </w:tc>
      </w:tr>
      <w:tr w:rsidR="00570BAB" w:rsidRPr="00DA1C7E" w14:paraId="153F77BE" w14:textId="77777777" w:rsidTr="00630323">
        <w:tc>
          <w:tcPr>
            <w:tcW w:w="1701" w:type="dxa"/>
          </w:tcPr>
          <w:p w14:paraId="079A261C" w14:textId="32DCFC89" w:rsidR="00570BAB" w:rsidRPr="00DA1C7E" w:rsidRDefault="00114C02" w:rsidP="00570BAB">
            <w:pPr>
              <w:jc w:val="both"/>
              <w:rPr>
                <w:b/>
                <w:sz w:val="22"/>
                <w:lang w:val="en-GB"/>
              </w:rPr>
            </w:pPr>
            <w:r w:rsidRPr="00DA1C7E">
              <w:rPr>
                <w:b/>
                <w:sz w:val="22"/>
                <w:lang w:val="en-GB"/>
              </w:rPr>
              <w:t>Current</w:t>
            </w:r>
          </w:p>
        </w:tc>
        <w:tc>
          <w:tcPr>
            <w:tcW w:w="6935" w:type="dxa"/>
          </w:tcPr>
          <w:p w14:paraId="3FB4C6E8" w14:textId="019580A7" w:rsidR="00570BAB" w:rsidRPr="00DA1C7E" w:rsidRDefault="00114C02" w:rsidP="00114C02">
            <w:pPr>
              <w:jc w:val="both"/>
              <w:rPr>
                <w:sz w:val="22"/>
                <w:lang w:val="en-GB"/>
              </w:rPr>
            </w:pPr>
            <w:r w:rsidRPr="00DA1C7E">
              <w:rPr>
                <w:sz w:val="22"/>
                <w:lang w:val="en-GB"/>
              </w:rPr>
              <w:t>Set just below the threshold for painful stimulation (subject dependent)</w:t>
            </w:r>
          </w:p>
        </w:tc>
      </w:tr>
      <w:tr w:rsidR="00570BAB" w:rsidRPr="00114C02" w14:paraId="565AF90D" w14:textId="77777777" w:rsidTr="00DA1C7E">
        <w:trPr>
          <w:trHeight w:val="40"/>
        </w:trPr>
        <w:tc>
          <w:tcPr>
            <w:tcW w:w="1701" w:type="dxa"/>
          </w:tcPr>
          <w:p w14:paraId="3EE1761C" w14:textId="5CF400DC" w:rsidR="00570BAB" w:rsidRPr="00DA1C7E" w:rsidRDefault="00114C02" w:rsidP="00570BAB">
            <w:pPr>
              <w:jc w:val="both"/>
              <w:rPr>
                <w:b/>
                <w:sz w:val="22"/>
                <w:lang w:val="en-GB"/>
              </w:rPr>
            </w:pPr>
            <w:r w:rsidRPr="00DA1C7E">
              <w:rPr>
                <w:b/>
                <w:sz w:val="22"/>
                <w:lang w:val="en-GB"/>
              </w:rPr>
              <w:t>On / 24 hours</w:t>
            </w:r>
          </w:p>
        </w:tc>
        <w:tc>
          <w:tcPr>
            <w:tcW w:w="6935" w:type="dxa"/>
          </w:tcPr>
          <w:p w14:paraId="6A7CF1F3" w14:textId="295206E3" w:rsidR="00570BAB" w:rsidRPr="00DA1C7E" w:rsidRDefault="00DA1C7E" w:rsidP="00570BAB">
            <w:pPr>
              <w:jc w:val="both"/>
              <w:rPr>
                <w:sz w:val="22"/>
                <w:lang w:val="en-GB"/>
              </w:rPr>
            </w:pPr>
            <w:r w:rsidRPr="00DA1C7E">
              <w:rPr>
                <w:sz w:val="22"/>
                <w:lang w:val="en-GB"/>
              </w:rPr>
              <w:t>4</w:t>
            </w:r>
            <w:commentRangeStart w:id="90"/>
            <w:r w:rsidR="00114C02" w:rsidRPr="00DA1C7E">
              <w:rPr>
                <w:sz w:val="22"/>
                <w:lang w:val="en-GB"/>
              </w:rPr>
              <w:t xml:space="preserve"> hours (subject dependent which hours)</w:t>
            </w:r>
            <w:commentRangeEnd w:id="90"/>
            <w:r w:rsidR="00D65A0C" w:rsidRPr="00DA1C7E">
              <w:rPr>
                <w:rStyle w:val="Verwijzingopmerking"/>
                <w:rFonts w:ascii="Haarlemmer MT Medium OsF" w:hAnsi="Haarlemmer MT Medium OsF"/>
              </w:rPr>
              <w:commentReference w:id="90"/>
            </w:r>
          </w:p>
        </w:tc>
      </w:tr>
    </w:tbl>
    <w:p w14:paraId="429ED7D3" w14:textId="77777777" w:rsidR="00FB4953" w:rsidRDefault="00FB4953" w:rsidP="00114C02">
      <w:pPr>
        <w:spacing w:line="360" w:lineRule="auto"/>
        <w:jc w:val="both"/>
        <w:rPr>
          <w:lang w:val="en-GB"/>
        </w:rPr>
      </w:pPr>
    </w:p>
    <w:p w14:paraId="1E85C994" w14:textId="20F68651" w:rsidR="00CB22D8" w:rsidRPr="001165B5" w:rsidRDefault="007B122C" w:rsidP="00845FA6">
      <w:pPr>
        <w:pStyle w:val="Kop2"/>
        <w:tabs>
          <w:tab w:val="clear" w:pos="1701"/>
        </w:tabs>
        <w:spacing w:line="360" w:lineRule="auto"/>
        <w:jc w:val="both"/>
        <w:rPr>
          <w:lang w:val="en-GB"/>
        </w:rPr>
      </w:pPr>
      <w:bookmarkStart w:id="91" w:name="_Toc326702318"/>
      <w:r>
        <w:rPr>
          <w:lang w:val="en-GB"/>
        </w:rPr>
        <w:t>S</w:t>
      </w:r>
      <w:r w:rsidR="00CB22D8" w:rsidRPr="001165B5">
        <w:rPr>
          <w:lang w:val="en-GB"/>
        </w:rPr>
        <w:t xml:space="preserve">ummary of findings from </w:t>
      </w:r>
      <w:commentRangeStart w:id="92"/>
      <w:r w:rsidR="00CB22D8" w:rsidRPr="001165B5">
        <w:rPr>
          <w:lang w:val="en-GB"/>
        </w:rPr>
        <w:t>non-clinical studies</w:t>
      </w:r>
      <w:commentRangeEnd w:id="92"/>
      <w:r w:rsidR="00701BF3" w:rsidRPr="001165B5">
        <w:rPr>
          <w:rStyle w:val="Verwijzingopmerking"/>
          <w:rFonts w:ascii="Haarlemmer MT Medium OsF" w:hAnsi="Haarlemmer MT Medium OsF" w:cs="Times New Roman"/>
          <w:b w:val="0"/>
          <w:bCs w:val="0"/>
          <w:iCs w:val="0"/>
        </w:rPr>
        <w:commentReference w:id="92"/>
      </w:r>
      <w:bookmarkEnd w:id="91"/>
    </w:p>
    <w:p w14:paraId="255ECCCA" w14:textId="170EADA3" w:rsidR="008A3F15" w:rsidRDefault="008A3F15" w:rsidP="000906CE">
      <w:pPr>
        <w:spacing w:line="360" w:lineRule="auto"/>
        <w:ind w:left="340"/>
        <w:jc w:val="both"/>
        <w:rPr>
          <w:lang w:val="en-GB"/>
        </w:rPr>
      </w:pPr>
      <w:r>
        <w:rPr>
          <w:lang w:val="en-GB"/>
        </w:rPr>
        <w:t xml:space="preserve">Animal studies showed no significant difference between VNS and </w:t>
      </w:r>
      <w:proofErr w:type="spellStart"/>
      <w:r>
        <w:rPr>
          <w:lang w:val="en-GB"/>
        </w:rPr>
        <w:t>tVNS</w:t>
      </w:r>
      <w:proofErr w:type="spellEnd"/>
      <w:r>
        <w:rPr>
          <w:lang w:val="en-GB"/>
        </w:rPr>
        <w:t xml:space="preserve"> for treatment of </w:t>
      </w:r>
      <w:proofErr w:type="spellStart"/>
      <w:r w:rsidRPr="00630323">
        <w:rPr>
          <w:lang w:val="en-US"/>
        </w:rPr>
        <w:t>pentylenetrazole</w:t>
      </w:r>
      <w:proofErr w:type="spellEnd"/>
      <w:r w:rsidRPr="00630323">
        <w:t xml:space="preserve"> </w:t>
      </w:r>
      <w:proofErr w:type="spellStart"/>
      <w:r w:rsidRPr="00630323">
        <w:t>induced</w:t>
      </w:r>
      <w:proofErr w:type="spellEnd"/>
      <w:r w:rsidRPr="00630323">
        <w:t xml:space="preserve"> </w:t>
      </w:r>
      <w:proofErr w:type="spellStart"/>
      <w:r w:rsidRPr="00630323">
        <w:t>epilepsy</w:t>
      </w:r>
      <w:proofErr w:type="spellEnd"/>
      <w:r w:rsidRPr="00630323">
        <w:t xml:space="preserve"> rats</w:t>
      </w:r>
      <w:r>
        <w:rPr>
          <w:lang w:val="en-GB"/>
        </w:rPr>
        <w:t xml:space="preserve"> [He 2009</w:t>
      </w:r>
      <w:r w:rsidR="00EE1951">
        <w:rPr>
          <w:lang w:val="en-GB"/>
        </w:rPr>
        <w:t>, He 2013</w:t>
      </w:r>
      <w:r>
        <w:rPr>
          <w:lang w:val="en-GB"/>
        </w:rPr>
        <w:t>]. In both treatment groups seizure activity measured with epidural EEG traces was significantly reduced, moreover the effects outlasted the period of stimulation.</w:t>
      </w:r>
    </w:p>
    <w:p w14:paraId="4412EEC5" w14:textId="77777777" w:rsidR="008A3F15" w:rsidRDefault="008A3F15" w:rsidP="000906CE">
      <w:pPr>
        <w:spacing w:line="360" w:lineRule="auto"/>
        <w:ind w:left="340"/>
        <w:jc w:val="both"/>
        <w:rPr>
          <w:lang w:val="en-GB"/>
        </w:rPr>
      </w:pPr>
    </w:p>
    <w:p w14:paraId="18F5606F" w14:textId="77777777" w:rsidR="00CB22D8" w:rsidRDefault="00CB22D8" w:rsidP="00845FA6">
      <w:pPr>
        <w:pStyle w:val="Kop2"/>
        <w:tabs>
          <w:tab w:val="clear" w:pos="1701"/>
        </w:tabs>
        <w:spacing w:line="360" w:lineRule="auto"/>
        <w:jc w:val="both"/>
        <w:rPr>
          <w:lang w:val="en-GB"/>
        </w:rPr>
      </w:pPr>
      <w:bookmarkStart w:id="93" w:name="_Toc326702319"/>
      <w:r w:rsidRPr="00E31561">
        <w:rPr>
          <w:lang w:val="en-GB"/>
        </w:rPr>
        <w:t>Summary of findings from clinical studies</w:t>
      </w:r>
      <w:bookmarkEnd w:id="93"/>
    </w:p>
    <w:p w14:paraId="7A6FE90F" w14:textId="5214365D" w:rsidR="0024606B" w:rsidRDefault="0024606B" w:rsidP="000906CE">
      <w:pPr>
        <w:spacing w:line="360" w:lineRule="auto"/>
        <w:ind w:left="340"/>
        <w:jc w:val="both"/>
        <w:rPr>
          <w:lang w:val="en-GB"/>
        </w:rPr>
      </w:pPr>
      <w:bookmarkStart w:id="94" w:name="_Toc326702320"/>
      <w:r>
        <w:rPr>
          <w:lang w:val="en-GB"/>
        </w:rPr>
        <w:t xml:space="preserve">Preliminary studies show that tVNS has the same effect as the implanted VNS device with the advantage that the therapy can be easily stopped when in-effective. The evidence that </w:t>
      </w:r>
      <w:r>
        <w:rPr>
          <w:lang w:val="en-GB"/>
        </w:rPr>
        <w:lastRenderedPageBreak/>
        <w:t xml:space="preserve">supports the use of tVNS was initiated by a small pilot study by Stefan et al [Stefan 2012]. </w:t>
      </w:r>
      <w:r w:rsidR="002B30D8">
        <w:rPr>
          <w:lang w:val="en-GB"/>
        </w:rPr>
        <w:t xml:space="preserve">Rong et al found a significant seizure reduction of 42.6 versus 11.5% in the control group in a randomized controlled trial in 144 patients [Rong 2014]. They also found a significant improvement in quality of daily life. </w:t>
      </w:r>
      <w:r>
        <w:rPr>
          <w:lang w:val="en-GB"/>
        </w:rPr>
        <w:t>A</w:t>
      </w:r>
      <w:r w:rsidR="002B30D8">
        <w:rPr>
          <w:lang w:val="en-GB"/>
        </w:rPr>
        <w:t>nother</w:t>
      </w:r>
      <w:r>
        <w:rPr>
          <w:lang w:val="en-GB"/>
        </w:rPr>
        <w:t xml:space="preserve"> </w:t>
      </w:r>
      <w:r w:rsidR="00DA3182">
        <w:rPr>
          <w:lang w:val="en-GB"/>
        </w:rPr>
        <w:t>recent randomized controlled tr</w:t>
      </w:r>
      <w:r>
        <w:rPr>
          <w:lang w:val="en-GB"/>
        </w:rPr>
        <w:t>i</w:t>
      </w:r>
      <w:r w:rsidR="00DA3182">
        <w:rPr>
          <w:lang w:val="en-GB"/>
        </w:rPr>
        <w:t>a</w:t>
      </w:r>
      <w:r>
        <w:rPr>
          <w:lang w:val="en-GB"/>
        </w:rPr>
        <w:t xml:space="preserve">l by Bauer et al. in 70 patients showed a </w:t>
      </w:r>
      <w:commentRangeStart w:id="95"/>
      <w:commentRangeStart w:id="96"/>
      <w:r>
        <w:rPr>
          <w:lang w:val="en-GB"/>
        </w:rPr>
        <w:t xml:space="preserve">seizure reduction of 23 percent </w:t>
      </w:r>
      <w:commentRangeEnd w:id="95"/>
      <w:r>
        <w:rPr>
          <w:rStyle w:val="Verwijzingopmerking"/>
          <w:rFonts w:ascii="Haarlemmer MT Medium OsF" w:hAnsi="Haarlemmer MT Medium OsF"/>
        </w:rPr>
        <w:commentReference w:id="95"/>
      </w:r>
      <w:commentRangeEnd w:id="96"/>
      <w:r w:rsidR="00A51C56">
        <w:rPr>
          <w:rStyle w:val="Verwijzingopmerking"/>
          <w:rFonts w:ascii="Haarlemmer MT Medium OsF" w:hAnsi="Haarlemmer MT Medium OsF"/>
        </w:rPr>
        <w:commentReference w:id="96"/>
      </w:r>
      <w:r>
        <w:rPr>
          <w:lang w:val="en-GB"/>
        </w:rPr>
        <w:t>in the treatment group compared to -2.9 percent in the active control group</w:t>
      </w:r>
      <w:r w:rsidR="002B30D8">
        <w:rPr>
          <w:lang w:val="en-GB"/>
        </w:rPr>
        <w:t>, which was however not statistically significant</w:t>
      </w:r>
      <w:r>
        <w:rPr>
          <w:lang w:val="en-GB"/>
        </w:rPr>
        <w:t>.</w:t>
      </w:r>
      <w:r w:rsidR="002B30D8">
        <w:rPr>
          <w:lang w:val="en-GB"/>
        </w:rPr>
        <w:t xml:space="preserve"> </w:t>
      </w:r>
      <w:r>
        <w:rPr>
          <w:lang w:val="en-GB"/>
        </w:rPr>
        <w:t xml:space="preserve">Side effects of tVNS include dizziness, headache and local pain, </w:t>
      </w:r>
      <w:proofErr w:type="spellStart"/>
      <w:r>
        <w:rPr>
          <w:lang w:val="en-GB"/>
        </w:rPr>
        <w:t>dysaesthesia</w:t>
      </w:r>
      <w:proofErr w:type="spellEnd"/>
      <w:r>
        <w:rPr>
          <w:lang w:val="en-GB"/>
        </w:rPr>
        <w:t xml:space="preserve"> and itching at the stimulation site. All the side effects were reversible and disappear</w:t>
      </w:r>
      <w:r w:rsidR="002B30D8">
        <w:rPr>
          <w:lang w:val="en-GB"/>
        </w:rPr>
        <w:t>ed</w:t>
      </w:r>
      <w:r>
        <w:rPr>
          <w:lang w:val="en-GB"/>
        </w:rPr>
        <w:t xml:space="preserve"> soon after discontinuation of the stimulation [Bauer 2016].</w:t>
      </w:r>
    </w:p>
    <w:p w14:paraId="483A136E" w14:textId="77777777" w:rsidR="0024606B" w:rsidRDefault="0024606B" w:rsidP="0024606B">
      <w:pPr>
        <w:spacing w:line="360" w:lineRule="auto"/>
        <w:ind w:left="851"/>
        <w:jc w:val="both"/>
        <w:rPr>
          <w:lang w:val="en-GB"/>
        </w:rPr>
      </w:pPr>
    </w:p>
    <w:p w14:paraId="2F6FD15A" w14:textId="77777777" w:rsidR="00CB22D8" w:rsidRDefault="00CB22D8" w:rsidP="00845FA6">
      <w:pPr>
        <w:pStyle w:val="Kop2"/>
        <w:tabs>
          <w:tab w:val="clear" w:pos="1701"/>
        </w:tabs>
        <w:spacing w:line="360" w:lineRule="auto"/>
        <w:jc w:val="both"/>
        <w:rPr>
          <w:lang w:val="en-GB"/>
        </w:rPr>
      </w:pPr>
      <w:r w:rsidRPr="00E31561">
        <w:rPr>
          <w:lang w:val="en-GB"/>
        </w:rPr>
        <w:t xml:space="preserve">Summary of known and </w:t>
      </w:r>
      <w:commentRangeStart w:id="97"/>
      <w:r w:rsidRPr="00E31561">
        <w:rPr>
          <w:lang w:val="en-GB"/>
        </w:rPr>
        <w:t xml:space="preserve">potential risks </w:t>
      </w:r>
      <w:commentRangeEnd w:id="97"/>
      <w:r w:rsidR="001165B5">
        <w:rPr>
          <w:rStyle w:val="Verwijzingopmerking"/>
          <w:rFonts w:ascii="Haarlemmer MT Medium OsF" w:hAnsi="Haarlemmer MT Medium OsF" w:cs="Times New Roman"/>
          <w:b w:val="0"/>
          <w:bCs w:val="0"/>
          <w:iCs w:val="0"/>
        </w:rPr>
        <w:commentReference w:id="97"/>
      </w:r>
      <w:r w:rsidRPr="00E31561">
        <w:rPr>
          <w:lang w:val="en-GB"/>
        </w:rPr>
        <w:t>and benefits</w:t>
      </w:r>
      <w:bookmarkEnd w:id="94"/>
    </w:p>
    <w:p w14:paraId="6B0C5B4B" w14:textId="4EFC1589" w:rsidR="007B122C" w:rsidRPr="007B122C" w:rsidRDefault="008060EC" w:rsidP="008060EC">
      <w:pPr>
        <w:spacing w:line="360" w:lineRule="auto"/>
        <w:ind w:left="340"/>
        <w:jc w:val="both"/>
        <w:rPr>
          <w:lang w:val="en-GB"/>
        </w:rPr>
      </w:pPr>
      <w:r>
        <w:rPr>
          <w:lang w:val="en-GB"/>
        </w:rPr>
        <w:t>To date t-VNS has been well tolerated, without any serious adverse events. The most common side effects are headache and skin irritation and occur in 10-20%.</w:t>
      </w:r>
    </w:p>
    <w:p w14:paraId="4F00D48A" w14:textId="77777777" w:rsidR="007B122C" w:rsidRDefault="007B122C" w:rsidP="008060EC">
      <w:pPr>
        <w:spacing w:line="360" w:lineRule="auto"/>
        <w:ind w:left="284"/>
        <w:jc w:val="both"/>
        <w:rPr>
          <w:i/>
          <w:lang w:val="en-GB"/>
        </w:rPr>
      </w:pPr>
    </w:p>
    <w:p w14:paraId="186366E0" w14:textId="35B6053B" w:rsidR="00CB22D8" w:rsidRDefault="00CB22D8" w:rsidP="008060EC">
      <w:pPr>
        <w:pStyle w:val="Kop2"/>
        <w:tabs>
          <w:tab w:val="clear" w:pos="1701"/>
        </w:tabs>
        <w:spacing w:line="360" w:lineRule="auto"/>
        <w:jc w:val="both"/>
        <w:rPr>
          <w:lang w:val="en-GB"/>
        </w:rPr>
      </w:pPr>
      <w:bookmarkStart w:id="98" w:name="_Toc326702321"/>
      <w:r w:rsidRPr="00E31561">
        <w:rPr>
          <w:lang w:val="en-GB"/>
        </w:rPr>
        <w:t>Description and justification of route of administration and dosage</w:t>
      </w:r>
      <w:bookmarkEnd w:id="98"/>
      <w:r w:rsidR="008060EC">
        <w:rPr>
          <w:lang w:val="en-GB"/>
        </w:rPr>
        <w:tab/>
      </w:r>
    </w:p>
    <w:p w14:paraId="37D306BB" w14:textId="1EE05F95" w:rsidR="008060EC" w:rsidRDefault="008060EC" w:rsidP="008060EC">
      <w:pPr>
        <w:spacing w:line="360" w:lineRule="auto"/>
        <w:ind w:left="340"/>
        <w:rPr>
          <w:lang w:val="en-GB"/>
        </w:rPr>
      </w:pPr>
      <w:r>
        <w:rPr>
          <w:lang w:val="en-GB"/>
        </w:rPr>
        <w:t>According to the intended use, the stimulation is transcutaneous at the site of the external ear. The device parameters correspond to the advised settings by the producer</w:t>
      </w:r>
      <w:r w:rsidR="00DA3182">
        <w:rPr>
          <w:lang w:val="en-GB"/>
        </w:rPr>
        <w:t xml:space="preserve"> and </w:t>
      </w:r>
      <w:commentRangeStart w:id="99"/>
      <w:r w:rsidR="00DA3182">
        <w:rPr>
          <w:lang w:val="en-GB"/>
        </w:rPr>
        <w:t>used in the published trials</w:t>
      </w:r>
      <w:commentRangeEnd w:id="99"/>
      <w:r w:rsidR="00DA3182">
        <w:rPr>
          <w:rStyle w:val="Verwijzingopmerking"/>
          <w:rFonts w:ascii="Haarlemmer MT Medium OsF" w:hAnsi="Haarlemmer MT Medium OsF"/>
        </w:rPr>
        <w:commentReference w:id="99"/>
      </w:r>
      <w:r w:rsidR="00B46101">
        <w:rPr>
          <w:lang w:val="en-GB"/>
        </w:rPr>
        <w:t xml:space="preserve"> </w:t>
      </w:r>
      <w:r w:rsidR="00D30B85">
        <w:rPr>
          <w:lang w:val="en-GB"/>
        </w:rPr>
        <w:t>[Bauer 2016, Stefan 2012].</w:t>
      </w:r>
    </w:p>
    <w:p w14:paraId="22F38559" w14:textId="77777777" w:rsidR="008060EC" w:rsidRPr="008060EC" w:rsidRDefault="008060EC" w:rsidP="00733C69">
      <w:pPr>
        <w:spacing w:line="360" w:lineRule="auto"/>
        <w:ind w:left="340"/>
        <w:rPr>
          <w:lang w:val="en-GB"/>
        </w:rPr>
      </w:pPr>
    </w:p>
    <w:p w14:paraId="386E545A" w14:textId="77777777" w:rsidR="00CB22D8" w:rsidRDefault="00CB22D8" w:rsidP="00733C69">
      <w:pPr>
        <w:pStyle w:val="Kop2"/>
        <w:tabs>
          <w:tab w:val="clear" w:pos="1701"/>
        </w:tabs>
        <w:spacing w:line="360" w:lineRule="auto"/>
        <w:jc w:val="both"/>
        <w:rPr>
          <w:lang w:val="en-GB"/>
        </w:rPr>
      </w:pPr>
      <w:bookmarkStart w:id="100" w:name="_Toc326702322"/>
      <w:r w:rsidRPr="00E31561">
        <w:rPr>
          <w:lang w:val="en-GB"/>
        </w:rPr>
        <w:t>Dosages</w:t>
      </w:r>
      <w:r>
        <w:rPr>
          <w:lang w:val="en-GB"/>
        </w:rPr>
        <w:t>, dosage modifications</w:t>
      </w:r>
      <w:r w:rsidRPr="00E31561">
        <w:rPr>
          <w:lang w:val="en-GB"/>
        </w:rPr>
        <w:t xml:space="preserve"> and method of administration</w:t>
      </w:r>
      <w:bookmarkEnd w:id="100"/>
    </w:p>
    <w:p w14:paraId="5DA202D9" w14:textId="1DF4618E" w:rsidR="008060EC" w:rsidRDefault="00733C69" w:rsidP="00733C69">
      <w:pPr>
        <w:spacing w:line="360" w:lineRule="auto"/>
        <w:ind w:left="340"/>
        <w:rPr>
          <w:lang w:val="en-GB"/>
        </w:rPr>
      </w:pPr>
      <w:r>
        <w:rPr>
          <w:lang w:val="en-GB"/>
        </w:rPr>
        <w:t>The device will be used in the condition, and with the settings as supplied by the producer. The subject only has the ability to adjust the applied current. The current is set just below the threshold value for painful stimulation (</w:t>
      </w:r>
      <w:r w:rsidR="00DA3182">
        <w:rPr>
          <w:lang w:val="en-GB"/>
        </w:rPr>
        <w:t>paraesthesia</w:t>
      </w:r>
      <w:r>
        <w:rPr>
          <w:lang w:val="en-GB"/>
        </w:rPr>
        <w:t>)</w:t>
      </w:r>
      <w:r w:rsidR="0036666C">
        <w:rPr>
          <w:lang w:val="en-GB"/>
        </w:rPr>
        <w:t xml:space="preserve"> according to intended use which is also applied in previous trials</w:t>
      </w:r>
      <w:r>
        <w:rPr>
          <w:lang w:val="en-GB"/>
        </w:rPr>
        <w:t>.</w:t>
      </w:r>
    </w:p>
    <w:p w14:paraId="2B5437FE" w14:textId="77777777" w:rsidR="008060EC" w:rsidRPr="008060EC" w:rsidRDefault="008060EC" w:rsidP="00733C69">
      <w:pPr>
        <w:spacing w:line="360" w:lineRule="auto"/>
        <w:ind w:left="340"/>
        <w:rPr>
          <w:lang w:val="en-GB"/>
        </w:rPr>
      </w:pPr>
    </w:p>
    <w:p w14:paraId="7BA6C447" w14:textId="77777777" w:rsidR="00F46E83" w:rsidRDefault="00F46E83" w:rsidP="00733C69">
      <w:pPr>
        <w:pStyle w:val="Kop2"/>
        <w:tabs>
          <w:tab w:val="clear" w:pos="1701"/>
        </w:tabs>
        <w:spacing w:line="360" w:lineRule="auto"/>
        <w:jc w:val="both"/>
        <w:rPr>
          <w:lang w:val="en-GB"/>
        </w:rPr>
      </w:pPr>
      <w:bookmarkStart w:id="101" w:name="_Toc326702323"/>
      <w:r>
        <w:rPr>
          <w:lang w:val="en-GB"/>
        </w:rPr>
        <w:t>Preparation and l</w:t>
      </w:r>
      <w:r w:rsidR="00CB22D8" w:rsidRPr="00E31561">
        <w:rPr>
          <w:lang w:val="en-GB"/>
        </w:rPr>
        <w:t xml:space="preserve">abelling of Investigational Medicinal </w:t>
      </w:r>
      <w:commentRangeStart w:id="102"/>
      <w:r w:rsidR="00CB22D8" w:rsidRPr="00E31561">
        <w:rPr>
          <w:lang w:val="en-GB"/>
        </w:rPr>
        <w:t>Produc</w:t>
      </w:r>
      <w:r>
        <w:rPr>
          <w:lang w:val="en-GB"/>
        </w:rPr>
        <w:t>t</w:t>
      </w:r>
      <w:commentRangeEnd w:id="102"/>
      <w:r w:rsidR="00E34AF6">
        <w:rPr>
          <w:rStyle w:val="Verwijzingopmerking"/>
          <w:rFonts w:ascii="Haarlemmer MT Medium OsF" w:hAnsi="Haarlemmer MT Medium OsF" w:cs="Times New Roman"/>
          <w:b w:val="0"/>
          <w:bCs w:val="0"/>
          <w:iCs w:val="0"/>
        </w:rPr>
        <w:commentReference w:id="102"/>
      </w:r>
      <w:bookmarkEnd w:id="101"/>
    </w:p>
    <w:p w14:paraId="1452F19C" w14:textId="51848518" w:rsidR="008060EC" w:rsidRDefault="00AF20F5" w:rsidP="00733C69">
      <w:pPr>
        <w:spacing w:line="360" w:lineRule="auto"/>
        <w:ind w:left="340"/>
        <w:jc w:val="both"/>
        <w:rPr>
          <w:lang w:val="en-GB"/>
        </w:rPr>
      </w:pPr>
      <w:r>
        <w:rPr>
          <w:lang w:val="en-GB"/>
        </w:rPr>
        <w:t xml:space="preserve">Since the investigational product is not </w:t>
      </w:r>
      <w:r w:rsidR="00733C69">
        <w:rPr>
          <w:lang w:val="en-GB"/>
        </w:rPr>
        <w:t>pharmaceutical</w:t>
      </w:r>
      <w:r>
        <w:rPr>
          <w:lang w:val="en-GB"/>
        </w:rPr>
        <w:t>, the GMP guidelines are not relevant for this study.</w:t>
      </w:r>
    </w:p>
    <w:p w14:paraId="47C4D1DA" w14:textId="64365B21" w:rsidR="00E73CBD" w:rsidRPr="00E73CBD" w:rsidRDefault="00E73CBD" w:rsidP="00733C69">
      <w:pPr>
        <w:spacing w:line="360" w:lineRule="auto"/>
        <w:ind w:left="340"/>
        <w:jc w:val="both"/>
        <w:rPr>
          <w:lang w:val="en-GB"/>
        </w:rPr>
      </w:pPr>
      <w:r>
        <w:rPr>
          <w:lang w:val="en-GB"/>
        </w:rPr>
        <w:tab/>
      </w:r>
    </w:p>
    <w:p w14:paraId="64B36DFC" w14:textId="77777777" w:rsidR="00CB22D8" w:rsidRPr="00E31561" w:rsidRDefault="00CB22D8" w:rsidP="008060EC">
      <w:pPr>
        <w:pStyle w:val="Kop2"/>
        <w:tabs>
          <w:tab w:val="clear" w:pos="1701"/>
        </w:tabs>
        <w:spacing w:line="360" w:lineRule="auto"/>
        <w:jc w:val="both"/>
        <w:rPr>
          <w:lang w:val="en-GB"/>
        </w:rPr>
      </w:pPr>
      <w:bookmarkStart w:id="103" w:name="_Toc326702324"/>
      <w:r w:rsidRPr="00E31561">
        <w:rPr>
          <w:lang w:val="en-GB"/>
        </w:rPr>
        <w:t>Drug accountability</w:t>
      </w:r>
      <w:bookmarkEnd w:id="103"/>
    </w:p>
    <w:p w14:paraId="528F5BED" w14:textId="2637B7EC" w:rsidR="0048038D" w:rsidRDefault="00733C69" w:rsidP="00FD454D">
      <w:pPr>
        <w:spacing w:line="360" w:lineRule="auto"/>
        <w:ind w:left="340"/>
        <w:jc w:val="both"/>
        <w:rPr>
          <w:lang w:val="en-GB"/>
        </w:rPr>
      </w:pPr>
      <w:r>
        <w:rPr>
          <w:lang w:val="en-GB"/>
        </w:rPr>
        <w:t>Not applicable.</w:t>
      </w:r>
    </w:p>
    <w:p w14:paraId="361792D4" w14:textId="77777777" w:rsidR="0048038D" w:rsidRPr="00456C40" w:rsidRDefault="0048038D" w:rsidP="00845FA6">
      <w:pPr>
        <w:pStyle w:val="Kop1"/>
        <w:spacing w:line="360" w:lineRule="auto"/>
        <w:jc w:val="both"/>
        <w:rPr>
          <w:lang w:val="en-GB"/>
        </w:rPr>
      </w:pPr>
      <w:r>
        <w:rPr>
          <w:highlight w:val="lightGray"/>
          <w:lang w:val="en-GB"/>
        </w:rPr>
        <w:br w:type="page"/>
      </w:r>
      <w:bookmarkStart w:id="104" w:name="_Toc326702325"/>
      <w:commentRangeStart w:id="105"/>
      <w:r>
        <w:rPr>
          <w:lang w:val="en-GB"/>
        </w:rPr>
        <w:lastRenderedPageBreak/>
        <w:t>NON-</w:t>
      </w:r>
      <w:r w:rsidRPr="00456C40">
        <w:rPr>
          <w:lang w:val="en-GB"/>
        </w:rPr>
        <w:t>INVESTIGATIONAL PRODUCT</w:t>
      </w:r>
      <w:bookmarkEnd w:id="104"/>
      <w:commentRangeEnd w:id="105"/>
      <w:r w:rsidR="00120927">
        <w:rPr>
          <w:rStyle w:val="Verwijzingopmerking"/>
          <w:rFonts w:ascii="Haarlemmer MT Medium OsF" w:hAnsi="Haarlemmer MT Medium OsF"/>
          <w:b w:val="0"/>
        </w:rPr>
        <w:commentReference w:id="105"/>
      </w:r>
    </w:p>
    <w:p w14:paraId="5226F742" w14:textId="02740F2B" w:rsidR="00E45117" w:rsidRDefault="007E4302" w:rsidP="00845FA6">
      <w:pPr>
        <w:spacing w:line="360" w:lineRule="auto"/>
        <w:ind w:left="284"/>
        <w:jc w:val="both"/>
        <w:rPr>
          <w:lang w:val="en-GB"/>
        </w:rPr>
      </w:pPr>
      <w:r>
        <w:rPr>
          <w:lang w:val="en-GB"/>
        </w:rPr>
        <w:t>All patients will receive standard medical care for refractory focal epilepsy, in this case treatment</w:t>
      </w:r>
      <w:r w:rsidR="00E45117">
        <w:rPr>
          <w:lang w:val="en-GB"/>
        </w:rPr>
        <w:t xml:space="preserve"> with add-on Brivaracetam 2dd 50mg in accordance to guidelines</w:t>
      </w:r>
      <w:r>
        <w:rPr>
          <w:lang w:val="en-GB"/>
        </w:rPr>
        <w:t>.</w:t>
      </w:r>
    </w:p>
    <w:p w14:paraId="5FEE616A" w14:textId="77777777" w:rsidR="00E45117" w:rsidRDefault="00E45117" w:rsidP="00845FA6">
      <w:pPr>
        <w:spacing w:line="360" w:lineRule="auto"/>
        <w:ind w:left="284"/>
        <w:jc w:val="both"/>
        <w:rPr>
          <w:lang w:val="en-GB"/>
        </w:rPr>
      </w:pPr>
    </w:p>
    <w:p w14:paraId="1DEAC226" w14:textId="77777777" w:rsidR="00E45117" w:rsidRPr="001165B5" w:rsidRDefault="00E45117" w:rsidP="00845FA6">
      <w:pPr>
        <w:pStyle w:val="Kop2"/>
        <w:tabs>
          <w:tab w:val="clear" w:pos="1701"/>
        </w:tabs>
        <w:spacing w:line="360" w:lineRule="auto"/>
        <w:jc w:val="both"/>
        <w:rPr>
          <w:lang w:val="en-GB"/>
        </w:rPr>
      </w:pPr>
      <w:bookmarkStart w:id="106" w:name="_Toc326702326"/>
      <w:r w:rsidRPr="001165B5">
        <w:rPr>
          <w:lang w:val="en-GB"/>
        </w:rPr>
        <w:t xml:space="preserve">Name and description of </w:t>
      </w:r>
      <w:r>
        <w:rPr>
          <w:lang w:val="en-GB"/>
        </w:rPr>
        <w:t>non-</w:t>
      </w:r>
      <w:r w:rsidRPr="001165B5">
        <w:rPr>
          <w:lang w:val="en-GB"/>
        </w:rPr>
        <w:t>investigational product(s)</w:t>
      </w:r>
      <w:bookmarkEnd w:id="106"/>
    </w:p>
    <w:p w14:paraId="5C7BDED7" w14:textId="4A91D70D" w:rsidR="00E45117" w:rsidRDefault="00E45117" w:rsidP="00A958FF">
      <w:pPr>
        <w:spacing w:line="360" w:lineRule="auto"/>
        <w:ind w:left="340"/>
        <w:jc w:val="both"/>
        <w:rPr>
          <w:rFonts w:cs="Arial"/>
          <w:lang w:val="en-GB"/>
        </w:rPr>
      </w:pPr>
      <w:proofErr w:type="spellStart"/>
      <w:r w:rsidRPr="00CD2F4B">
        <w:rPr>
          <w:rFonts w:cs="Arial"/>
          <w:lang w:val="en-GB"/>
        </w:rPr>
        <w:t>Brivaracetam</w:t>
      </w:r>
      <w:proofErr w:type="spellEnd"/>
      <w:r w:rsidRPr="00CD2F4B">
        <w:rPr>
          <w:rFonts w:cs="Arial"/>
          <w:lang w:val="en-GB"/>
        </w:rPr>
        <w:t xml:space="preserve"> </w:t>
      </w:r>
      <w:r>
        <w:rPr>
          <w:rFonts w:cs="Arial"/>
          <w:lang w:val="en-GB"/>
        </w:rPr>
        <w:t xml:space="preserve">(BRV, </w:t>
      </w:r>
      <w:proofErr w:type="spellStart"/>
      <w:r>
        <w:rPr>
          <w:rFonts w:cs="Arial"/>
          <w:lang w:val="en-GB"/>
        </w:rPr>
        <w:t>Briviact</w:t>
      </w:r>
      <w:proofErr w:type="spellEnd"/>
      <w:r>
        <w:rPr>
          <w:rFonts w:cs="Arial"/>
          <w:lang w:val="en-GB"/>
        </w:rPr>
        <w:t xml:space="preserve">. UCB Pharma, Belgium) </w:t>
      </w:r>
      <w:r w:rsidRPr="00CD2F4B">
        <w:rPr>
          <w:rFonts w:cs="Arial"/>
          <w:lang w:val="en-GB"/>
        </w:rPr>
        <w:t>is a ligand of the</w:t>
      </w:r>
      <w:r>
        <w:rPr>
          <w:rFonts w:cs="Arial"/>
          <w:lang w:val="en-GB"/>
        </w:rPr>
        <w:t xml:space="preserve"> synaptic vesicle protein SV2A, and approved for adjunctive treatment of focal seizures in adults. SV2A is a membrane glycoprotein and galactose transporter, present throughout the central nervous system in both GABA-</w:t>
      </w:r>
      <w:proofErr w:type="spellStart"/>
      <w:r>
        <w:rPr>
          <w:rFonts w:cs="Arial"/>
          <w:lang w:val="en-GB"/>
        </w:rPr>
        <w:t>ergic</w:t>
      </w:r>
      <w:proofErr w:type="spellEnd"/>
      <w:r>
        <w:rPr>
          <w:rFonts w:cs="Arial"/>
          <w:lang w:val="en-GB"/>
        </w:rPr>
        <w:t xml:space="preserve"> and </w:t>
      </w:r>
      <w:proofErr w:type="spellStart"/>
      <w:r>
        <w:rPr>
          <w:rFonts w:cs="Arial"/>
          <w:lang w:val="en-GB"/>
        </w:rPr>
        <w:t>glutaminergic</w:t>
      </w:r>
      <w:proofErr w:type="spellEnd"/>
      <w:r>
        <w:rPr>
          <w:rFonts w:cs="Arial"/>
          <w:lang w:val="en-GB"/>
        </w:rPr>
        <w:t xml:space="preserve"> neurons. It has been suggested that SV2A regulates several steps in the neurotransmitter release in the synaptic vesicle cycle. The anticonvulsant properties of BRV are thought to be </w:t>
      </w:r>
      <w:r w:rsidR="0036666C">
        <w:rPr>
          <w:rFonts w:cs="Arial"/>
          <w:lang w:val="en-GB"/>
        </w:rPr>
        <w:t>a result of</w:t>
      </w:r>
      <w:r>
        <w:rPr>
          <w:rFonts w:cs="Arial"/>
          <w:lang w:val="en-GB"/>
        </w:rPr>
        <w:t xml:space="preserve"> binding to SV2A and thus modulating neurotransmitter release [Klein 2018].</w:t>
      </w:r>
    </w:p>
    <w:p w14:paraId="1720BCE4" w14:textId="528E922D" w:rsidR="00E45117" w:rsidRDefault="00E45117" w:rsidP="00845FA6">
      <w:pPr>
        <w:spacing w:line="360" w:lineRule="auto"/>
        <w:jc w:val="both"/>
        <w:rPr>
          <w:rFonts w:cs="Arial"/>
          <w:lang w:val="en-GB"/>
        </w:rPr>
      </w:pPr>
    </w:p>
    <w:p w14:paraId="4E27B9A6" w14:textId="77777777" w:rsidR="00E45117" w:rsidRPr="001165B5" w:rsidRDefault="00E45117" w:rsidP="00845FA6">
      <w:pPr>
        <w:pStyle w:val="Kop2"/>
        <w:spacing w:line="360" w:lineRule="auto"/>
        <w:jc w:val="both"/>
        <w:rPr>
          <w:lang w:val="en-GB"/>
        </w:rPr>
      </w:pPr>
      <w:bookmarkStart w:id="107" w:name="_Toc326702327"/>
      <w:r w:rsidRPr="001165B5">
        <w:rPr>
          <w:lang w:val="en-GB"/>
        </w:rPr>
        <w:t>Summary of findings from non-clinical studies</w:t>
      </w:r>
      <w:bookmarkEnd w:id="107"/>
    </w:p>
    <w:p w14:paraId="0C07F0AB" w14:textId="54EF0228" w:rsidR="00E45117" w:rsidRDefault="00E45117" w:rsidP="00A958FF">
      <w:pPr>
        <w:spacing w:line="360" w:lineRule="auto"/>
        <w:ind w:left="340"/>
        <w:jc w:val="both"/>
        <w:rPr>
          <w:rFonts w:cs="Arial"/>
          <w:lang w:val="en-GB"/>
        </w:rPr>
      </w:pPr>
      <w:r>
        <w:rPr>
          <w:rFonts w:cs="Arial"/>
          <w:lang w:val="en-GB"/>
        </w:rPr>
        <w:t xml:space="preserve">In phase I studies BRV was </w:t>
      </w:r>
      <w:r w:rsidR="00AC0C59">
        <w:rPr>
          <w:rFonts w:cs="Arial"/>
          <w:lang w:val="en-GB"/>
        </w:rPr>
        <w:t xml:space="preserve">well </w:t>
      </w:r>
      <w:r>
        <w:rPr>
          <w:rFonts w:cs="Arial"/>
          <w:lang w:val="en-GB"/>
        </w:rPr>
        <w:t>tolerated  and had a favourable pharmacokinetic profile over a wide dose range</w:t>
      </w:r>
      <w:r w:rsidR="001C0E6F">
        <w:rPr>
          <w:rFonts w:cs="Arial"/>
          <w:lang w:val="en-GB"/>
        </w:rPr>
        <w:t xml:space="preserve"> [Klein 2018]</w:t>
      </w:r>
      <w:r>
        <w:rPr>
          <w:rFonts w:cs="Arial"/>
          <w:lang w:val="en-GB"/>
        </w:rPr>
        <w:t>. BRV is highly lipid soluble and kn</w:t>
      </w:r>
      <w:r w:rsidR="001C0E6F">
        <w:rPr>
          <w:rFonts w:cs="Arial"/>
          <w:lang w:val="en-GB"/>
        </w:rPr>
        <w:t xml:space="preserve">ows a rapid brain penetration. </w:t>
      </w:r>
      <w:r>
        <w:rPr>
          <w:rFonts w:cs="Arial"/>
          <w:lang w:val="en-GB"/>
        </w:rPr>
        <w:t>After oral administration, BRV is rapidly absorbed with a time to maximum concentration of approximately 1 hour. The maximum tolerated dose in healthy volunteers was 1</w:t>
      </w:r>
      <w:r w:rsidR="0036666C">
        <w:rPr>
          <w:rFonts w:cs="Arial"/>
          <w:lang w:val="en-GB"/>
        </w:rPr>
        <w:t>,</w:t>
      </w:r>
      <w:r>
        <w:rPr>
          <w:rFonts w:cs="Arial"/>
          <w:lang w:val="en-GB"/>
        </w:rPr>
        <w:t xml:space="preserve">000 mg. Pharmacokinetics were not affected by age in healthy volunteers. </w:t>
      </w:r>
      <w:r w:rsidRPr="00CD2F4B">
        <w:rPr>
          <w:rFonts w:cs="Arial"/>
          <w:lang w:val="en-GB"/>
        </w:rPr>
        <w:t>Most patients with refractory epilepsy will use one or more AEDs. Brivaracetam does not influence the CYP system, thus little interaction is expected with other AEDs the patient is already using.</w:t>
      </w:r>
      <w:r>
        <w:rPr>
          <w:rFonts w:cs="Arial"/>
          <w:lang w:val="en-GB"/>
        </w:rPr>
        <w:t xml:space="preserve"> Furthermore, BRV did not significantly affect steady-state plasma concentration levels of concomitant AED’s in a large study of adult epilepsy patients [</w:t>
      </w:r>
      <w:proofErr w:type="spellStart"/>
      <w:r>
        <w:rPr>
          <w:rFonts w:cs="Arial"/>
          <w:lang w:val="en-GB"/>
        </w:rPr>
        <w:t>Benbadis</w:t>
      </w:r>
      <w:proofErr w:type="spellEnd"/>
      <w:r>
        <w:rPr>
          <w:rFonts w:cs="Arial"/>
          <w:lang w:val="en-GB"/>
        </w:rPr>
        <w:t xml:space="preserve"> 2018].</w:t>
      </w:r>
      <w:r w:rsidR="007E4302">
        <w:rPr>
          <w:rFonts w:cs="Arial"/>
          <w:lang w:val="en-GB"/>
        </w:rPr>
        <w:t xml:space="preserve"> </w:t>
      </w:r>
      <w:r>
        <w:rPr>
          <w:rFonts w:cs="Arial"/>
          <w:lang w:val="en-GB"/>
        </w:rPr>
        <w:t xml:space="preserve">Treatment initiation can take place at target dose, without a titration period. </w:t>
      </w:r>
    </w:p>
    <w:p w14:paraId="58F35701" w14:textId="77777777" w:rsidR="00E45117" w:rsidRDefault="00E45117" w:rsidP="00845FA6">
      <w:pPr>
        <w:spacing w:line="360" w:lineRule="auto"/>
        <w:ind w:left="340"/>
        <w:jc w:val="both"/>
        <w:rPr>
          <w:rFonts w:cs="Arial"/>
          <w:lang w:val="en-GB"/>
        </w:rPr>
      </w:pPr>
    </w:p>
    <w:p w14:paraId="6F2426D9" w14:textId="77777777" w:rsidR="00E45117" w:rsidRDefault="00E45117" w:rsidP="00845FA6">
      <w:pPr>
        <w:pStyle w:val="Kop2"/>
        <w:spacing w:line="360" w:lineRule="auto"/>
        <w:jc w:val="both"/>
        <w:rPr>
          <w:lang w:val="en-GB"/>
        </w:rPr>
      </w:pPr>
      <w:bookmarkStart w:id="108" w:name="_Toc326702328"/>
      <w:r w:rsidRPr="00E31561">
        <w:rPr>
          <w:lang w:val="en-GB"/>
        </w:rPr>
        <w:t>Summary of findings from clinical studies</w:t>
      </w:r>
      <w:bookmarkEnd w:id="108"/>
    </w:p>
    <w:p w14:paraId="27A890B6" w14:textId="3E7592C6" w:rsidR="00E45117" w:rsidRDefault="00E45117" w:rsidP="00A958FF">
      <w:pPr>
        <w:spacing w:line="360" w:lineRule="auto"/>
        <w:ind w:left="340"/>
        <w:jc w:val="both"/>
        <w:rPr>
          <w:rFonts w:cs="Arial"/>
          <w:lang w:val="en-GB"/>
        </w:rPr>
      </w:pPr>
      <w:r>
        <w:rPr>
          <w:rFonts w:cs="Arial"/>
          <w:lang w:val="en-GB"/>
        </w:rPr>
        <w:t>S</w:t>
      </w:r>
      <w:r w:rsidRPr="00CD2F4B">
        <w:rPr>
          <w:rFonts w:cs="Arial"/>
          <w:lang w:val="en-GB"/>
        </w:rPr>
        <w:t>afety</w:t>
      </w:r>
      <w:r w:rsidR="00AC0C59">
        <w:rPr>
          <w:rFonts w:cs="Arial"/>
          <w:lang w:val="en-GB"/>
        </w:rPr>
        <w:t>, tolerability</w:t>
      </w:r>
      <w:r w:rsidRPr="00CD2F4B">
        <w:rPr>
          <w:rFonts w:cs="Arial"/>
          <w:lang w:val="en-GB"/>
        </w:rPr>
        <w:t xml:space="preserve"> and efficacy has been proven in 3 phase III </w:t>
      </w:r>
      <w:r w:rsidR="001C0E6F">
        <w:rPr>
          <w:rFonts w:cs="Arial"/>
          <w:lang w:val="en-GB"/>
        </w:rPr>
        <w:t>prospective, multicentre, randomized, double-blind, placebo-controlled trials</w:t>
      </w:r>
      <w:r>
        <w:rPr>
          <w:rFonts w:cs="Arial"/>
          <w:lang w:val="en-GB"/>
        </w:rPr>
        <w:t xml:space="preserve"> using a dose range of 50-200 mg/day</w:t>
      </w:r>
      <w:r w:rsidR="00AC0C59">
        <w:rPr>
          <w:rFonts w:cs="Arial"/>
          <w:lang w:val="en-GB"/>
        </w:rPr>
        <w:t xml:space="preserve"> in the </w:t>
      </w:r>
      <w:proofErr w:type="spellStart"/>
      <w:r w:rsidR="00AC0C59">
        <w:rPr>
          <w:rFonts w:cs="Arial"/>
          <w:lang w:val="en-GB"/>
        </w:rPr>
        <w:t>adjuctive</w:t>
      </w:r>
      <w:proofErr w:type="spellEnd"/>
      <w:r w:rsidR="00AC0C59">
        <w:rPr>
          <w:rFonts w:cs="Arial"/>
          <w:lang w:val="en-GB"/>
        </w:rPr>
        <w:t xml:space="preserve"> treatment of refractory focal seizures</w:t>
      </w:r>
      <w:r w:rsidR="007E4302">
        <w:rPr>
          <w:rFonts w:cs="Arial"/>
          <w:lang w:val="en-GB"/>
        </w:rPr>
        <w:t xml:space="preserve"> [</w:t>
      </w:r>
      <w:r w:rsidR="00AC0C59">
        <w:rPr>
          <w:rFonts w:cs="Arial"/>
          <w:lang w:val="en-GB"/>
        </w:rPr>
        <w:t>Klein 2018</w:t>
      </w:r>
      <w:r w:rsidR="007E4302">
        <w:rPr>
          <w:rFonts w:cs="Arial"/>
          <w:lang w:val="en-GB"/>
        </w:rPr>
        <w:t>]</w:t>
      </w:r>
      <w:r w:rsidRPr="00CD2F4B">
        <w:rPr>
          <w:rFonts w:cs="Arial"/>
          <w:lang w:val="en-GB"/>
        </w:rPr>
        <w:t>.</w:t>
      </w:r>
      <w:r w:rsidR="00AC72ED">
        <w:rPr>
          <w:rFonts w:cs="Arial"/>
          <w:lang w:val="en-GB"/>
        </w:rPr>
        <w:t xml:space="preserve"> A pooled analysis of these trials showed a significant reduction over placebo in focal seizure frequency/28 days and </w:t>
      </w:r>
      <w:r w:rsidR="00AC72ED">
        <w:rPr>
          <w:lang w:val="en-GB"/>
        </w:rPr>
        <w:t>≥</w:t>
      </w:r>
      <w:r w:rsidR="00AC72ED">
        <w:rPr>
          <w:rFonts w:cs="Arial"/>
          <w:lang w:val="en-GB"/>
        </w:rPr>
        <w:t>50% responder rates respectively of 19.5%</w:t>
      </w:r>
      <w:r w:rsidR="00AF298D">
        <w:rPr>
          <w:rFonts w:cs="Arial"/>
          <w:lang w:val="en-GB"/>
        </w:rPr>
        <w:t xml:space="preserve"> and 34.2%</w:t>
      </w:r>
      <w:r w:rsidR="00AC72ED">
        <w:rPr>
          <w:rFonts w:cs="Arial"/>
          <w:lang w:val="en-GB"/>
        </w:rPr>
        <w:t xml:space="preserve"> for BRV 50mg/day, 24.4%</w:t>
      </w:r>
      <w:r w:rsidR="00AF298D">
        <w:rPr>
          <w:rFonts w:cs="Arial"/>
          <w:lang w:val="en-GB"/>
        </w:rPr>
        <w:t xml:space="preserve"> and 39,8%</w:t>
      </w:r>
      <w:r w:rsidR="00AC72ED">
        <w:rPr>
          <w:rFonts w:cs="Arial"/>
          <w:lang w:val="en-GB"/>
        </w:rPr>
        <w:t xml:space="preserve"> for 100mg/day</w:t>
      </w:r>
      <w:r w:rsidR="00AF298D">
        <w:rPr>
          <w:rFonts w:cs="Arial"/>
          <w:lang w:val="en-GB"/>
        </w:rPr>
        <w:t>,</w:t>
      </w:r>
      <w:r w:rsidR="00AC72ED">
        <w:rPr>
          <w:rFonts w:cs="Arial"/>
          <w:lang w:val="en-GB"/>
        </w:rPr>
        <w:t xml:space="preserve"> and 24%</w:t>
      </w:r>
      <w:r w:rsidR="00AF298D">
        <w:rPr>
          <w:rFonts w:cs="Arial"/>
          <w:lang w:val="en-GB"/>
        </w:rPr>
        <w:t xml:space="preserve"> and 37,8%</w:t>
      </w:r>
      <w:r w:rsidR="00AC72ED">
        <w:rPr>
          <w:rFonts w:cs="Arial"/>
          <w:lang w:val="en-GB"/>
        </w:rPr>
        <w:t xml:space="preserve"> for 200mg/day.</w:t>
      </w:r>
      <w:r w:rsidR="00AF298D">
        <w:rPr>
          <w:rFonts w:cs="Arial"/>
          <w:lang w:val="en-GB"/>
        </w:rPr>
        <w:t xml:space="preserve"> </w:t>
      </w:r>
      <w:r w:rsidR="00AC0C59">
        <w:rPr>
          <w:rFonts w:cs="Arial"/>
          <w:lang w:val="en-GB"/>
        </w:rPr>
        <w:t xml:space="preserve">In a significant percentage </w:t>
      </w:r>
      <w:r w:rsidR="00AC0C59">
        <w:rPr>
          <w:rFonts w:cs="Arial"/>
          <w:lang w:val="en-GB"/>
        </w:rPr>
        <w:lastRenderedPageBreak/>
        <w:t xml:space="preserve">of patients efficacy is seen as early as the first week of treatment and the effect </w:t>
      </w:r>
      <w:r w:rsidR="001C0E6F">
        <w:rPr>
          <w:rFonts w:cs="Arial"/>
          <w:lang w:val="en-GB"/>
        </w:rPr>
        <w:t>continues to exist</w:t>
      </w:r>
      <w:r w:rsidR="00AC0C59">
        <w:rPr>
          <w:rFonts w:cs="Arial"/>
          <w:lang w:val="en-GB"/>
        </w:rPr>
        <w:t xml:space="preserve"> in the long-term.</w:t>
      </w:r>
      <w:r w:rsidR="00AC72ED">
        <w:rPr>
          <w:rFonts w:cs="Arial"/>
          <w:lang w:val="en-GB"/>
        </w:rPr>
        <w:t xml:space="preserve"> </w:t>
      </w:r>
    </w:p>
    <w:p w14:paraId="739C9EFB" w14:textId="77777777" w:rsidR="00D31CA9" w:rsidRDefault="00D31CA9" w:rsidP="00845FA6">
      <w:pPr>
        <w:spacing w:line="360" w:lineRule="auto"/>
        <w:ind w:left="340"/>
        <w:jc w:val="both"/>
        <w:rPr>
          <w:rFonts w:cs="Arial"/>
          <w:lang w:val="en-GB"/>
        </w:rPr>
      </w:pPr>
    </w:p>
    <w:p w14:paraId="1C443C9D" w14:textId="77777777" w:rsidR="0048038D" w:rsidRDefault="0048038D" w:rsidP="00845FA6">
      <w:pPr>
        <w:pStyle w:val="Kop2"/>
        <w:spacing w:line="360" w:lineRule="auto"/>
        <w:jc w:val="both"/>
        <w:rPr>
          <w:lang w:val="en-GB"/>
        </w:rPr>
      </w:pPr>
      <w:bookmarkStart w:id="109" w:name="_Toc326702329"/>
      <w:r w:rsidRPr="00E31561">
        <w:rPr>
          <w:lang w:val="en-GB"/>
        </w:rPr>
        <w:t>Summary of known and potential risks and benefits</w:t>
      </w:r>
      <w:bookmarkEnd w:id="109"/>
    </w:p>
    <w:p w14:paraId="2DF5FAF2" w14:textId="39A901BF" w:rsidR="00AF298D" w:rsidRDefault="00D31CA9" w:rsidP="00AF298D">
      <w:pPr>
        <w:spacing w:line="360" w:lineRule="auto"/>
        <w:ind w:left="340"/>
        <w:jc w:val="both"/>
        <w:rPr>
          <w:lang w:val="en-GB"/>
        </w:rPr>
      </w:pPr>
      <w:r>
        <w:rPr>
          <w:rFonts w:cs="Arial"/>
          <w:lang w:val="en-GB"/>
        </w:rPr>
        <w:t xml:space="preserve">Treatment adverse effects (TEA) of BRV were studied using a pooled long term follow up </w:t>
      </w:r>
      <w:r w:rsidR="00E23178">
        <w:rPr>
          <w:rFonts w:cs="Arial"/>
          <w:lang w:val="en-GB"/>
        </w:rPr>
        <w:t>of</w:t>
      </w:r>
      <w:r>
        <w:rPr>
          <w:rFonts w:cs="Arial"/>
          <w:lang w:val="en-GB"/>
        </w:rPr>
        <w:t xml:space="preserve"> the 3 phase III clinical studies, investigating a total BRV exposure of 5,339 patient years. Most frequent TEA’s were hea</w:t>
      </w:r>
      <w:r w:rsidR="007E4302">
        <w:rPr>
          <w:rFonts w:cs="Arial"/>
          <w:lang w:val="en-GB"/>
        </w:rPr>
        <w:t>dache (20.9%), dizziness (17.5%), somnolence (15.2%)</w:t>
      </w:r>
      <w:r>
        <w:rPr>
          <w:rFonts w:cs="Arial"/>
          <w:lang w:val="en-GB"/>
        </w:rPr>
        <w:t>, nasopharyngitis (13.2%), fatigue (11.3%) and convulsions (10.6%) [Klein 2018].</w:t>
      </w:r>
      <w:r w:rsidR="00A03EA6">
        <w:rPr>
          <w:rFonts w:cs="Arial"/>
          <w:lang w:val="en-GB"/>
        </w:rPr>
        <w:t xml:space="preserve"> Suicidal ideation was present in 0.5%.</w:t>
      </w:r>
      <w:r w:rsidR="00AF298D">
        <w:rPr>
          <w:rFonts w:cs="Arial"/>
          <w:lang w:val="en-GB"/>
        </w:rPr>
        <w:t xml:space="preserve"> Discontinuation because of TEA’s was seen in 5.0%, 7.6% and 6.8% of patients treated with 50, 100, and 200mg BRV per day. Suicidal ideation was seen in 0.2% of patients taking BRV versus 0.7% in the placebo-group, with no report</w:t>
      </w:r>
      <w:r w:rsidR="0036666C">
        <w:rPr>
          <w:rFonts w:cs="Arial"/>
          <w:lang w:val="en-GB"/>
        </w:rPr>
        <w:t xml:space="preserve">s </w:t>
      </w:r>
      <w:r w:rsidR="00AF298D">
        <w:rPr>
          <w:rFonts w:cs="Arial"/>
          <w:lang w:val="en-GB"/>
        </w:rPr>
        <w:t>of suicide attempts.</w:t>
      </w:r>
    </w:p>
    <w:p w14:paraId="1B468B1E" w14:textId="77777777" w:rsidR="00D31CA9" w:rsidRDefault="00D31CA9" w:rsidP="00845FA6">
      <w:pPr>
        <w:spacing w:line="360" w:lineRule="auto"/>
        <w:jc w:val="both"/>
        <w:rPr>
          <w:lang w:val="en-GB"/>
        </w:rPr>
      </w:pPr>
    </w:p>
    <w:p w14:paraId="2FC44A3E" w14:textId="77777777" w:rsidR="0048038D" w:rsidRDefault="0048038D" w:rsidP="00845FA6">
      <w:pPr>
        <w:pStyle w:val="Kop2"/>
        <w:tabs>
          <w:tab w:val="clear" w:pos="851"/>
          <w:tab w:val="clear" w:pos="1701"/>
          <w:tab w:val="num" w:pos="1702"/>
        </w:tabs>
        <w:spacing w:line="360" w:lineRule="auto"/>
        <w:jc w:val="both"/>
        <w:rPr>
          <w:lang w:val="en-GB"/>
        </w:rPr>
      </w:pPr>
      <w:bookmarkStart w:id="110" w:name="_Toc326702330"/>
      <w:r w:rsidRPr="00E31561">
        <w:rPr>
          <w:lang w:val="en-GB"/>
        </w:rPr>
        <w:t>Description and justification of route of administration and dosage</w:t>
      </w:r>
      <w:bookmarkEnd w:id="110"/>
    </w:p>
    <w:p w14:paraId="7FDE6EC7" w14:textId="3F30E415" w:rsidR="006370A2" w:rsidRDefault="005E13DD" w:rsidP="00A958FF">
      <w:pPr>
        <w:spacing w:line="360" w:lineRule="auto"/>
        <w:ind w:left="340"/>
        <w:jc w:val="both"/>
        <w:rPr>
          <w:lang w:val="en-GB"/>
        </w:rPr>
      </w:pPr>
      <w:r>
        <w:rPr>
          <w:lang w:val="en-GB"/>
        </w:rPr>
        <w:t>Brivaracetam will be administered orally according to the intended use.</w:t>
      </w:r>
    </w:p>
    <w:p w14:paraId="684D7377" w14:textId="77777777" w:rsidR="007E4302" w:rsidRPr="00FB1822" w:rsidRDefault="007E4302" w:rsidP="00845FA6">
      <w:pPr>
        <w:spacing w:line="360" w:lineRule="auto"/>
        <w:ind w:left="851"/>
        <w:jc w:val="both"/>
        <w:rPr>
          <w:lang w:val="en-GB"/>
        </w:rPr>
      </w:pPr>
    </w:p>
    <w:p w14:paraId="5C7A83C0" w14:textId="77777777" w:rsidR="0048038D" w:rsidRDefault="0048038D" w:rsidP="00845FA6">
      <w:pPr>
        <w:pStyle w:val="Kop2"/>
        <w:tabs>
          <w:tab w:val="clear" w:pos="851"/>
          <w:tab w:val="clear" w:pos="1701"/>
          <w:tab w:val="num" w:pos="1702"/>
        </w:tabs>
        <w:spacing w:line="360" w:lineRule="auto"/>
        <w:jc w:val="both"/>
        <w:rPr>
          <w:lang w:val="en-GB"/>
        </w:rPr>
      </w:pPr>
      <w:bookmarkStart w:id="111" w:name="_Toc326702331"/>
      <w:r w:rsidRPr="00E31561">
        <w:rPr>
          <w:lang w:val="en-GB"/>
        </w:rPr>
        <w:t>Dosages</w:t>
      </w:r>
      <w:r>
        <w:rPr>
          <w:lang w:val="en-GB"/>
        </w:rPr>
        <w:t>, dosage modifications</w:t>
      </w:r>
      <w:r w:rsidRPr="00E31561">
        <w:rPr>
          <w:lang w:val="en-GB"/>
        </w:rPr>
        <w:t xml:space="preserve"> and method of administration</w:t>
      </w:r>
      <w:bookmarkEnd w:id="111"/>
    </w:p>
    <w:p w14:paraId="522DCABB" w14:textId="35658DE1" w:rsidR="007E4302" w:rsidRDefault="005E13DD" w:rsidP="00741EC4">
      <w:pPr>
        <w:spacing w:line="360" w:lineRule="auto"/>
        <w:ind w:left="340"/>
        <w:jc w:val="both"/>
        <w:rPr>
          <w:lang w:val="en-GB"/>
        </w:rPr>
      </w:pPr>
      <w:r>
        <w:rPr>
          <w:lang w:val="en-GB"/>
        </w:rPr>
        <w:t>The starting dosage is 50mg two times daily</w:t>
      </w:r>
      <w:r w:rsidR="000B6EA6">
        <w:rPr>
          <w:lang w:val="en-GB"/>
        </w:rPr>
        <w:t xml:space="preserve"> and t</w:t>
      </w:r>
      <w:r>
        <w:rPr>
          <w:lang w:val="en-GB"/>
        </w:rPr>
        <w:t xml:space="preserve">he dose adjustments, up to a maximum of 200mg daily, will be done by the treating neurologist corresponding to standard medical </w:t>
      </w:r>
      <w:r w:rsidRPr="00810B6D">
        <w:rPr>
          <w:lang w:val="en-GB"/>
        </w:rPr>
        <w:t>care.</w:t>
      </w:r>
    </w:p>
    <w:p w14:paraId="1400B467" w14:textId="77777777" w:rsidR="00741EC4" w:rsidRPr="00FB1822" w:rsidRDefault="00741EC4" w:rsidP="00741EC4">
      <w:pPr>
        <w:spacing w:line="360" w:lineRule="auto"/>
        <w:ind w:left="340"/>
        <w:jc w:val="both"/>
        <w:rPr>
          <w:lang w:val="en-GB"/>
        </w:rPr>
      </w:pPr>
    </w:p>
    <w:p w14:paraId="238DD4CC" w14:textId="77777777" w:rsidR="005E13DD" w:rsidRDefault="005E13DD" w:rsidP="000B6EA6">
      <w:pPr>
        <w:pStyle w:val="Kop2"/>
        <w:rPr>
          <w:lang w:val="en-GB"/>
        </w:rPr>
      </w:pPr>
      <w:bookmarkStart w:id="112" w:name="_Toc326702332"/>
      <w:r>
        <w:rPr>
          <w:lang w:val="en-GB"/>
        </w:rPr>
        <w:t>Preparation and l</w:t>
      </w:r>
      <w:r w:rsidRPr="00E31561">
        <w:rPr>
          <w:lang w:val="en-GB"/>
        </w:rPr>
        <w:t xml:space="preserve">abelling of </w:t>
      </w:r>
      <w:r>
        <w:rPr>
          <w:lang w:val="en-GB"/>
        </w:rPr>
        <w:t xml:space="preserve">Non </w:t>
      </w:r>
      <w:r w:rsidRPr="00E31561">
        <w:rPr>
          <w:lang w:val="en-GB"/>
        </w:rPr>
        <w:t>Investigational Medicinal Produc</w:t>
      </w:r>
      <w:r>
        <w:rPr>
          <w:lang w:val="en-GB"/>
        </w:rPr>
        <w:t>t</w:t>
      </w:r>
    </w:p>
    <w:p w14:paraId="4002920B" w14:textId="77173F06" w:rsidR="005E13DD" w:rsidRDefault="005E13DD" w:rsidP="000B6EA6">
      <w:pPr>
        <w:spacing w:line="360" w:lineRule="auto"/>
        <w:ind w:left="340"/>
        <w:jc w:val="both"/>
        <w:rPr>
          <w:lang w:val="en-GB"/>
        </w:rPr>
      </w:pPr>
      <w:r>
        <w:rPr>
          <w:lang w:val="en-GB"/>
        </w:rPr>
        <w:t xml:space="preserve">Not applicable, as the medication is prescribed </w:t>
      </w:r>
      <w:r w:rsidR="00E23178">
        <w:rPr>
          <w:lang w:val="en-GB"/>
        </w:rPr>
        <w:t xml:space="preserve">and supplied </w:t>
      </w:r>
      <w:r>
        <w:rPr>
          <w:lang w:val="en-GB"/>
        </w:rPr>
        <w:t>outside the study.</w:t>
      </w:r>
    </w:p>
    <w:p w14:paraId="348CB6DE" w14:textId="77777777" w:rsidR="005E13DD" w:rsidRPr="005E13DD" w:rsidRDefault="005E13DD" w:rsidP="005E13DD">
      <w:pPr>
        <w:rPr>
          <w:lang w:val="en-GB"/>
        </w:rPr>
      </w:pPr>
    </w:p>
    <w:p w14:paraId="43806A71" w14:textId="3080487E" w:rsidR="005E13DD" w:rsidRPr="005E13DD" w:rsidRDefault="005E13DD" w:rsidP="000B6EA6">
      <w:pPr>
        <w:pStyle w:val="Kop2"/>
        <w:rPr>
          <w:lang w:val="en-GB"/>
        </w:rPr>
      </w:pPr>
      <w:r w:rsidRPr="005E13DD">
        <w:rPr>
          <w:lang w:val="en-GB"/>
        </w:rPr>
        <w:t>Drug accountability</w:t>
      </w:r>
    </w:p>
    <w:bookmarkEnd w:id="112"/>
    <w:p w14:paraId="3D30C5A2" w14:textId="416329C8" w:rsidR="005E13DD" w:rsidRDefault="005E13DD" w:rsidP="000B6EA6">
      <w:pPr>
        <w:spacing w:line="360" w:lineRule="auto"/>
        <w:ind w:left="340"/>
        <w:jc w:val="both"/>
        <w:rPr>
          <w:lang w:val="en-GB"/>
        </w:rPr>
      </w:pPr>
      <w:r>
        <w:rPr>
          <w:lang w:val="en-GB"/>
        </w:rPr>
        <w:t>Not applicable, as the medication is prescribed</w:t>
      </w:r>
      <w:r w:rsidR="00E23178">
        <w:rPr>
          <w:lang w:val="en-GB"/>
        </w:rPr>
        <w:t xml:space="preserve"> and supplied</w:t>
      </w:r>
      <w:r>
        <w:rPr>
          <w:lang w:val="en-GB"/>
        </w:rPr>
        <w:t xml:space="preserve"> outside the study.</w:t>
      </w:r>
    </w:p>
    <w:p w14:paraId="2CBA848D" w14:textId="77777777" w:rsidR="00E73CBD" w:rsidRDefault="00E73CBD" w:rsidP="00845FA6">
      <w:pPr>
        <w:spacing w:line="360" w:lineRule="auto"/>
        <w:ind w:left="284"/>
        <w:jc w:val="both"/>
        <w:rPr>
          <w:lang w:val="en-GB"/>
        </w:rPr>
      </w:pPr>
    </w:p>
    <w:p w14:paraId="0A7BD404" w14:textId="77777777" w:rsidR="00CB22D8" w:rsidRPr="00456C40" w:rsidRDefault="00CB22D8" w:rsidP="00845FA6">
      <w:pPr>
        <w:pStyle w:val="Kop1"/>
        <w:spacing w:line="360" w:lineRule="auto"/>
        <w:jc w:val="both"/>
        <w:rPr>
          <w:lang w:val="en-GB"/>
        </w:rPr>
      </w:pPr>
      <w:r>
        <w:rPr>
          <w:i/>
          <w:lang w:val="en-GB"/>
        </w:rPr>
        <w:br w:type="page"/>
      </w:r>
      <w:bookmarkStart w:id="113" w:name="_Toc326702334"/>
      <w:r w:rsidRPr="00456C40">
        <w:rPr>
          <w:lang w:val="en-GB"/>
        </w:rPr>
        <w:lastRenderedPageBreak/>
        <w:t>METHODS</w:t>
      </w:r>
      <w:bookmarkEnd w:id="113"/>
    </w:p>
    <w:p w14:paraId="4B81592C" w14:textId="77777777" w:rsidR="00CB22D8" w:rsidRDefault="00CB22D8" w:rsidP="00845FA6">
      <w:pPr>
        <w:pStyle w:val="Kop2"/>
        <w:tabs>
          <w:tab w:val="clear" w:pos="1701"/>
        </w:tabs>
        <w:spacing w:line="360" w:lineRule="auto"/>
        <w:jc w:val="both"/>
        <w:rPr>
          <w:lang w:val="en-GB"/>
        </w:rPr>
      </w:pPr>
      <w:bookmarkStart w:id="114" w:name="_Toc326702335"/>
      <w:r>
        <w:rPr>
          <w:lang w:val="en-GB"/>
        </w:rPr>
        <w:t>S</w:t>
      </w:r>
      <w:r w:rsidRPr="00456C40">
        <w:rPr>
          <w:lang w:val="en-GB"/>
        </w:rPr>
        <w:t>tudy</w:t>
      </w:r>
      <w:r>
        <w:rPr>
          <w:lang w:val="en-GB"/>
        </w:rPr>
        <w:t xml:space="preserve"> parameters</w:t>
      </w:r>
      <w:r w:rsidR="007E64E8">
        <w:rPr>
          <w:lang w:val="en-GB"/>
        </w:rPr>
        <w:t>/endpoints</w:t>
      </w:r>
      <w:bookmarkEnd w:id="114"/>
    </w:p>
    <w:p w14:paraId="3C46BDE8" w14:textId="77777777" w:rsidR="007E64E8" w:rsidRDefault="00CB22D8" w:rsidP="00845FA6">
      <w:pPr>
        <w:pStyle w:val="Kop3"/>
        <w:tabs>
          <w:tab w:val="clear" w:pos="1701"/>
        </w:tabs>
        <w:spacing w:line="360" w:lineRule="auto"/>
        <w:jc w:val="both"/>
        <w:rPr>
          <w:lang w:val="en-GB"/>
        </w:rPr>
      </w:pPr>
      <w:bookmarkStart w:id="115" w:name="_Toc326702336"/>
      <w:r>
        <w:rPr>
          <w:lang w:val="en-GB"/>
        </w:rPr>
        <w:t>Main study parameter</w:t>
      </w:r>
      <w:r w:rsidR="007E64E8">
        <w:rPr>
          <w:lang w:val="en-GB"/>
        </w:rPr>
        <w:t>/endpoint</w:t>
      </w:r>
      <w:bookmarkEnd w:id="115"/>
    </w:p>
    <w:p w14:paraId="422865D5" w14:textId="4CF7AD53" w:rsidR="00A052A0" w:rsidRDefault="00AC1999" w:rsidP="00845FA6">
      <w:pPr>
        <w:spacing w:line="360" w:lineRule="auto"/>
        <w:ind w:left="851"/>
        <w:jc w:val="both"/>
        <w:rPr>
          <w:lang w:val="en-GB"/>
        </w:rPr>
      </w:pPr>
      <w:r>
        <w:rPr>
          <w:lang w:val="en-GB"/>
        </w:rPr>
        <w:t xml:space="preserve">The success of therapy in epilepsy is not </w:t>
      </w:r>
      <w:r w:rsidR="00327E28">
        <w:rPr>
          <w:lang w:val="en-GB"/>
        </w:rPr>
        <w:t>only determined by the amount of seizures, but by a combination of factors, for example cognitive disturbances</w:t>
      </w:r>
      <w:r w:rsidR="008B7ACC">
        <w:rPr>
          <w:lang w:val="en-GB"/>
        </w:rPr>
        <w:t xml:space="preserve">, </w:t>
      </w:r>
      <w:r>
        <w:rPr>
          <w:lang w:val="en-GB"/>
        </w:rPr>
        <w:t>quality of life, the amount of side effects of treatments,</w:t>
      </w:r>
      <w:r w:rsidR="008B7ACC">
        <w:rPr>
          <w:lang w:val="en-GB"/>
        </w:rPr>
        <w:t xml:space="preserve"> </w:t>
      </w:r>
      <w:r w:rsidR="00327E28">
        <w:rPr>
          <w:lang w:val="en-GB"/>
        </w:rPr>
        <w:t xml:space="preserve">society </w:t>
      </w:r>
      <w:r w:rsidR="00327E28" w:rsidRPr="00315459">
        <w:rPr>
          <w:lang w:val="en-GB"/>
        </w:rPr>
        <w:t>participation</w:t>
      </w:r>
      <w:r w:rsidR="00AD6058" w:rsidRPr="00315459">
        <w:rPr>
          <w:lang w:val="en-GB"/>
        </w:rPr>
        <w:t xml:space="preserve"> [</w:t>
      </w:r>
      <w:r w:rsidR="00BA61F5">
        <w:rPr>
          <w:lang w:val="en-GB"/>
        </w:rPr>
        <w:t xml:space="preserve">Blond 2016, </w:t>
      </w:r>
      <w:r w:rsidR="000438EC" w:rsidRPr="00315459">
        <w:rPr>
          <w:lang w:val="en-GB"/>
        </w:rPr>
        <w:t>Baker 2011</w:t>
      </w:r>
      <w:r w:rsidR="00315459" w:rsidRPr="00315459">
        <w:rPr>
          <w:lang w:val="en-GB"/>
        </w:rPr>
        <w:t>, Chaplin 1998</w:t>
      </w:r>
      <w:r w:rsidR="00AD6058" w:rsidRPr="00315459">
        <w:rPr>
          <w:lang w:val="en-GB"/>
        </w:rPr>
        <w:t>]</w:t>
      </w:r>
      <w:r w:rsidR="00327E28" w:rsidRPr="00315459">
        <w:rPr>
          <w:lang w:val="en-GB"/>
        </w:rPr>
        <w:t>.</w:t>
      </w:r>
      <w:r w:rsidR="00327E28">
        <w:rPr>
          <w:lang w:val="en-GB"/>
        </w:rPr>
        <w:t xml:space="preserve"> </w:t>
      </w:r>
      <w:r w:rsidR="00DB24E8">
        <w:rPr>
          <w:lang w:val="en-GB"/>
        </w:rPr>
        <w:t xml:space="preserve">Moreover, </w:t>
      </w:r>
      <w:proofErr w:type="spellStart"/>
      <w:r w:rsidR="00DB24E8">
        <w:rPr>
          <w:lang w:val="en-GB"/>
        </w:rPr>
        <w:t>vagus</w:t>
      </w:r>
      <w:proofErr w:type="spellEnd"/>
      <w:r w:rsidR="00DB24E8">
        <w:rPr>
          <w:lang w:val="en-GB"/>
        </w:rPr>
        <w:t xml:space="preserve"> nerve stimulation not only has an effect on seizures, but also on, for instance, cognitive </w:t>
      </w:r>
      <w:r w:rsidR="00C1427D">
        <w:rPr>
          <w:lang w:val="en-GB"/>
        </w:rPr>
        <w:t xml:space="preserve">performance [Groves </w:t>
      </w:r>
      <w:r w:rsidR="005371A2">
        <w:rPr>
          <w:lang w:val="en-GB"/>
        </w:rPr>
        <w:t>&amp; Brown 2005</w:t>
      </w:r>
      <w:r w:rsidR="0036666C">
        <w:rPr>
          <w:lang w:val="en-GB"/>
        </w:rPr>
        <w:t xml:space="preserve">, </w:t>
      </w:r>
      <w:proofErr w:type="spellStart"/>
      <w:r w:rsidR="0036666C">
        <w:rPr>
          <w:lang w:val="en-GB"/>
        </w:rPr>
        <w:t>Vonck</w:t>
      </w:r>
      <w:proofErr w:type="spellEnd"/>
      <w:r w:rsidR="0036666C">
        <w:rPr>
          <w:lang w:val="en-GB"/>
        </w:rPr>
        <w:t xml:space="preserve"> et al 2014</w:t>
      </w:r>
      <w:r w:rsidR="005371A2">
        <w:rPr>
          <w:lang w:val="en-GB"/>
        </w:rPr>
        <w:t>].</w:t>
      </w:r>
      <w:r w:rsidR="00DB24E8">
        <w:rPr>
          <w:lang w:val="en-GB"/>
        </w:rPr>
        <w:t xml:space="preserve"> </w:t>
      </w:r>
      <w:r>
        <w:rPr>
          <w:lang w:val="en-GB"/>
        </w:rPr>
        <w:t xml:space="preserve">Therefore, we chose to </w:t>
      </w:r>
      <w:r w:rsidR="00A052A0">
        <w:rPr>
          <w:lang w:val="en-GB"/>
        </w:rPr>
        <w:t>us</w:t>
      </w:r>
      <w:r>
        <w:rPr>
          <w:lang w:val="en-GB"/>
        </w:rPr>
        <w:t>e a compensatory index to determine the degree of success of therapy</w:t>
      </w:r>
      <w:r w:rsidR="00A052A0">
        <w:rPr>
          <w:lang w:val="en-GB"/>
        </w:rPr>
        <w:t xml:space="preserve"> (Table 1).</w:t>
      </w:r>
    </w:p>
    <w:p w14:paraId="0E88AB4B" w14:textId="607EB42C" w:rsidR="00E47DF0" w:rsidRDefault="00E47DF0" w:rsidP="00845FA6">
      <w:pPr>
        <w:spacing w:line="360" w:lineRule="auto"/>
        <w:ind w:left="851"/>
        <w:jc w:val="both"/>
        <w:rPr>
          <w:lang w:val="en-GB"/>
        </w:rPr>
      </w:pPr>
    </w:p>
    <w:p w14:paraId="77D2D572" w14:textId="6D67FA3E" w:rsidR="00A052A0" w:rsidRPr="00A052A0" w:rsidRDefault="00A052A0" w:rsidP="00845FA6">
      <w:pPr>
        <w:spacing w:line="360" w:lineRule="auto"/>
        <w:ind w:left="851"/>
        <w:jc w:val="both"/>
        <w:rPr>
          <w:i/>
          <w:lang w:val="en-GB"/>
        </w:rPr>
      </w:pPr>
      <w:r>
        <w:rPr>
          <w:i/>
          <w:lang w:val="en-GB"/>
        </w:rPr>
        <w:t>Table 1</w:t>
      </w:r>
    </w:p>
    <w:tbl>
      <w:tblPr>
        <w:tblStyle w:val="Tabelraster"/>
        <w:tblW w:w="0" w:type="auto"/>
        <w:tblInd w:w="851" w:type="dxa"/>
        <w:tblLook w:val="04A0" w:firstRow="1" w:lastRow="0" w:firstColumn="1" w:lastColumn="0" w:noHBand="0" w:noVBand="1"/>
      </w:tblPr>
      <w:tblGrid>
        <w:gridCol w:w="4189"/>
        <w:gridCol w:w="4022"/>
      </w:tblGrid>
      <w:tr w:rsidR="00667218" w:rsidRPr="00667218" w14:paraId="3C00081F" w14:textId="77777777" w:rsidTr="00630323">
        <w:tc>
          <w:tcPr>
            <w:tcW w:w="4189" w:type="dxa"/>
            <w:shd w:val="clear" w:color="auto" w:fill="000000" w:themeFill="text1"/>
          </w:tcPr>
          <w:p w14:paraId="7266F659" w14:textId="10634135" w:rsidR="00667218" w:rsidRPr="00A052A0" w:rsidRDefault="00667218" w:rsidP="00845FA6">
            <w:pPr>
              <w:spacing w:line="360" w:lineRule="auto"/>
              <w:jc w:val="both"/>
              <w:rPr>
                <w:rFonts w:ascii="Arial" w:hAnsi="Arial" w:cs="Arial"/>
                <w:b/>
                <w:color w:val="FFFFFF" w:themeColor="background1"/>
                <w:lang w:val="en-GB"/>
              </w:rPr>
            </w:pPr>
            <w:commentRangeStart w:id="116"/>
            <w:r w:rsidRPr="00A052A0">
              <w:rPr>
                <w:rFonts w:ascii="Arial" w:hAnsi="Arial" w:cs="Arial"/>
                <w:b/>
                <w:color w:val="FFFFFF" w:themeColor="background1"/>
                <w:sz w:val="22"/>
                <w:lang w:val="en-GB"/>
              </w:rPr>
              <w:t>Compensatory index</w:t>
            </w:r>
            <w:commentRangeEnd w:id="116"/>
            <w:r w:rsidR="00412610">
              <w:rPr>
                <w:rStyle w:val="Verwijzingopmerking"/>
                <w:rFonts w:ascii="Haarlemmer MT Medium OsF" w:hAnsi="Haarlemmer MT Medium OsF"/>
              </w:rPr>
              <w:commentReference w:id="116"/>
            </w:r>
          </w:p>
        </w:tc>
        <w:tc>
          <w:tcPr>
            <w:tcW w:w="4022" w:type="dxa"/>
            <w:shd w:val="clear" w:color="auto" w:fill="000000" w:themeFill="text1"/>
          </w:tcPr>
          <w:p w14:paraId="7305AE63" w14:textId="77777777" w:rsidR="00667218" w:rsidRPr="00667218" w:rsidRDefault="00667218" w:rsidP="00845FA6">
            <w:pPr>
              <w:spacing w:line="360" w:lineRule="auto"/>
              <w:jc w:val="both"/>
              <w:rPr>
                <w:b/>
                <w:color w:val="FFFFFF" w:themeColor="background1"/>
                <w:lang w:val="en-GB"/>
              </w:rPr>
            </w:pPr>
          </w:p>
        </w:tc>
      </w:tr>
      <w:tr w:rsidR="00667218" w14:paraId="702A6472" w14:textId="77777777" w:rsidTr="00630323">
        <w:tc>
          <w:tcPr>
            <w:tcW w:w="4189" w:type="dxa"/>
          </w:tcPr>
          <w:p w14:paraId="4375FF7B" w14:textId="5AE16BC8" w:rsidR="00667218" w:rsidRDefault="00667218" w:rsidP="00845FA6">
            <w:pPr>
              <w:spacing w:line="360" w:lineRule="auto"/>
              <w:jc w:val="both"/>
              <w:rPr>
                <w:lang w:val="en-GB"/>
              </w:rPr>
            </w:pPr>
            <w:r w:rsidRPr="004875D5">
              <w:rPr>
                <w:highlight w:val="green"/>
                <w:lang w:val="en-GB"/>
              </w:rPr>
              <w:t>Seizure reduction ≥50%</w:t>
            </w:r>
          </w:p>
        </w:tc>
        <w:tc>
          <w:tcPr>
            <w:tcW w:w="4022" w:type="dxa"/>
          </w:tcPr>
          <w:p w14:paraId="20D6EC0D" w14:textId="6D982CA8" w:rsidR="00667218" w:rsidRDefault="00DF367C" w:rsidP="00845FA6">
            <w:pPr>
              <w:spacing w:line="360" w:lineRule="auto"/>
              <w:jc w:val="both"/>
              <w:rPr>
                <w:lang w:val="en-GB"/>
              </w:rPr>
            </w:pPr>
            <w:r>
              <w:rPr>
                <w:lang w:val="en-GB"/>
              </w:rPr>
              <w:t>3p</w:t>
            </w:r>
            <w:commentRangeStart w:id="117"/>
            <w:commentRangeEnd w:id="117"/>
            <w:r w:rsidR="00A052A0">
              <w:rPr>
                <w:rStyle w:val="Verwijzingopmerking"/>
                <w:rFonts w:ascii="Haarlemmer MT Medium OsF" w:hAnsi="Haarlemmer MT Medium OsF"/>
              </w:rPr>
              <w:commentReference w:id="117"/>
            </w:r>
          </w:p>
        </w:tc>
      </w:tr>
      <w:tr w:rsidR="00667218" w14:paraId="5AB364AE" w14:textId="77777777" w:rsidTr="00630323">
        <w:tc>
          <w:tcPr>
            <w:tcW w:w="4189" w:type="dxa"/>
          </w:tcPr>
          <w:p w14:paraId="255C4C52" w14:textId="555B3276" w:rsidR="00667218" w:rsidRDefault="00F11F02" w:rsidP="00845FA6">
            <w:pPr>
              <w:spacing w:line="360" w:lineRule="auto"/>
              <w:jc w:val="both"/>
              <w:rPr>
                <w:lang w:val="en-GB"/>
              </w:rPr>
            </w:pPr>
            <w:r w:rsidRPr="004875D5">
              <w:rPr>
                <w:highlight w:val="green"/>
                <w:lang w:val="en-GB"/>
              </w:rPr>
              <w:t>Processing speed</w:t>
            </w:r>
            <w:r>
              <w:rPr>
                <w:lang w:val="en-GB"/>
              </w:rPr>
              <w:t xml:space="preserve"> improvement </w:t>
            </w:r>
            <w:r w:rsidRPr="00667218">
              <w:rPr>
                <w:lang w:val="en-GB"/>
              </w:rPr>
              <w:t>≥</w:t>
            </w:r>
            <w:r>
              <w:rPr>
                <w:lang w:val="en-GB"/>
              </w:rPr>
              <w:t xml:space="preserve"> ¾ SD</w:t>
            </w:r>
          </w:p>
        </w:tc>
        <w:tc>
          <w:tcPr>
            <w:tcW w:w="4022" w:type="dxa"/>
          </w:tcPr>
          <w:p w14:paraId="60E8B6A3" w14:textId="55FDD4E1" w:rsidR="00667218" w:rsidRDefault="00DF367C" w:rsidP="00845FA6">
            <w:pPr>
              <w:spacing w:line="360" w:lineRule="auto"/>
              <w:jc w:val="both"/>
              <w:rPr>
                <w:lang w:val="en-GB"/>
              </w:rPr>
            </w:pPr>
            <w:r>
              <w:rPr>
                <w:lang w:val="en-GB"/>
              </w:rPr>
              <w:t>2</w:t>
            </w:r>
            <w:r w:rsidR="00667218">
              <w:rPr>
                <w:lang w:val="en-GB"/>
              </w:rPr>
              <w:t>p</w:t>
            </w:r>
          </w:p>
        </w:tc>
      </w:tr>
      <w:tr w:rsidR="00667218" w14:paraId="24AD93DD" w14:textId="77777777" w:rsidTr="00630323">
        <w:tc>
          <w:tcPr>
            <w:tcW w:w="4189" w:type="dxa"/>
          </w:tcPr>
          <w:p w14:paraId="7DF4B28F" w14:textId="77777777" w:rsidR="00361A5F" w:rsidRDefault="008D65CD" w:rsidP="00845FA6">
            <w:pPr>
              <w:spacing w:line="360" w:lineRule="auto"/>
              <w:jc w:val="both"/>
              <w:rPr>
                <w:lang w:val="en-GB"/>
              </w:rPr>
            </w:pPr>
            <w:r w:rsidRPr="00361A5F">
              <w:rPr>
                <w:lang w:val="en-GB"/>
              </w:rPr>
              <w:t>QL-VAS</w:t>
            </w:r>
            <w:r>
              <w:rPr>
                <w:lang w:val="en-GB"/>
              </w:rPr>
              <w:t xml:space="preserve"> improvement</w:t>
            </w:r>
            <w:r w:rsidR="00361A5F">
              <w:rPr>
                <w:lang w:val="en-GB"/>
              </w:rPr>
              <w:t xml:space="preserve"> (appendix 1)</w:t>
            </w:r>
          </w:p>
          <w:p w14:paraId="2F2A3C68" w14:textId="3150A5C8" w:rsidR="00667218" w:rsidRDefault="008D65CD" w:rsidP="00845FA6">
            <w:pPr>
              <w:spacing w:line="360" w:lineRule="auto"/>
              <w:jc w:val="both"/>
              <w:rPr>
                <w:lang w:val="en-GB"/>
              </w:rPr>
            </w:pPr>
            <w:r>
              <w:rPr>
                <w:lang w:val="en-GB"/>
              </w:rPr>
              <w:t xml:space="preserve"> </w:t>
            </w:r>
            <w:r w:rsidR="00F8544D" w:rsidRPr="00667218">
              <w:rPr>
                <w:lang w:val="en-GB"/>
              </w:rPr>
              <w:t>≥</w:t>
            </w:r>
            <w:r w:rsidR="00F8544D">
              <w:rPr>
                <w:lang w:val="en-GB"/>
              </w:rPr>
              <w:t xml:space="preserve"> </w:t>
            </w:r>
            <w:r>
              <w:rPr>
                <w:lang w:val="en-GB"/>
              </w:rPr>
              <w:t>2</w:t>
            </w:r>
            <w:r w:rsidR="00F8544D">
              <w:rPr>
                <w:lang w:val="en-GB"/>
              </w:rPr>
              <w:t xml:space="preserve"> points</w:t>
            </w:r>
          </w:p>
        </w:tc>
        <w:tc>
          <w:tcPr>
            <w:tcW w:w="4022" w:type="dxa"/>
          </w:tcPr>
          <w:p w14:paraId="025C296B" w14:textId="0EEF810A" w:rsidR="00667218" w:rsidRDefault="00DF367C" w:rsidP="00845FA6">
            <w:pPr>
              <w:spacing w:line="360" w:lineRule="auto"/>
              <w:jc w:val="both"/>
              <w:rPr>
                <w:lang w:val="en-GB"/>
              </w:rPr>
            </w:pPr>
            <w:r>
              <w:rPr>
                <w:lang w:val="en-GB"/>
              </w:rPr>
              <w:t>1</w:t>
            </w:r>
            <w:r w:rsidR="00667218">
              <w:rPr>
                <w:lang w:val="en-GB"/>
              </w:rPr>
              <w:t>p</w:t>
            </w:r>
          </w:p>
        </w:tc>
      </w:tr>
    </w:tbl>
    <w:p w14:paraId="35C2962E" w14:textId="77777777" w:rsidR="007A18AF" w:rsidRDefault="007A18AF" w:rsidP="00DF367C">
      <w:pPr>
        <w:spacing w:line="360" w:lineRule="auto"/>
        <w:jc w:val="both"/>
        <w:rPr>
          <w:lang w:val="en-GB"/>
        </w:rPr>
      </w:pPr>
    </w:p>
    <w:p w14:paraId="2C7712FB" w14:textId="1E46DDC3" w:rsidR="00AC1999" w:rsidRPr="00AC1999" w:rsidRDefault="00CB22D8" w:rsidP="00AC1999">
      <w:pPr>
        <w:pStyle w:val="Kop3"/>
        <w:tabs>
          <w:tab w:val="clear" w:pos="1701"/>
        </w:tabs>
        <w:spacing w:line="360" w:lineRule="auto"/>
        <w:jc w:val="both"/>
        <w:rPr>
          <w:lang w:val="en-GB"/>
        </w:rPr>
      </w:pPr>
      <w:bookmarkStart w:id="118" w:name="_Toc326702337"/>
      <w:r w:rsidRPr="00456C40">
        <w:rPr>
          <w:lang w:val="en-GB"/>
        </w:rPr>
        <w:t xml:space="preserve">Secondary </w:t>
      </w:r>
      <w:r>
        <w:rPr>
          <w:lang w:val="en-GB"/>
        </w:rPr>
        <w:t xml:space="preserve">study </w:t>
      </w:r>
      <w:commentRangeStart w:id="119"/>
      <w:r>
        <w:rPr>
          <w:lang w:val="en-GB"/>
        </w:rPr>
        <w:t>parameter</w:t>
      </w:r>
      <w:r w:rsidR="009C5402">
        <w:rPr>
          <w:lang w:val="en-GB"/>
        </w:rPr>
        <w:t>s/endpoints</w:t>
      </w:r>
      <w:bookmarkEnd w:id="118"/>
      <w:commentRangeEnd w:id="119"/>
      <w:r w:rsidR="00120927">
        <w:rPr>
          <w:rStyle w:val="Verwijzingopmerking"/>
          <w:rFonts w:ascii="Haarlemmer MT Medium OsF" w:hAnsi="Haarlemmer MT Medium OsF" w:cs="Times New Roman"/>
          <w:b w:val="0"/>
          <w:bCs w:val="0"/>
        </w:rPr>
        <w:commentReference w:id="119"/>
      </w:r>
    </w:p>
    <w:p w14:paraId="5044757F" w14:textId="369A537C" w:rsidR="00E82CED" w:rsidRDefault="00E82CED" w:rsidP="00845FA6">
      <w:pPr>
        <w:pStyle w:val="Lijstalinea"/>
        <w:numPr>
          <w:ilvl w:val="0"/>
          <w:numId w:val="41"/>
        </w:numPr>
        <w:spacing w:line="360" w:lineRule="auto"/>
        <w:jc w:val="both"/>
        <w:rPr>
          <w:lang w:val="en-GB"/>
        </w:rPr>
      </w:pPr>
      <w:r>
        <w:rPr>
          <w:lang w:val="en-GB"/>
        </w:rPr>
        <w:t xml:space="preserve">Seizure reduction in % at 3 and 6 months </w:t>
      </w:r>
      <w:r w:rsidR="0061212F">
        <w:rPr>
          <w:lang w:val="en-GB"/>
        </w:rPr>
        <w:t>in respect to</w:t>
      </w:r>
      <w:r>
        <w:rPr>
          <w:lang w:val="en-GB"/>
        </w:rPr>
        <w:t xml:space="preserve"> baseline</w:t>
      </w:r>
      <w:r w:rsidR="0061212F">
        <w:rPr>
          <w:lang w:val="en-GB"/>
        </w:rPr>
        <w:t xml:space="preserve"> compared between treatment groups</w:t>
      </w:r>
    </w:p>
    <w:p w14:paraId="5C70C4BD" w14:textId="5981907D" w:rsidR="00AF298D" w:rsidRPr="00B41A14" w:rsidRDefault="00AF298D" w:rsidP="00845FA6">
      <w:pPr>
        <w:pStyle w:val="Lijstalinea"/>
        <w:numPr>
          <w:ilvl w:val="0"/>
          <w:numId w:val="41"/>
        </w:numPr>
        <w:spacing w:line="360" w:lineRule="auto"/>
        <w:jc w:val="both"/>
        <w:rPr>
          <w:lang w:val="en-GB"/>
        </w:rPr>
      </w:pPr>
      <w:r w:rsidRPr="00B41A14">
        <w:rPr>
          <w:lang w:val="en-GB"/>
        </w:rPr>
        <w:t xml:space="preserve">Seizure </w:t>
      </w:r>
      <w:commentRangeStart w:id="120"/>
      <w:commentRangeStart w:id="121"/>
      <w:r w:rsidRPr="00B41A14">
        <w:rPr>
          <w:lang w:val="en-GB"/>
        </w:rPr>
        <w:t>freedom</w:t>
      </w:r>
      <w:commentRangeEnd w:id="120"/>
      <w:r w:rsidR="00343DD3" w:rsidRPr="00B41A14">
        <w:rPr>
          <w:rStyle w:val="Verwijzingopmerking"/>
          <w:rFonts w:ascii="Haarlemmer MT Medium OsF" w:hAnsi="Haarlemmer MT Medium OsF"/>
        </w:rPr>
        <w:commentReference w:id="120"/>
      </w:r>
      <w:commentRangeEnd w:id="121"/>
      <w:r w:rsidR="002C6B4F" w:rsidRPr="00B41A14">
        <w:rPr>
          <w:rStyle w:val="Verwijzingopmerking"/>
          <w:rFonts w:ascii="Haarlemmer MT Medium OsF" w:hAnsi="Haarlemmer MT Medium OsF"/>
        </w:rPr>
        <w:commentReference w:id="121"/>
      </w:r>
      <w:r w:rsidRPr="00B41A14">
        <w:rPr>
          <w:lang w:val="en-GB"/>
        </w:rPr>
        <w:t xml:space="preserve"> rates</w:t>
      </w:r>
    </w:p>
    <w:p w14:paraId="2FC2EC96" w14:textId="189035C0" w:rsidR="00AC1999" w:rsidRPr="00AC1999" w:rsidRDefault="00E82CED" w:rsidP="00707D6A">
      <w:pPr>
        <w:pStyle w:val="Lijstalinea"/>
        <w:numPr>
          <w:ilvl w:val="0"/>
          <w:numId w:val="41"/>
        </w:numPr>
        <w:spacing w:line="360" w:lineRule="auto"/>
        <w:jc w:val="both"/>
        <w:rPr>
          <w:lang w:val="en-GB"/>
        </w:rPr>
      </w:pPr>
      <w:r>
        <w:rPr>
          <w:lang w:val="en-GB"/>
        </w:rPr>
        <w:t xml:space="preserve">Seizure severity assessed </w:t>
      </w:r>
      <w:r w:rsidRPr="00707D6A">
        <w:rPr>
          <w:lang w:val="en-GB"/>
        </w:rPr>
        <w:t>by the National Hospital Seizure Severity Scale – NHS3</w:t>
      </w:r>
      <w:r w:rsidR="00620FB5" w:rsidRPr="00707D6A">
        <w:rPr>
          <w:lang w:val="en-GB"/>
        </w:rPr>
        <w:t xml:space="preserve"> [</w:t>
      </w:r>
      <w:proofErr w:type="spellStart"/>
      <w:r w:rsidR="00620FB5" w:rsidRPr="00707D6A">
        <w:rPr>
          <w:lang w:val="en-GB"/>
        </w:rPr>
        <w:t>O’Dhonogue</w:t>
      </w:r>
      <w:proofErr w:type="spellEnd"/>
      <w:r w:rsidR="00620FB5" w:rsidRPr="00707D6A">
        <w:rPr>
          <w:lang w:val="en-GB"/>
        </w:rPr>
        <w:t xml:space="preserve"> 1996]</w:t>
      </w:r>
      <w:r w:rsidRPr="00707D6A">
        <w:rPr>
          <w:lang w:val="en-GB"/>
        </w:rPr>
        <w:t xml:space="preserve">, appendix </w:t>
      </w:r>
      <w:r w:rsidR="00DA1DD1">
        <w:rPr>
          <w:lang w:val="en-GB"/>
        </w:rPr>
        <w:t>2</w:t>
      </w:r>
    </w:p>
    <w:p w14:paraId="72278B4B" w14:textId="06CE14B0" w:rsidR="007A18AF" w:rsidRDefault="00361A5F" w:rsidP="00845FA6">
      <w:pPr>
        <w:pStyle w:val="Lijstalinea"/>
        <w:numPr>
          <w:ilvl w:val="0"/>
          <w:numId w:val="41"/>
        </w:numPr>
        <w:spacing w:line="360" w:lineRule="auto"/>
        <w:jc w:val="both"/>
        <w:rPr>
          <w:lang w:val="en-GB"/>
        </w:rPr>
      </w:pPr>
      <w:r>
        <w:rPr>
          <w:lang w:val="en-GB"/>
        </w:rPr>
        <w:t>Profile Of Mood State</w:t>
      </w:r>
      <w:r w:rsidR="00B57634">
        <w:rPr>
          <w:lang w:val="en-GB"/>
        </w:rPr>
        <w:t xml:space="preserve"> short form</w:t>
      </w:r>
      <w:r>
        <w:rPr>
          <w:lang w:val="en-GB"/>
        </w:rPr>
        <w:t xml:space="preserve"> (</w:t>
      </w:r>
      <w:r w:rsidR="007A18AF">
        <w:rPr>
          <w:lang w:val="en-GB"/>
        </w:rPr>
        <w:t>POMS</w:t>
      </w:r>
      <w:r w:rsidR="00B57634">
        <w:rPr>
          <w:lang w:val="en-GB"/>
        </w:rPr>
        <w:t>-SF</w:t>
      </w:r>
      <w:r>
        <w:rPr>
          <w:lang w:val="en-GB"/>
        </w:rPr>
        <w:t xml:space="preserve">) questionnaire to assess mood state, appendix </w:t>
      </w:r>
      <w:r w:rsidR="00DA1DD1">
        <w:rPr>
          <w:lang w:val="en-GB"/>
        </w:rPr>
        <w:t>3</w:t>
      </w:r>
    </w:p>
    <w:p w14:paraId="44A9F19B" w14:textId="11BDA169" w:rsidR="00A307BA" w:rsidRPr="004875D5" w:rsidRDefault="00DA1819" w:rsidP="00845FA6">
      <w:pPr>
        <w:pStyle w:val="Lijstalinea"/>
        <w:numPr>
          <w:ilvl w:val="0"/>
          <w:numId w:val="41"/>
        </w:numPr>
        <w:spacing w:line="360" w:lineRule="auto"/>
        <w:jc w:val="both"/>
        <w:rPr>
          <w:highlight w:val="green"/>
          <w:lang w:val="en-GB"/>
        </w:rPr>
      </w:pPr>
      <w:proofErr w:type="spellStart"/>
      <w:r w:rsidRPr="004875D5">
        <w:rPr>
          <w:highlight w:val="green"/>
          <w:lang w:val="en-GB"/>
        </w:rPr>
        <w:t>Respons</w:t>
      </w:r>
      <w:proofErr w:type="spellEnd"/>
      <w:r w:rsidRPr="004875D5">
        <w:rPr>
          <w:highlight w:val="green"/>
          <w:lang w:val="en-GB"/>
        </w:rPr>
        <w:t xml:space="preserve"> </w:t>
      </w:r>
      <w:ins w:id="122" w:author="Angelique" w:date="2019-05-15T15:22:00Z">
        <w:r w:rsidR="004875D5" w:rsidRPr="004875D5">
          <w:rPr>
            <w:highlight w:val="green"/>
            <w:lang w:val="en-GB"/>
          </w:rPr>
          <w:t xml:space="preserve">in the primed group </w:t>
        </w:r>
      </w:ins>
      <w:r w:rsidRPr="004875D5">
        <w:rPr>
          <w:highlight w:val="green"/>
          <w:lang w:val="en-GB"/>
        </w:rPr>
        <w:t>correlated with r</w:t>
      </w:r>
      <w:r w:rsidR="00327E28" w:rsidRPr="004875D5">
        <w:rPr>
          <w:highlight w:val="green"/>
          <w:lang w:val="en-GB"/>
        </w:rPr>
        <w:t xml:space="preserve">esilience assessed by the </w:t>
      </w:r>
      <w:r w:rsidR="00A307BA" w:rsidRPr="004875D5">
        <w:rPr>
          <w:highlight w:val="green"/>
          <w:lang w:val="en-GB"/>
        </w:rPr>
        <w:t xml:space="preserve">Connor-Davidson </w:t>
      </w:r>
      <w:commentRangeStart w:id="123"/>
      <w:r w:rsidR="00A307BA" w:rsidRPr="004875D5">
        <w:rPr>
          <w:highlight w:val="green"/>
          <w:lang w:val="en-GB"/>
        </w:rPr>
        <w:t>resilience</w:t>
      </w:r>
      <w:commentRangeEnd w:id="123"/>
      <w:r w:rsidRPr="004875D5">
        <w:rPr>
          <w:rStyle w:val="Verwijzingopmerking"/>
          <w:rFonts w:ascii="Haarlemmer MT Medium OsF" w:hAnsi="Haarlemmer MT Medium OsF"/>
          <w:highlight w:val="green"/>
        </w:rPr>
        <w:commentReference w:id="123"/>
      </w:r>
      <w:r w:rsidR="00A307BA" w:rsidRPr="004875D5">
        <w:rPr>
          <w:highlight w:val="green"/>
          <w:lang w:val="en-GB"/>
        </w:rPr>
        <w:t xml:space="preserve"> scale</w:t>
      </w:r>
      <w:r w:rsidR="00E82CED" w:rsidRPr="004875D5">
        <w:rPr>
          <w:highlight w:val="green"/>
          <w:lang w:val="en-GB"/>
        </w:rPr>
        <w:t xml:space="preserve">, </w:t>
      </w:r>
      <w:r w:rsidR="00B41A14" w:rsidRPr="004875D5">
        <w:rPr>
          <w:highlight w:val="green"/>
          <w:lang w:val="en-GB"/>
        </w:rPr>
        <w:t>a</w:t>
      </w:r>
      <w:r w:rsidR="00E82CED" w:rsidRPr="004875D5">
        <w:rPr>
          <w:highlight w:val="green"/>
          <w:lang w:val="en-GB"/>
        </w:rPr>
        <w:t xml:space="preserve">ppendix </w:t>
      </w:r>
      <w:r w:rsidR="00DA1DD1" w:rsidRPr="004875D5">
        <w:rPr>
          <w:highlight w:val="green"/>
          <w:lang w:val="en-GB"/>
        </w:rPr>
        <w:t>4</w:t>
      </w:r>
    </w:p>
    <w:p w14:paraId="1F8B6988" w14:textId="48E1BBCD" w:rsidR="00E82CED" w:rsidRDefault="00B41A14" w:rsidP="00845FA6">
      <w:pPr>
        <w:pStyle w:val="Lijstalinea"/>
        <w:numPr>
          <w:ilvl w:val="0"/>
          <w:numId w:val="41"/>
        </w:numPr>
        <w:spacing w:line="360" w:lineRule="auto"/>
        <w:jc w:val="both"/>
        <w:rPr>
          <w:lang w:val="en-GB"/>
        </w:rPr>
      </w:pPr>
      <w:r>
        <w:rPr>
          <w:lang w:val="en-GB"/>
        </w:rPr>
        <w:t>(Improvement in) c</w:t>
      </w:r>
      <w:r w:rsidR="00E82CED">
        <w:rPr>
          <w:lang w:val="en-GB"/>
        </w:rPr>
        <w:t>ognitive functioning</w:t>
      </w:r>
      <w:r w:rsidR="006515E0">
        <w:rPr>
          <w:lang w:val="en-GB"/>
        </w:rPr>
        <w:t xml:space="preserve"> assessed by computerised cognitive tasks</w:t>
      </w:r>
    </w:p>
    <w:p w14:paraId="16EE93AC" w14:textId="0B38930F" w:rsidR="00F11F02" w:rsidRPr="00EF6E68" w:rsidRDefault="00F11F02" w:rsidP="00845FA6">
      <w:pPr>
        <w:pStyle w:val="Lijstalinea"/>
        <w:numPr>
          <w:ilvl w:val="0"/>
          <w:numId w:val="41"/>
        </w:numPr>
        <w:spacing w:line="360" w:lineRule="auto"/>
        <w:jc w:val="both"/>
        <w:rPr>
          <w:highlight w:val="green"/>
          <w:lang w:val="en-GB"/>
        </w:rPr>
      </w:pPr>
      <w:r w:rsidRPr="00EF6E68">
        <w:rPr>
          <w:highlight w:val="green"/>
          <w:lang w:val="en-GB"/>
        </w:rPr>
        <w:t>Improvement of quality of life in multiple domains (QOLIE-10-P)</w:t>
      </w:r>
      <w:r w:rsidR="00DA1DD1" w:rsidRPr="00EF6E68">
        <w:rPr>
          <w:highlight w:val="green"/>
          <w:lang w:val="en-GB"/>
        </w:rPr>
        <w:t xml:space="preserve">, </w:t>
      </w:r>
      <w:commentRangeStart w:id="124"/>
      <w:r w:rsidR="00DA1DD1" w:rsidRPr="00EF6E68">
        <w:rPr>
          <w:highlight w:val="green"/>
          <w:lang w:val="en-GB"/>
        </w:rPr>
        <w:t>appendix</w:t>
      </w:r>
      <w:commentRangeEnd w:id="124"/>
      <w:r w:rsidR="00EF6E68">
        <w:rPr>
          <w:rStyle w:val="Verwijzingopmerking"/>
          <w:rFonts w:ascii="Haarlemmer MT Medium OsF" w:hAnsi="Haarlemmer MT Medium OsF"/>
        </w:rPr>
        <w:commentReference w:id="124"/>
      </w:r>
      <w:r w:rsidR="00DA1DD1" w:rsidRPr="00EF6E68">
        <w:rPr>
          <w:highlight w:val="green"/>
          <w:lang w:val="en-GB"/>
        </w:rPr>
        <w:t xml:space="preserve"> 5</w:t>
      </w:r>
    </w:p>
    <w:p w14:paraId="463EC10E" w14:textId="1274DDD5" w:rsidR="00327E28" w:rsidRPr="00657404" w:rsidRDefault="00327E28" w:rsidP="00657404">
      <w:pPr>
        <w:pStyle w:val="Lijstalinea"/>
        <w:numPr>
          <w:ilvl w:val="0"/>
          <w:numId w:val="41"/>
        </w:numPr>
        <w:spacing w:line="360" w:lineRule="auto"/>
        <w:jc w:val="both"/>
        <w:rPr>
          <w:lang w:val="en-GB"/>
        </w:rPr>
      </w:pPr>
      <w:r>
        <w:rPr>
          <w:lang w:val="en-GB"/>
        </w:rPr>
        <w:lastRenderedPageBreak/>
        <w:t>Number of adverse events ascr</w:t>
      </w:r>
      <w:r w:rsidR="00BD38DB">
        <w:rPr>
          <w:lang w:val="en-GB"/>
        </w:rPr>
        <w:t>i</w:t>
      </w:r>
      <w:r>
        <w:rPr>
          <w:lang w:val="en-GB"/>
        </w:rPr>
        <w:t xml:space="preserve">bed to tVNS </w:t>
      </w:r>
      <w:commentRangeStart w:id="125"/>
      <w:r>
        <w:rPr>
          <w:lang w:val="en-GB"/>
        </w:rPr>
        <w:t>and brivaracetam</w:t>
      </w:r>
      <w:commentRangeEnd w:id="125"/>
      <w:r>
        <w:rPr>
          <w:rStyle w:val="Verwijzingopmerking"/>
          <w:rFonts w:ascii="Haarlemmer MT Medium OsF" w:hAnsi="Haarlemmer MT Medium OsF"/>
        </w:rPr>
        <w:commentReference w:id="125"/>
      </w:r>
      <w:r w:rsidR="00BD38DB">
        <w:rPr>
          <w:lang w:val="en-GB"/>
        </w:rPr>
        <w:t xml:space="preserve"> measured with the SIDAED questionnaire, </w:t>
      </w:r>
      <w:commentRangeStart w:id="126"/>
      <w:r w:rsidR="00BD38DB" w:rsidRPr="00EF6E68">
        <w:rPr>
          <w:highlight w:val="green"/>
          <w:lang w:val="en-GB"/>
        </w:rPr>
        <w:t>appendix</w:t>
      </w:r>
      <w:commentRangeEnd w:id="126"/>
      <w:r w:rsidR="00BD38DB" w:rsidRPr="00EF6E68">
        <w:rPr>
          <w:rStyle w:val="Verwijzingopmerking"/>
          <w:rFonts w:ascii="Haarlemmer MT Medium OsF" w:hAnsi="Haarlemmer MT Medium OsF"/>
          <w:highlight w:val="green"/>
        </w:rPr>
        <w:commentReference w:id="126"/>
      </w:r>
      <w:r w:rsidR="00BD38DB" w:rsidRPr="00EF6E68">
        <w:rPr>
          <w:highlight w:val="green"/>
          <w:lang w:val="en-GB"/>
        </w:rPr>
        <w:t xml:space="preserve"> 6.</w:t>
      </w:r>
    </w:p>
    <w:p w14:paraId="46A6A2A5" w14:textId="297D3FB0" w:rsidR="00A307BA" w:rsidRPr="00657404" w:rsidRDefault="00BA7541" w:rsidP="00657404">
      <w:pPr>
        <w:pStyle w:val="Lijstalinea"/>
        <w:numPr>
          <w:ilvl w:val="0"/>
          <w:numId w:val="41"/>
        </w:numPr>
        <w:spacing w:line="360" w:lineRule="auto"/>
        <w:jc w:val="both"/>
        <w:rPr>
          <w:lang w:val="en-GB"/>
        </w:rPr>
      </w:pPr>
      <w:r w:rsidRPr="00657404">
        <w:rPr>
          <w:lang w:val="en-GB"/>
        </w:rPr>
        <w:t>Change in network properties at 3 and 6 months</w:t>
      </w:r>
      <w:commentRangeStart w:id="127"/>
      <w:commentRangeEnd w:id="127"/>
      <w:r w:rsidR="00391CA0">
        <w:rPr>
          <w:rStyle w:val="Verwijzingopmerking"/>
          <w:rFonts w:ascii="Haarlemmer MT Medium OsF" w:hAnsi="Haarlemmer MT Medium OsF"/>
        </w:rPr>
        <w:commentReference w:id="127"/>
      </w:r>
    </w:p>
    <w:p w14:paraId="7397212B" w14:textId="77777777" w:rsidR="00E82CED" w:rsidRDefault="00E82CED" w:rsidP="00845FA6">
      <w:pPr>
        <w:spacing w:line="360" w:lineRule="auto"/>
        <w:ind w:left="851"/>
        <w:jc w:val="both"/>
        <w:rPr>
          <w:lang w:val="en-GB"/>
        </w:rPr>
      </w:pPr>
    </w:p>
    <w:p w14:paraId="687A0EB9" w14:textId="4EBA4E80" w:rsidR="00CB22D8" w:rsidRDefault="00CB22D8" w:rsidP="00845FA6">
      <w:pPr>
        <w:pStyle w:val="Kop3"/>
        <w:tabs>
          <w:tab w:val="clear" w:pos="1701"/>
        </w:tabs>
        <w:spacing w:line="360" w:lineRule="auto"/>
        <w:jc w:val="both"/>
        <w:rPr>
          <w:lang w:val="en-GB"/>
        </w:rPr>
      </w:pPr>
      <w:bookmarkStart w:id="128" w:name="_Toc326702338"/>
      <w:r>
        <w:rPr>
          <w:lang w:val="en-GB"/>
        </w:rPr>
        <w:t>Other study parameters (if applicable)</w:t>
      </w:r>
      <w:bookmarkEnd w:id="128"/>
    </w:p>
    <w:p w14:paraId="5C3D7DC6" w14:textId="79C55BED" w:rsidR="00661AB3" w:rsidRPr="00661AB3" w:rsidRDefault="00F1516F" w:rsidP="00845FA6">
      <w:pPr>
        <w:spacing w:line="360" w:lineRule="auto"/>
        <w:ind w:left="851"/>
        <w:jc w:val="both"/>
        <w:rPr>
          <w:lang w:val="en-GB"/>
        </w:rPr>
      </w:pPr>
      <w:r>
        <w:rPr>
          <w:lang w:val="en-GB"/>
        </w:rPr>
        <w:t>By using randomisation</w:t>
      </w:r>
      <w:r w:rsidR="00661AB3">
        <w:rPr>
          <w:lang w:val="en-GB"/>
        </w:rPr>
        <w:t xml:space="preserve"> we hope to </w:t>
      </w:r>
      <w:r>
        <w:rPr>
          <w:lang w:val="en-GB"/>
        </w:rPr>
        <w:t>reduce</w:t>
      </w:r>
      <w:r w:rsidR="00661AB3">
        <w:rPr>
          <w:lang w:val="en-GB"/>
        </w:rPr>
        <w:t xml:space="preserve"> the effect of </w:t>
      </w:r>
      <w:r w:rsidR="00661AB3" w:rsidRPr="00EF6E68">
        <w:rPr>
          <w:highlight w:val="green"/>
          <w:lang w:val="en-GB"/>
        </w:rPr>
        <w:t>confounding</w:t>
      </w:r>
      <w:r>
        <w:rPr>
          <w:lang w:val="en-GB"/>
        </w:rPr>
        <w:t xml:space="preserve">, for example the effect of age </w:t>
      </w:r>
      <w:r w:rsidRPr="00F1516F">
        <w:rPr>
          <w:highlight w:val="yellow"/>
          <w:lang w:val="en-GB"/>
        </w:rPr>
        <w:t>(</w:t>
      </w:r>
      <w:proofErr w:type="spellStart"/>
      <w:r w:rsidRPr="00F1516F">
        <w:rPr>
          <w:highlight w:val="yellow"/>
          <w:lang w:val="en-GB"/>
        </w:rPr>
        <w:t>bijv</w:t>
      </w:r>
      <w:proofErr w:type="spellEnd"/>
      <w:r w:rsidRPr="00F1516F">
        <w:rPr>
          <w:highlight w:val="yellow"/>
          <w:lang w:val="en-GB"/>
        </w:rPr>
        <w:t xml:space="preserve"> </w:t>
      </w:r>
      <w:proofErr w:type="spellStart"/>
      <w:r w:rsidRPr="00F1516F">
        <w:rPr>
          <w:highlight w:val="yellow"/>
          <w:lang w:val="en-GB"/>
        </w:rPr>
        <w:t>lagere</w:t>
      </w:r>
      <w:proofErr w:type="spellEnd"/>
      <w:r w:rsidRPr="00F1516F">
        <w:rPr>
          <w:highlight w:val="yellow"/>
          <w:lang w:val="en-GB"/>
        </w:rPr>
        <w:t xml:space="preserve"> </w:t>
      </w:r>
      <w:proofErr w:type="spellStart"/>
      <w:r w:rsidRPr="00F1516F">
        <w:rPr>
          <w:highlight w:val="yellow"/>
          <w:lang w:val="en-GB"/>
        </w:rPr>
        <w:t>leeftijd</w:t>
      </w:r>
      <w:proofErr w:type="spellEnd"/>
      <w:r w:rsidRPr="00F1516F">
        <w:rPr>
          <w:highlight w:val="yellow"/>
          <w:lang w:val="en-GB"/>
        </w:rPr>
        <w:t xml:space="preserve"> </w:t>
      </w:r>
      <w:proofErr w:type="spellStart"/>
      <w:r w:rsidRPr="00F1516F">
        <w:rPr>
          <w:highlight w:val="yellow"/>
          <w:lang w:val="en-GB"/>
        </w:rPr>
        <w:t>meer</w:t>
      </w:r>
      <w:proofErr w:type="spellEnd"/>
      <w:r w:rsidRPr="00F1516F">
        <w:rPr>
          <w:highlight w:val="yellow"/>
          <w:lang w:val="en-GB"/>
        </w:rPr>
        <w:t xml:space="preserve"> </w:t>
      </w:r>
      <w:proofErr w:type="spellStart"/>
      <w:r w:rsidRPr="00F1516F">
        <w:rPr>
          <w:highlight w:val="yellow"/>
          <w:lang w:val="en-GB"/>
        </w:rPr>
        <w:t>plasticiteit</w:t>
      </w:r>
      <w:proofErr w:type="spellEnd"/>
      <w:r w:rsidRPr="00F1516F">
        <w:rPr>
          <w:highlight w:val="yellow"/>
          <w:lang w:val="en-GB"/>
        </w:rPr>
        <w:t xml:space="preserve"> </w:t>
      </w:r>
      <w:proofErr w:type="spellStart"/>
      <w:r w:rsidRPr="00F1516F">
        <w:rPr>
          <w:highlight w:val="yellow"/>
          <w:lang w:val="en-GB"/>
        </w:rPr>
        <w:t>mogelijk</w:t>
      </w:r>
      <w:proofErr w:type="spellEnd"/>
      <w:r w:rsidRPr="00F1516F">
        <w:rPr>
          <w:highlight w:val="yellow"/>
          <w:lang w:val="en-GB"/>
        </w:rPr>
        <w:t xml:space="preserve"> </w:t>
      </w:r>
      <w:proofErr w:type="spellStart"/>
      <w:r w:rsidRPr="00F1516F">
        <w:rPr>
          <w:highlight w:val="yellow"/>
          <w:lang w:val="en-GB"/>
        </w:rPr>
        <w:t>waarbij</w:t>
      </w:r>
      <w:proofErr w:type="spellEnd"/>
      <w:r w:rsidRPr="00F1516F">
        <w:rPr>
          <w:highlight w:val="yellow"/>
          <w:lang w:val="en-GB"/>
        </w:rPr>
        <w:t xml:space="preserve"> </w:t>
      </w:r>
      <w:proofErr w:type="spellStart"/>
      <w:r w:rsidRPr="00F1516F">
        <w:rPr>
          <w:highlight w:val="yellow"/>
          <w:lang w:val="en-GB"/>
        </w:rPr>
        <w:t>meer</w:t>
      </w:r>
      <w:proofErr w:type="spellEnd"/>
      <w:r w:rsidRPr="00F1516F">
        <w:rPr>
          <w:highlight w:val="yellow"/>
          <w:lang w:val="en-GB"/>
        </w:rPr>
        <w:t xml:space="preserve"> effect tVNS?)</w:t>
      </w:r>
    </w:p>
    <w:p w14:paraId="5E216AC8" w14:textId="6E5FB9C2" w:rsidR="00661AB3" w:rsidRDefault="00661AB3" w:rsidP="00845FA6">
      <w:pPr>
        <w:spacing w:line="360" w:lineRule="auto"/>
        <w:ind w:left="851"/>
        <w:jc w:val="both"/>
        <w:rPr>
          <w:highlight w:val="yellow"/>
          <w:lang w:val="en-GB"/>
        </w:rPr>
      </w:pPr>
    </w:p>
    <w:p w14:paraId="69663B8A" w14:textId="11DCF745" w:rsidR="00F1516F" w:rsidRDefault="00F1516F" w:rsidP="00845FA6">
      <w:pPr>
        <w:spacing w:line="360" w:lineRule="auto"/>
        <w:ind w:left="851"/>
        <w:jc w:val="both"/>
        <w:rPr>
          <w:highlight w:val="yellow"/>
          <w:lang w:val="en-GB"/>
        </w:rPr>
      </w:pPr>
      <w:proofErr w:type="spellStart"/>
      <w:r>
        <w:rPr>
          <w:highlight w:val="yellow"/>
          <w:lang w:val="en-GB"/>
        </w:rPr>
        <w:t>Dosis</w:t>
      </w:r>
      <w:proofErr w:type="spellEnd"/>
      <w:r>
        <w:rPr>
          <w:highlight w:val="yellow"/>
          <w:lang w:val="en-GB"/>
        </w:rPr>
        <w:t xml:space="preserve"> </w:t>
      </w:r>
      <w:proofErr w:type="spellStart"/>
      <w:r>
        <w:rPr>
          <w:highlight w:val="yellow"/>
          <w:lang w:val="en-GB"/>
        </w:rPr>
        <w:t>medicatie</w:t>
      </w:r>
      <w:proofErr w:type="spellEnd"/>
      <w:r>
        <w:rPr>
          <w:highlight w:val="yellow"/>
          <w:lang w:val="en-GB"/>
        </w:rPr>
        <w:t xml:space="preserve"> </w:t>
      </w:r>
      <w:proofErr w:type="spellStart"/>
      <w:r>
        <w:rPr>
          <w:highlight w:val="yellow"/>
          <w:lang w:val="en-GB"/>
        </w:rPr>
        <w:t>hierin</w:t>
      </w:r>
      <w:proofErr w:type="spellEnd"/>
      <w:r>
        <w:rPr>
          <w:highlight w:val="yellow"/>
          <w:lang w:val="en-GB"/>
        </w:rPr>
        <w:t xml:space="preserve"> nog </w:t>
      </w:r>
      <w:proofErr w:type="spellStart"/>
      <w:r>
        <w:rPr>
          <w:highlight w:val="yellow"/>
          <w:lang w:val="en-GB"/>
        </w:rPr>
        <w:t>een</w:t>
      </w:r>
      <w:proofErr w:type="spellEnd"/>
      <w:r>
        <w:rPr>
          <w:highlight w:val="yellow"/>
          <w:lang w:val="en-GB"/>
        </w:rPr>
        <w:t xml:space="preserve"> factor?</w:t>
      </w:r>
    </w:p>
    <w:p w14:paraId="545C2762" w14:textId="4AEB2489" w:rsidR="00F1516F" w:rsidRDefault="00F1516F" w:rsidP="00845FA6">
      <w:pPr>
        <w:spacing w:line="360" w:lineRule="auto"/>
        <w:ind w:left="851"/>
        <w:jc w:val="both"/>
        <w:rPr>
          <w:highlight w:val="yellow"/>
          <w:lang w:val="en-GB"/>
        </w:rPr>
      </w:pPr>
      <w:r>
        <w:rPr>
          <w:highlight w:val="yellow"/>
          <w:lang w:val="en-GB"/>
        </w:rPr>
        <w:t>More than 2 prior AED’s? of exclusive criteria?</w:t>
      </w:r>
    </w:p>
    <w:p w14:paraId="1EE388BA" w14:textId="77777777" w:rsidR="00F1516F" w:rsidRDefault="00F1516F" w:rsidP="00F1516F">
      <w:pPr>
        <w:spacing w:line="360" w:lineRule="auto"/>
        <w:ind w:left="851"/>
        <w:jc w:val="both"/>
        <w:rPr>
          <w:lang w:val="en-GB"/>
        </w:rPr>
      </w:pPr>
      <w:proofErr w:type="spellStart"/>
      <w:r w:rsidRPr="00F1516F">
        <w:rPr>
          <w:highlight w:val="yellow"/>
          <w:lang w:val="en-GB"/>
        </w:rPr>
        <w:t>Uitlokkers</w:t>
      </w:r>
      <w:proofErr w:type="spellEnd"/>
      <w:r w:rsidRPr="00F1516F">
        <w:rPr>
          <w:highlight w:val="yellow"/>
          <w:lang w:val="en-GB"/>
        </w:rPr>
        <w:t xml:space="preserve"> </w:t>
      </w:r>
      <w:proofErr w:type="spellStart"/>
      <w:r w:rsidRPr="00F1516F">
        <w:rPr>
          <w:highlight w:val="yellow"/>
          <w:lang w:val="en-GB"/>
        </w:rPr>
        <w:t>epilepsie</w:t>
      </w:r>
      <w:proofErr w:type="spellEnd"/>
      <w:r w:rsidRPr="00F1516F">
        <w:rPr>
          <w:highlight w:val="yellow"/>
          <w:lang w:val="en-GB"/>
        </w:rPr>
        <w:t xml:space="preserve"> </w:t>
      </w:r>
      <w:proofErr w:type="spellStart"/>
      <w:r w:rsidRPr="00F1516F">
        <w:rPr>
          <w:highlight w:val="yellow"/>
          <w:lang w:val="en-GB"/>
        </w:rPr>
        <w:t>zoals</w:t>
      </w:r>
      <w:proofErr w:type="spellEnd"/>
      <w:r w:rsidRPr="00F1516F">
        <w:rPr>
          <w:highlight w:val="yellow"/>
          <w:lang w:val="en-GB"/>
        </w:rPr>
        <w:t xml:space="preserve"> stress, </w:t>
      </w:r>
      <w:proofErr w:type="spellStart"/>
      <w:r w:rsidRPr="00F1516F">
        <w:rPr>
          <w:highlight w:val="yellow"/>
          <w:lang w:val="en-GB"/>
        </w:rPr>
        <w:t>ziekte</w:t>
      </w:r>
      <w:proofErr w:type="spellEnd"/>
      <w:r w:rsidRPr="00F1516F">
        <w:rPr>
          <w:highlight w:val="yellow"/>
          <w:lang w:val="en-GB"/>
        </w:rPr>
        <w:t xml:space="preserve">, </w:t>
      </w:r>
      <w:proofErr w:type="spellStart"/>
      <w:r w:rsidRPr="00F1516F">
        <w:rPr>
          <w:highlight w:val="yellow"/>
          <w:lang w:val="en-GB"/>
        </w:rPr>
        <w:t>slaaptekort</w:t>
      </w:r>
      <w:proofErr w:type="spellEnd"/>
    </w:p>
    <w:p w14:paraId="50D7EB87" w14:textId="03C0FB4F" w:rsidR="00F1516F" w:rsidRDefault="00F1516F" w:rsidP="00845FA6">
      <w:pPr>
        <w:spacing w:line="360" w:lineRule="auto"/>
        <w:ind w:left="851"/>
        <w:jc w:val="both"/>
        <w:rPr>
          <w:highlight w:val="yellow"/>
          <w:lang w:val="en-GB"/>
        </w:rPr>
      </w:pPr>
      <w:r>
        <w:rPr>
          <w:highlight w:val="yellow"/>
          <w:lang w:val="en-GB"/>
        </w:rPr>
        <w:t xml:space="preserve">Type </w:t>
      </w:r>
      <w:proofErr w:type="spellStart"/>
      <w:r>
        <w:rPr>
          <w:highlight w:val="yellow"/>
          <w:lang w:val="en-GB"/>
        </w:rPr>
        <w:t>epilepsie</w:t>
      </w:r>
      <w:proofErr w:type="spellEnd"/>
      <w:r>
        <w:rPr>
          <w:highlight w:val="yellow"/>
          <w:lang w:val="en-GB"/>
        </w:rPr>
        <w:t xml:space="preserve">: met of </w:t>
      </w:r>
      <w:proofErr w:type="spellStart"/>
      <w:r>
        <w:rPr>
          <w:highlight w:val="yellow"/>
          <w:lang w:val="en-GB"/>
        </w:rPr>
        <w:t>zonder</w:t>
      </w:r>
      <w:proofErr w:type="spellEnd"/>
      <w:r>
        <w:rPr>
          <w:highlight w:val="yellow"/>
          <w:lang w:val="en-GB"/>
        </w:rPr>
        <w:t xml:space="preserve"> </w:t>
      </w:r>
      <w:proofErr w:type="spellStart"/>
      <w:r>
        <w:rPr>
          <w:highlight w:val="yellow"/>
          <w:lang w:val="en-GB"/>
        </w:rPr>
        <w:t>secundaire</w:t>
      </w:r>
      <w:proofErr w:type="spellEnd"/>
      <w:r>
        <w:rPr>
          <w:highlight w:val="yellow"/>
          <w:lang w:val="en-GB"/>
        </w:rPr>
        <w:t xml:space="preserve"> </w:t>
      </w:r>
      <w:proofErr w:type="spellStart"/>
      <w:r>
        <w:rPr>
          <w:highlight w:val="yellow"/>
          <w:lang w:val="en-GB"/>
        </w:rPr>
        <w:t>generalisatie</w:t>
      </w:r>
      <w:proofErr w:type="spellEnd"/>
      <w:r>
        <w:rPr>
          <w:highlight w:val="yellow"/>
          <w:lang w:val="en-GB"/>
        </w:rPr>
        <w:t>?</w:t>
      </w:r>
    </w:p>
    <w:p w14:paraId="2999140E" w14:textId="77777777" w:rsidR="007336AF" w:rsidRPr="00015FD1" w:rsidRDefault="007336AF" w:rsidP="00845FA6">
      <w:pPr>
        <w:spacing w:line="360" w:lineRule="auto"/>
        <w:jc w:val="both"/>
        <w:rPr>
          <w:lang w:val="en-GB"/>
        </w:rPr>
      </w:pPr>
    </w:p>
    <w:p w14:paraId="18105D45" w14:textId="1885AAB8" w:rsidR="00CB22D8" w:rsidRDefault="00CB22D8" w:rsidP="00845FA6">
      <w:pPr>
        <w:spacing w:line="360" w:lineRule="auto"/>
        <w:ind w:left="851"/>
        <w:jc w:val="both"/>
        <w:rPr>
          <w:lang w:val="en-GB"/>
        </w:rPr>
      </w:pPr>
      <w:r w:rsidRPr="004C5C69">
        <w:rPr>
          <w:lang w:val="en-GB"/>
        </w:rPr>
        <w:t>&lt;</w:t>
      </w:r>
      <w:r w:rsidR="00E14886" w:rsidRPr="00E14886">
        <w:rPr>
          <w:i/>
          <w:lang w:val="en-GB"/>
        </w:rPr>
        <w:t xml:space="preserve">Please describe the other study parameters. </w:t>
      </w:r>
      <w:r w:rsidRPr="00E14886">
        <w:rPr>
          <w:i/>
          <w:iCs/>
          <w:lang w:val="en-GB"/>
        </w:rPr>
        <w:t>For</w:t>
      </w:r>
      <w:r w:rsidRPr="00634D7B">
        <w:rPr>
          <w:i/>
          <w:iCs/>
          <w:lang w:val="en-GB"/>
        </w:rPr>
        <w:t xml:space="preserve"> example,</w:t>
      </w:r>
      <w:r w:rsidR="00BA7E8C">
        <w:rPr>
          <w:i/>
          <w:iCs/>
          <w:lang w:val="en-GB"/>
        </w:rPr>
        <w:t xml:space="preserve"> baseline values or</w:t>
      </w:r>
      <w:r w:rsidR="0056313E">
        <w:rPr>
          <w:i/>
          <w:iCs/>
          <w:lang w:val="en-GB"/>
        </w:rPr>
        <w:t xml:space="preserve"> </w:t>
      </w:r>
      <w:r w:rsidRPr="00634D7B">
        <w:rPr>
          <w:i/>
          <w:iCs/>
          <w:lang w:val="en-GB"/>
        </w:rPr>
        <w:t>parameters which might intervene with the main study parameter (confounders)</w:t>
      </w:r>
      <w:r w:rsidR="00E14886">
        <w:rPr>
          <w:i/>
          <w:iCs/>
          <w:lang w:val="en-GB"/>
        </w:rPr>
        <w:t xml:space="preserve">, like </w:t>
      </w:r>
      <w:r w:rsidR="00E739D4">
        <w:rPr>
          <w:i/>
          <w:iCs/>
          <w:lang w:val="en-GB"/>
        </w:rPr>
        <w:t xml:space="preserve">body </w:t>
      </w:r>
      <w:r w:rsidR="00E14886">
        <w:rPr>
          <w:i/>
          <w:iCs/>
          <w:lang w:val="en-GB"/>
        </w:rPr>
        <w:t>weight, smoking, etcetera</w:t>
      </w:r>
      <w:r w:rsidRPr="00634D7B">
        <w:rPr>
          <w:i/>
          <w:iCs/>
          <w:lang w:val="en-GB"/>
        </w:rPr>
        <w:t xml:space="preserve">. </w:t>
      </w:r>
      <w:r w:rsidRPr="004C5C69">
        <w:rPr>
          <w:lang w:val="en-GB"/>
        </w:rPr>
        <w:t xml:space="preserve">&gt; </w:t>
      </w:r>
    </w:p>
    <w:p w14:paraId="5AF317E7" w14:textId="77777777" w:rsidR="00391CA0" w:rsidRPr="0038574C" w:rsidRDefault="00391CA0" w:rsidP="00845FA6">
      <w:pPr>
        <w:spacing w:line="360" w:lineRule="auto"/>
        <w:ind w:left="851"/>
        <w:jc w:val="both"/>
        <w:rPr>
          <w:lang w:val="en-GB"/>
        </w:rPr>
      </w:pPr>
    </w:p>
    <w:p w14:paraId="46D6EB5F" w14:textId="77777777" w:rsidR="00CB22D8" w:rsidRPr="00456C40" w:rsidRDefault="00CB22D8" w:rsidP="00845FA6">
      <w:pPr>
        <w:pStyle w:val="Kop2"/>
        <w:tabs>
          <w:tab w:val="clear" w:pos="1701"/>
        </w:tabs>
        <w:spacing w:line="360" w:lineRule="auto"/>
        <w:jc w:val="both"/>
        <w:rPr>
          <w:lang w:val="en-GB"/>
        </w:rPr>
      </w:pPr>
      <w:bookmarkStart w:id="129" w:name="_Toc326702339"/>
      <w:commentRangeStart w:id="130"/>
      <w:commentRangeStart w:id="131"/>
      <w:r w:rsidRPr="00456C40">
        <w:rPr>
          <w:lang w:val="en-GB"/>
        </w:rPr>
        <w:t>Randomisation, blinding and treatment allocation</w:t>
      </w:r>
      <w:bookmarkEnd w:id="129"/>
      <w:commentRangeEnd w:id="130"/>
      <w:r w:rsidR="00C45899">
        <w:rPr>
          <w:rStyle w:val="Verwijzingopmerking"/>
          <w:rFonts w:ascii="Haarlemmer MT Medium OsF" w:hAnsi="Haarlemmer MT Medium OsF" w:cs="Times New Roman"/>
          <w:b w:val="0"/>
          <w:bCs w:val="0"/>
          <w:iCs w:val="0"/>
        </w:rPr>
        <w:commentReference w:id="130"/>
      </w:r>
      <w:commentRangeEnd w:id="131"/>
      <w:r w:rsidR="002C6B4F">
        <w:rPr>
          <w:rStyle w:val="Verwijzingopmerking"/>
          <w:rFonts w:ascii="Haarlemmer MT Medium OsF" w:hAnsi="Haarlemmer MT Medium OsF" w:cs="Times New Roman"/>
          <w:b w:val="0"/>
          <w:bCs w:val="0"/>
          <w:iCs w:val="0"/>
        </w:rPr>
        <w:commentReference w:id="131"/>
      </w:r>
    </w:p>
    <w:p w14:paraId="1E7E7061" w14:textId="2F4490F8" w:rsidR="00763C71" w:rsidRDefault="00C45899" w:rsidP="00763C71">
      <w:pPr>
        <w:spacing w:line="360" w:lineRule="auto"/>
        <w:ind w:left="340"/>
        <w:jc w:val="both"/>
        <w:rPr>
          <w:lang w:val="en-GB"/>
        </w:rPr>
      </w:pPr>
      <w:r>
        <w:rPr>
          <w:lang w:val="en-GB"/>
        </w:rPr>
        <w:t xml:space="preserve">Subjects are randomised </w:t>
      </w:r>
      <w:r w:rsidR="00244B9B">
        <w:rPr>
          <w:lang w:val="en-GB"/>
        </w:rPr>
        <w:t>by the investigators using</w:t>
      </w:r>
      <w:r w:rsidR="00AD2575">
        <w:rPr>
          <w:lang w:val="en-GB"/>
        </w:rPr>
        <w:t xml:space="preserve"> randomisation software. </w:t>
      </w:r>
      <w:r>
        <w:rPr>
          <w:lang w:val="en-GB"/>
        </w:rPr>
        <w:t xml:space="preserve">Both patient, investigator and treating neurologist are not blinded, because of lacking a true sham stimulation protocol. </w:t>
      </w:r>
    </w:p>
    <w:p w14:paraId="15DACD3F" w14:textId="77777777" w:rsidR="00E739D4" w:rsidRDefault="00E739D4" w:rsidP="00AC1999">
      <w:pPr>
        <w:spacing w:line="360" w:lineRule="auto"/>
        <w:jc w:val="both"/>
        <w:rPr>
          <w:lang w:val="en-GB"/>
        </w:rPr>
      </w:pPr>
    </w:p>
    <w:p w14:paraId="060095CC" w14:textId="77777777" w:rsidR="00A95B58" w:rsidRDefault="00A95B58" w:rsidP="00845FA6">
      <w:pPr>
        <w:pStyle w:val="Kop2"/>
        <w:tabs>
          <w:tab w:val="clear" w:pos="1701"/>
        </w:tabs>
        <w:spacing w:line="360" w:lineRule="auto"/>
        <w:jc w:val="both"/>
        <w:rPr>
          <w:lang w:val="en-GB"/>
        </w:rPr>
      </w:pPr>
      <w:bookmarkStart w:id="132" w:name="_Toc326702340"/>
      <w:r>
        <w:rPr>
          <w:lang w:val="en-GB"/>
        </w:rPr>
        <w:t xml:space="preserve">Study </w:t>
      </w:r>
      <w:commentRangeStart w:id="133"/>
      <w:r>
        <w:rPr>
          <w:lang w:val="en-GB"/>
        </w:rPr>
        <w:t>procedures</w:t>
      </w:r>
      <w:commentRangeEnd w:id="133"/>
      <w:r w:rsidR="00E34AF6">
        <w:rPr>
          <w:rStyle w:val="Verwijzingopmerking"/>
          <w:rFonts w:ascii="Haarlemmer MT Medium OsF" w:hAnsi="Haarlemmer MT Medium OsF" w:cs="Times New Roman"/>
          <w:b w:val="0"/>
          <w:bCs w:val="0"/>
          <w:iCs w:val="0"/>
        </w:rPr>
        <w:commentReference w:id="133"/>
      </w:r>
      <w:bookmarkEnd w:id="132"/>
    </w:p>
    <w:p w14:paraId="739AABF1" w14:textId="77777777" w:rsidR="00994060" w:rsidRPr="00994060" w:rsidRDefault="00994060" w:rsidP="00A958FF">
      <w:pPr>
        <w:spacing w:line="360" w:lineRule="auto"/>
        <w:ind w:firstLine="340"/>
        <w:jc w:val="both"/>
        <w:rPr>
          <w:b/>
          <w:lang w:val="en-GB"/>
        </w:rPr>
      </w:pPr>
      <w:r w:rsidRPr="00994060">
        <w:rPr>
          <w:b/>
          <w:lang w:val="en-GB"/>
        </w:rPr>
        <w:t xml:space="preserve">Screening Visit </w:t>
      </w:r>
    </w:p>
    <w:p w14:paraId="3027FFD9" w14:textId="16F4BD56" w:rsidR="00AA4E4A" w:rsidRDefault="00994060" w:rsidP="00A958FF">
      <w:pPr>
        <w:spacing w:line="360" w:lineRule="auto"/>
        <w:ind w:left="340"/>
        <w:jc w:val="both"/>
        <w:rPr>
          <w:lang w:val="en-GB"/>
        </w:rPr>
      </w:pPr>
      <w:r w:rsidRPr="00994060">
        <w:rPr>
          <w:lang w:val="en-GB"/>
        </w:rPr>
        <w:t xml:space="preserve">Prior to formal enrolment, the </w:t>
      </w:r>
      <w:r>
        <w:rPr>
          <w:lang w:val="en-GB"/>
        </w:rPr>
        <w:t>treating neurologist</w:t>
      </w:r>
      <w:r w:rsidRPr="00994060">
        <w:rPr>
          <w:lang w:val="en-GB"/>
        </w:rPr>
        <w:t xml:space="preserve"> will screen interested subjects and determine if they meet inclusion</w:t>
      </w:r>
      <w:r w:rsidR="004200B0">
        <w:rPr>
          <w:lang w:val="en-GB"/>
        </w:rPr>
        <w:t xml:space="preserve">, and no </w:t>
      </w:r>
      <w:r w:rsidRPr="00994060">
        <w:rPr>
          <w:lang w:val="en-GB"/>
        </w:rPr>
        <w:t>exclusion criteria. Eligible subject</w:t>
      </w:r>
      <w:r>
        <w:rPr>
          <w:lang w:val="en-GB"/>
        </w:rPr>
        <w:t>s</w:t>
      </w:r>
      <w:r w:rsidRPr="00994060">
        <w:rPr>
          <w:lang w:val="en-GB"/>
        </w:rPr>
        <w:t xml:space="preserve"> will</w:t>
      </w:r>
      <w:r>
        <w:rPr>
          <w:lang w:val="en-GB"/>
        </w:rPr>
        <w:t xml:space="preserve"> be</w:t>
      </w:r>
      <w:r w:rsidRPr="00994060">
        <w:rPr>
          <w:lang w:val="en-GB"/>
        </w:rPr>
        <w:t xml:space="preserve"> provide</w:t>
      </w:r>
      <w:r>
        <w:rPr>
          <w:lang w:val="en-GB"/>
        </w:rPr>
        <w:t>d with</w:t>
      </w:r>
      <w:r w:rsidRPr="00994060">
        <w:rPr>
          <w:lang w:val="en-GB"/>
        </w:rPr>
        <w:t xml:space="preserve"> </w:t>
      </w:r>
      <w:r>
        <w:rPr>
          <w:lang w:val="en-GB"/>
        </w:rPr>
        <w:t xml:space="preserve">study information and </w:t>
      </w:r>
      <w:r w:rsidRPr="00994060">
        <w:rPr>
          <w:lang w:val="en-GB"/>
        </w:rPr>
        <w:t>informed consent documents in compliance with the local regulatory and legal requirements.</w:t>
      </w:r>
      <w:r w:rsidR="00CA48A6">
        <w:rPr>
          <w:lang w:val="en-GB"/>
        </w:rPr>
        <w:t xml:space="preserve"> Conform regular treatment subjects are educated by their neurologist about </w:t>
      </w:r>
      <w:commentRangeStart w:id="134"/>
      <w:commentRangeStart w:id="135"/>
      <w:r w:rsidR="00CA48A6">
        <w:rPr>
          <w:lang w:val="en-GB"/>
        </w:rPr>
        <w:t>brivaracetam</w:t>
      </w:r>
      <w:commentRangeEnd w:id="134"/>
      <w:r w:rsidR="00585895">
        <w:rPr>
          <w:rStyle w:val="Verwijzingopmerking"/>
          <w:rFonts w:ascii="Haarlemmer MT Medium OsF" w:hAnsi="Haarlemmer MT Medium OsF"/>
        </w:rPr>
        <w:commentReference w:id="134"/>
      </w:r>
      <w:commentRangeEnd w:id="135"/>
      <w:r w:rsidR="002C6B4F">
        <w:rPr>
          <w:rStyle w:val="Verwijzingopmerking"/>
          <w:rFonts w:ascii="Haarlemmer MT Medium OsF" w:hAnsi="Haarlemmer MT Medium OsF"/>
        </w:rPr>
        <w:commentReference w:id="135"/>
      </w:r>
      <w:r w:rsidR="00585895">
        <w:rPr>
          <w:lang w:val="en-GB"/>
        </w:rPr>
        <w:t>,</w:t>
      </w:r>
      <w:r w:rsidR="00CA48A6">
        <w:rPr>
          <w:lang w:val="en-GB"/>
        </w:rPr>
        <w:t xml:space="preserve"> and the medication is started.</w:t>
      </w:r>
    </w:p>
    <w:p w14:paraId="1F7AA09E" w14:textId="77777777" w:rsidR="00C27D40" w:rsidRDefault="00C27D40" w:rsidP="00845FA6">
      <w:pPr>
        <w:spacing w:line="360" w:lineRule="auto"/>
        <w:ind w:left="709"/>
        <w:jc w:val="both"/>
        <w:rPr>
          <w:lang w:val="en-GB"/>
        </w:rPr>
      </w:pPr>
    </w:p>
    <w:p w14:paraId="4E41466E" w14:textId="77777777" w:rsidR="00AA4E4A" w:rsidRDefault="00AA4E4A" w:rsidP="00A958FF">
      <w:pPr>
        <w:spacing w:line="360" w:lineRule="auto"/>
        <w:ind w:firstLine="340"/>
        <w:jc w:val="both"/>
        <w:rPr>
          <w:lang w:val="en-GB"/>
        </w:rPr>
      </w:pPr>
      <w:r w:rsidRPr="00AA4E4A">
        <w:rPr>
          <w:b/>
          <w:lang w:val="en-GB"/>
        </w:rPr>
        <w:t>Baseline Visit (V1)</w:t>
      </w:r>
      <w:r w:rsidRPr="00AA4E4A">
        <w:rPr>
          <w:lang w:val="en-GB"/>
        </w:rPr>
        <w:t xml:space="preserve"> </w:t>
      </w:r>
    </w:p>
    <w:p w14:paraId="098EEA4C" w14:textId="48B11D45" w:rsidR="00AA4E4A" w:rsidRDefault="00AA4E4A" w:rsidP="00A958FF">
      <w:pPr>
        <w:spacing w:line="360" w:lineRule="auto"/>
        <w:ind w:left="340"/>
        <w:jc w:val="both"/>
        <w:rPr>
          <w:lang w:val="en-GB"/>
        </w:rPr>
      </w:pPr>
      <w:r w:rsidRPr="00AA4E4A">
        <w:rPr>
          <w:lang w:val="en-GB"/>
        </w:rPr>
        <w:lastRenderedPageBreak/>
        <w:t>The investigator will read the informed consent</w:t>
      </w:r>
      <w:r w:rsidR="00C27D40">
        <w:rPr>
          <w:lang w:val="en-GB"/>
        </w:rPr>
        <w:t xml:space="preserve"> and discusses the study information</w:t>
      </w:r>
      <w:r w:rsidRPr="00AA4E4A">
        <w:rPr>
          <w:lang w:val="en-GB"/>
        </w:rPr>
        <w:t xml:space="preserve"> with the subject. If the subject meets inclusion and exclusion criteria, and agrees to participate, their signature will be obtained in duplicate on the informed consent. The subject will be educated on how to classify seizures and maintain a seizure calendar. </w:t>
      </w:r>
      <w:r w:rsidRPr="00286D25">
        <w:rPr>
          <w:lang w:val="en-GB"/>
        </w:rPr>
        <w:t>Questionnaires (</w:t>
      </w:r>
      <w:r w:rsidR="00286D25" w:rsidRPr="00EF6E68">
        <w:rPr>
          <w:highlight w:val="yellow"/>
          <w:lang w:val="en-GB"/>
        </w:rPr>
        <w:t>Qolie-</w:t>
      </w:r>
      <w:r w:rsidR="00EF6E68">
        <w:rPr>
          <w:highlight w:val="yellow"/>
          <w:lang w:val="en-GB"/>
        </w:rPr>
        <w:t>10</w:t>
      </w:r>
      <w:r w:rsidR="00286D25" w:rsidRPr="00EF6E68">
        <w:rPr>
          <w:highlight w:val="yellow"/>
          <w:lang w:val="en-GB"/>
        </w:rPr>
        <w:t>-p</w:t>
      </w:r>
      <w:r w:rsidR="00286D25" w:rsidRPr="00286D25">
        <w:rPr>
          <w:lang w:val="en-GB"/>
        </w:rPr>
        <w:t>, NHS3</w:t>
      </w:r>
      <w:r w:rsidR="00EF6E68">
        <w:rPr>
          <w:lang w:val="en-GB"/>
        </w:rPr>
        <w:t xml:space="preserve">, </w:t>
      </w:r>
      <w:r w:rsidR="00EF6E68" w:rsidRPr="00EF6E68">
        <w:rPr>
          <w:highlight w:val="yellow"/>
          <w:lang w:val="en-GB"/>
        </w:rPr>
        <w:t>Raven</w:t>
      </w:r>
      <w:r w:rsidR="00EF6E68">
        <w:rPr>
          <w:lang w:val="en-GB"/>
        </w:rPr>
        <w:t>, POMS-SF</w:t>
      </w:r>
      <w:r w:rsidR="00286D25" w:rsidRPr="00286D25">
        <w:rPr>
          <w:lang w:val="en-GB"/>
        </w:rPr>
        <w:t xml:space="preserve"> and resilience</w:t>
      </w:r>
      <w:r w:rsidRPr="00286D25">
        <w:rPr>
          <w:lang w:val="en-GB"/>
        </w:rPr>
        <w:t>) will be completed. MRI scan and neuro cognitive tests</w:t>
      </w:r>
      <w:r>
        <w:rPr>
          <w:lang w:val="en-GB"/>
        </w:rPr>
        <w:t xml:space="preserve"> will be performed. Randomisation will be </w:t>
      </w:r>
      <w:r w:rsidR="00AC1999">
        <w:rPr>
          <w:lang w:val="en-GB"/>
        </w:rPr>
        <w:t>performed</w:t>
      </w:r>
      <w:r w:rsidR="004200B0">
        <w:rPr>
          <w:lang w:val="en-GB"/>
        </w:rPr>
        <w:t xml:space="preserve">. </w:t>
      </w:r>
      <w:r>
        <w:rPr>
          <w:lang w:val="en-GB"/>
        </w:rPr>
        <w:t>The tVNS group will</w:t>
      </w:r>
      <w:r w:rsidR="007255F1">
        <w:rPr>
          <w:lang w:val="en-GB"/>
        </w:rPr>
        <w:t xml:space="preserve"> be educated about the device which will also be demonstrated.</w:t>
      </w:r>
    </w:p>
    <w:p w14:paraId="6FB070D9" w14:textId="77777777" w:rsidR="007255F1" w:rsidRDefault="007255F1" w:rsidP="00845FA6">
      <w:pPr>
        <w:spacing w:line="360" w:lineRule="auto"/>
        <w:ind w:left="709"/>
        <w:jc w:val="both"/>
        <w:rPr>
          <w:lang w:val="en-GB"/>
        </w:rPr>
      </w:pPr>
    </w:p>
    <w:p w14:paraId="3BE7618F" w14:textId="21AFC16C" w:rsidR="007255F1" w:rsidRDefault="007255F1" w:rsidP="00A958FF">
      <w:pPr>
        <w:spacing w:line="360" w:lineRule="auto"/>
        <w:ind w:firstLine="340"/>
        <w:jc w:val="both"/>
        <w:rPr>
          <w:b/>
          <w:lang w:val="en-GB"/>
        </w:rPr>
      </w:pPr>
      <w:commentRangeStart w:id="136"/>
      <w:r>
        <w:rPr>
          <w:b/>
          <w:lang w:val="en-GB"/>
        </w:rPr>
        <w:t>Telephone call 1 (T</w:t>
      </w:r>
      <w:r w:rsidR="00436339">
        <w:rPr>
          <w:b/>
          <w:lang w:val="en-GB"/>
        </w:rPr>
        <w:t>1</w:t>
      </w:r>
      <w:r>
        <w:rPr>
          <w:b/>
          <w:lang w:val="en-GB"/>
        </w:rPr>
        <w:t>) for tVNS group</w:t>
      </w:r>
      <w:commentRangeEnd w:id="136"/>
      <w:r w:rsidR="00AD2575">
        <w:rPr>
          <w:rStyle w:val="Verwijzingopmerking"/>
          <w:rFonts w:ascii="Haarlemmer MT Medium OsF" w:hAnsi="Haarlemmer MT Medium OsF"/>
        </w:rPr>
        <w:commentReference w:id="136"/>
      </w:r>
    </w:p>
    <w:p w14:paraId="36967714" w14:textId="14C577C8" w:rsidR="007255F1" w:rsidRPr="007255F1" w:rsidRDefault="007255F1" w:rsidP="00A958FF">
      <w:pPr>
        <w:spacing w:line="360" w:lineRule="auto"/>
        <w:ind w:firstLine="340"/>
        <w:jc w:val="both"/>
        <w:rPr>
          <w:lang w:val="en-GB"/>
        </w:rPr>
      </w:pPr>
      <w:r>
        <w:rPr>
          <w:lang w:val="en-GB"/>
        </w:rPr>
        <w:t xml:space="preserve">The week following the start of the </w:t>
      </w:r>
      <w:proofErr w:type="spellStart"/>
      <w:r>
        <w:rPr>
          <w:lang w:val="en-GB"/>
        </w:rPr>
        <w:t>tVNS</w:t>
      </w:r>
      <w:proofErr w:type="spellEnd"/>
      <w:r w:rsidR="00FC46D1">
        <w:rPr>
          <w:lang w:val="en-GB"/>
        </w:rPr>
        <w:t>,</w:t>
      </w:r>
      <w:r>
        <w:rPr>
          <w:lang w:val="en-GB"/>
        </w:rPr>
        <w:t xml:space="preserve"> </w:t>
      </w:r>
      <w:proofErr w:type="spellStart"/>
      <w:r>
        <w:rPr>
          <w:lang w:val="en-GB"/>
        </w:rPr>
        <w:t>usabilty</w:t>
      </w:r>
      <w:proofErr w:type="spellEnd"/>
      <w:r>
        <w:rPr>
          <w:lang w:val="en-GB"/>
        </w:rPr>
        <w:t xml:space="preserve"> issues are evaluated.</w:t>
      </w:r>
    </w:p>
    <w:p w14:paraId="66A23AFE" w14:textId="77777777" w:rsidR="00B41A14" w:rsidRDefault="00B41A14" w:rsidP="00845FA6">
      <w:pPr>
        <w:spacing w:line="360" w:lineRule="auto"/>
        <w:jc w:val="both"/>
        <w:rPr>
          <w:lang w:val="en-GB"/>
        </w:rPr>
      </w:pPr>
    </w:p>
    <w:p w14:paraId="50D8D3A9" w14:textId="125963D9" w:rsidR="00F764A8" w:rsidRDefault="00F764A8" w:rsidP="00A958FF">
      <w:pPr>
        <w:spacing w:line="360" w:lineRule="auto"/>
        <w:ind w:firstLine="340"/>
        <w:jc w:val="both"/>
        <w:rPr>
          <w:b/>
          <w:lang w:val="en-GB"/>
        </w:rPr>
      </w:pPr>
      <w:r>
        <w:rPr>
          <w:b/>
          <w:lang w:val="en-GB"/>
        </w:rPr>
        <w:t>Seizure frequency</w:t>
      </w:r>
      <w:r w:rsidR="00286D25">
        <w:rPr>
          <w:b/>
          <w:lang w:val="en-GB"/>
        </w:rPr>
        <w:t xml:space="preserve"> and severity</w:t>
      </w:r>
    </w:p>
    <w:p w14:paraId="4AF92B44" w14:textId="6CCBC2BD" w:rsidR="00CA48A6" w:rsidRDefault="00F764A8" w:rsidP="00A958FF">
      <w:pPr>
        <w:spacing w:line="360" w:lineRule="auto"/>
        <w:ind w:left="340"/>
        <w:jc w:val="both"/>
        <w:rPr>
          <w:lang w:val="en-GB"/>
        </w:rPr>
      </w:pPr>
      <w:commentRangeStart w:id="137"/>
      <w:r>
        <w:rPr>
          <w:lang w:val="en-GB"/>
        </w:rPr>
        <w:t xml:space="preserve">Patients will track and record their seizures by means of the epilepsy module in the mobile device application </w:t>
      </w:r>
      <w:proofErr w:type="spellStart"/>
      <w:r>
        <w:rPr>
          <w:lang w:val="en-GB"/>
        </w:rPr>
        <w:t>MedApp</w:t>
      </w:r>
      <w:proofErr w:type="spellEnd"/>
      <w:r>
        <w:rPr>
          <w:lang w:val="en-GB"/>
        </w:rPr>
        <w:t xml:space="preserve"> co-developed by </w:t>
      </w:r>
      <w:proofErr w:type="spellStart"/>
      <w:r>
        <w:rPr>
          <w:lang w:val="en-GB"/>
        </w:rPr>
        <w:t>Nationaal</w:t>
      </w:r>
      <w:proofErr w:type="spellEnd"/>
      <w:r>
        <w:rPr>
          <w:lang w:val="en-GB"/>
        </w:rPr>
        <w:t xml:space="preserve"> </w:t>
      </w:r>
      <w:proofErr w:type="spellStart"/>
      <w:r>
        <w:rPr>
          <w:lang w:val="en-GB"/>
        </w:rPr>
        <w:t>epilepsiefonds</w:t>
      </w:r>
      <w:proofErr w:type="spellEnd"/>
      <w:r>
        <w:rPr>
          <w:lang w:val="en-GB"/>
        </w:rPr>
        <w:t>.</w:t>
      </w:r>
      <w:commentRangeEnd w:id="137"/>
      <w:r w:rsidR="00E71488">
        <w:rPr>
          <w:rStyle w:val="Verwijzingopmerking"/>
          <w:rFonts w:ascii="Haarlemmer MT Medium OsF" w:hAnsi="Haarlemmer MT Medium OsF"/>
        </w:rPr>
        <w:commentReference w:id="137"/>
      </w:r>
      <w:r w:rsidR="00994060">
        <w:rPr>
          <w:lang w:val="en-GB"/>
        </w:rPr>
        <w:t xml:space="preserve"> </w:t>
      </w:r>
      <w:r>
        <w:rPr>
          <w:lang w:val="en-GB"/>
        </w:rPr>
        <w:t>In absence of a mobile device</w:t>
      </w:r>
      <w:r w:rsidR="00E71488">
        <w:rPr>
          <w:lang w:val="en-GB"/>
        </w:rPr>
        <w:t xml:space="preserve"> patients will use a paper seizure diary. This data will be </w:t>
      </w:r>
      <w:r w:rsidR="00994060">
        <w:rPr>
          <w:lang w:val="en-GB"/>
        </w:rPr>
        <w:t>evaluated</w:t>
      </w:r>
      <w:r w:rsidR="00E71488">
        <w:rPr>
          <w:lang w:val="en-GB"/>
        </w:rPr>
        <w:t xml:space="preserve"> </w:t>
      </w:r>
      <w:commentRangeStart w:id="138"/>
      <w:commentRangeStart w:id="139"/>
      <w:r w:rsidR="00E71488">
        <w:rPr>
          <w:lang w:val="en-GB"/>
        </w:rPr>
        <w:t xml:space="preserve">every </w:t>
      </w:r>
      <w:r w:rsidR="004200B0">
        <w:rPr>
          <w:lang w:val="en-GB"/>
        </w:rPr>
        <w:t>four</w:t>
      </w:r>
      <w:r w:rsidR="00E71488">
        <w:rPr>
          <w:lang w:val="en-GB"/>
        </w:rPr>
        <w:t xml:space="preserve"> weeks </w:t>
      </w:r>
      <w:commentRangeEnd w:id="138"/>
      <w:r w:rsidR="00391CA0">
        <w:rPr>
          <w:rStyle w:val="Verwijzingopmerking"/>
          <w:rFonts w:ascii="Haarlemmer MT Medium OsF" w:hAnsi="Haarlemmer MT Medium OsF"/>
        </w:rPr>
        <w:commentReference w:id="138"/>
      </w:r>
      <w:commentRangeEnd w:id="139"/>
      <w:r w:rsidR="002C6B4F">
        <w:rPr>
          <w:rStyle w:val="Verwijzingopmerking"/>
          <w:rFonts w:ascii="Haarlemmer MT Medium OsF" w:hAnsi="Haarlemmer MT Medium OsF"/>
        </w:rPr>
        <w:commentReference w:id="139"/>
      </w:r>
      <w:r w:rsidR="00E71488">
        <w:rPr>
          <w:lang w:val="en-GB"/>
        </w:rPr>
        <w:t>through either telephone calls</w:t>
      </w:r>
      <w:r w:rsidR="00ED0462">
        <w:rPr>
          <w:lang w:val="en-GB"/>
        </w:rPr>
        <w:t xml:space="preserve"> (T</w:t>
      </w:r>
      <w:r w:rsidR="00436339">
        <w:rPr>
          <w:lang w:val="en-GB"/>
        </w:rPr>
        <w:t>2</w:t>
      </w:r>
      <w:r w:rsidR="00ED0462">
        <w:rPr>
          <w:lang w:val="en-GB"/>
        </w:rPr>
        <w:t>-</w:t>
      </w:r>
      <w:r w:rsidR="00436339">
        <w:rPr>
          <w:lang w:val="en-GB"/>
        </w:rPr>
        <w:t>5</w:t>
      </w:r>
      <w:r w:rsidR="00ED0462">
        <w:rPr>
          <w:lang w:val="en-GB"/>
        </w:rPr>
        <w:t>)</w:t>
      </w:r>
      <w:r w:rsidR="00E71488">
        <w:rPr>
          <w:lang w:val="en-GB"/>
        </w:rPr>
        <w:t xml:space="preserve"> or the visits</w:t>
      </w:r>
      <w:r w:rsidR="00ED0462">
        <w:rPr>
          <w:lang w:val="en-GB"/>
        </w:rPr>
        <w:t xml:space="preserve"> (V</w:t>
      </w:r>
      <w:r w:rsidR="00286D25">
        <w:rPr>
          <w:lang w:val="en-GB"/>
        </w:rPr>
        <w:t>1</w:t>
      </w:r>
      <w:r w:rsidR="00ED0462">
        <w:rPr>
          <w:lang w:val="en-GB"/>
        </w:rPr>
        <w:t>-3)</w:t>
      </w:r>
      <w:r w:rsidR="00E71488">
        <w:rPr>
          <w:lang w:val="en-GB"/>
        </w:rPr>
        <w:t>.</w:t>
      </w:r>
      <w:r w:rsidR="00CA48A6">
        <w:rPr>
          <w:lang w:val="en-GB"/>
        </w:rPr>
        <w:t xml:space="preserve"> Assessment of adequate treatment with brivaracetam and possible dose adjustments of brivaracetam as a consequence will be carried out by the treating neurologist in accordance to normal health care</w:t>
      </w:r>
      <w:r w:rsidR="00391CA0">
        <w:rPr>
          <w:lang w:val="en-GB"/>
        </w:rPr>
        <w:t xml:space="preserve"> at </w:t>
      </w:r>
      <w:commentRangeStart w:id="140"/>
      <w:commentRangeStart w:id="141"/>
      <w:r w:rsidR="00391CA0">
        <w:rPr>
          <w:lang w:val="en-GB"/>
        </w:rPr>
        <w:t>visit 2 and 3</w:t>
      </w:r>
      <w:commentRangeEnd w:id="140"/>
      <w:r w:rsidR="00391CA0">
        <w:rPr>
          <w:rStyle w:val="Verwijzingopmerking"/>
          <w:rFonts w:ascii="Haarlemmer MT Medium OsF" w:hAnsi="Haarlemmer MT Medium OsF"/>
        </w:rPr>
        <w:commentReference w:id="140"/>
      </w:r>
      <w:commentRangeEnd w:id="141"/>
      <w:r w:rsidR="002C6B4F">
        <w:rPr>
          <w:rStyle w:val="Verwijzingopmerking"/>
          <w:rFonts w:ascii="Haarlemmer MT Medium OsF" w:hAnsi="Haarlemmer MT Medium OsF"/>
        </w:rPr>
        <w:commentReference w:id="141"/>
      </w:r>
      <w:r w:rsidR="00ED0462">
        <w:rPr>
          <w:lang w:val="en-GB"/>
        </w:rPr>
        <w:t xml:space="preserve"> (V2-3)</w:t>
      </w:r>
      <w:r w:rsidR="00CA48A6">
        <w:rPr>
          <w:lang w:val="en-GB"/>
        </w:rPr>
        <w:t>.</w:t>
      </w:r>
      <w:r w:rsidR="00286D25">
        <w:rPr>
          <w:lang w:val="en-GB"/>
        </w:rPr>
        <w:t xml:space="preserve"> The seizure severity questionnaire will be completed during the visits (V1-3).</w:t>
      </w:r>
    </w:p>
    <w:p w14:paraId="5FFAC6DE" w14:textId="32AC1661" w:rsidR="00286D25" w:rsidRDefault="00286D25" w:rsidP="00A958FF">
      <w:pPr>
        <w:spacing w:line="360" w:lineRule="auto"/>
        <w:ind w:left="340"/>
        <w:jc w:val="both"/>
        <w:rPr>
          <w:lang w:val="en-GB"/>
        </w:rPr>
      </w:pPr>
    </w:p>
    <w:p w14:paraId="0EE35804" w14:textId="1DCB92CC" w:rsidR="00286D25" w:rsidRDefault="00286D25" w:rsidP="00A958FF">
      <w:pPr>
        <w:spacing w:line="360" w:lineRule="auto"/>
        <w:ind w:left="340"/>
        <w:jc w:val="both"/>
        <w:rPr>
          <w:b/>
          <w:lang w:val="en-GB"/>
        </w:rPr>
      </w:pPr>
      <w:r>
        <w:rPr>
          <w:b/>
          <w:lang w:val="en-GB"/>
        </w:rPr>
        <w:t>Questionnaires</w:t>
      </w:r>
    </w:p>
    <w:p w14:paraId="4ED6B431" w14:textId="5F971B8A" w:rsidR="00286D25" w:rsidRPr="00286D25" w:rsidRDefault="00286D25" w:rsidP="00A958FF">
      <w:pPr>
        <w:spacing w:line="360" w:lineRule="auto"/>
        <w:ind w:left="340"/>
        <w:jc w:val="both"/>
        <w:rPr>
          <w:lang w:val="en-GB"/>
        </w:rPr>
      </w:pPr>
      <w:r>
        <w:rPr>
          <w:lang w:val="en-GB"/>
        </w:rPr>
        <w:t xml:space="preserve">Besides seizure severity, the </w:t>
      </w:r>
      <w:r w:rsidR="00872A30">
        <w:rPr>
          <w:lang w:val="en-GB"/>
        </w:rPr>
        <w:t>quality of life</w:t>
      </w:r>
      <w:r>
        <w:rPr>
          <w:lang w:val="en-GB"/>
        </w:rPr>
        <w:t xml:space="preserve"> and </w:t>
      </w:r>
      <w:r w:rsidR="00872A30">
        <w:rPr>
          <w:lang w:val="en-GB"/>
        </w:rPr>
        <w:t>mood</w:t>
      </w:r>
      <w:r>
        <w:rPr>
          <w:lang w:val="en-GB"/>
        </w:rPr>
        <w:t xml:space="preserve"> questionnaires will be completed during the visits (V1-3)</w:t>
      </w:r>
      <w:r w:rsidR="00F14297">
        <w:rPr>
          <w:lang w:val="en-GB"/>
        </w:rPr>
        <w:t>, the resilience questionnaire only during the first visit</w:t>
      </w:r>
      <w:r>
        <w:rPr>
          <w:lang w:val="en-GB"/>
        </w:rPr>
        <w:t>.</w:t>
      </w:r>
    </w:p>
    <w:p w14:paraId="6AC9C6C6" w14:textId="77777777" w:rsidR="00994060" w:rsidRDefault="00994060" w:rsidP="00286D25">
      <w:pPr>
        <w:spacing w:line="360" w:lineRule="auto"/>
        <w:jc w:val="both"/>
        <w:rPr>
          <w:lang w:val="en-GB"/>
        </w:rPr>
      </w:pPr>
    </w:p>
    <w:p w14:paraId="58D75A8C" w14:textId="236298BB" w:rsidR="00994060" w:rsidRDefault="00994060" w:rsidP="00A958FF">
      <w:pPr>
        <w:spacing w:line="360" w:lineRule="auto"/>
        <w:ind w:firstLine="340"/>
        <w:jc w:val="both"/>
        <w:rPr>
          <w:b/>
          <w:lang w:val="en-GB"/>
        </w:rPr>
      </w:pPr>
      <w:r>
        <w:rPr>
          <w:b/>
          <w:lang w:val="en-GB"/>
        </w:rPr>
        <w:t>Adverse events and side effects</w:t>
      </w:r>
    </w:p>
    <w:p w14:paraId="2FB73B16" w14:textId="5962D39A" w:rsidR="00994060" w:rsidRPr="00994060" w:rsidRDefault="00994060" w:rsidP="00A958FF">
      <w:pPr>
        <w:spacing w:line="360" w:lineRule="auto"/>
        <w:ind w:left="340"/>
        <w:jc w:val="both"/>
        <w:rPr>
          <w:lang w:val="en-GB"/>
        </w:rPr>
      </w:pPr>
      <w:r>
        <w:rPr>
          <w:lang w:val="en-GB"/>
        </w:rPr>
        <w:t>This data will also be evaluated all contact moments</w:t>
      </w:r>
      <w:r w:rsidR="00872A30">
        <w:rPr>
          <w:lang w:val="en-GB"/>
        </w:rPr>
        <w:t xml:space="preserve"> (by means of the SIDAED questionnaire)</w:t>
      </w:r>
      <w:r>
        <w:rPr>
          <w:lang w:val="en-GB"/>
        </w:rPr>
        <w:t xml:space="preserve">, and patients are also able to mark them in </w:t>
      </w:r>
      <w:proofErr w:type="spellStart"/>
      <w:r>
        <w:rPr>
          <w:lang w:val="en-GB"/>
        </w:rPr>
        <w:t>MedApp</w:t>
      </w:r>
      <w:proofErr w:type="spellEnd"/>
      <w:r w:rsidR="00CA48A6">
        <w:rPr>
          <w:lang w:val="en-GB"/>
        </w:rPr>
        <w:t>. Any change in the treatment policy because of these effects is up to the treating neurologist.</w:t>
      </w:r>
    </w:p>
    <w:p w14:paraId="255D7F17" w14:textId="77777777" w:rsidR="00F764A8" w:rsidRDefault="00F764A8" w:rsidP="00845FA6">
      <w:pPr>
        <w:spacing w:line="360" w:lineRule="auto"/>
        <w:jc w:val="both"/>
        <w:rPr>
          <w:lang w:val="en-GB"/>
        </w:rPr>
      </w:pPr>
    </w:p>
    <w:p w14:paraId="6B551B10" w14:textId="77965744" w:rsidR="00E71488" w:rsidRDefault="00E71488" w:rsidP="00A958FF">
      <w:pPr>
        <w:spacing w:line="360" w:lineRule="auto"/>
        <w:ind w:firstLine="340"/>
        <w:jc w:val="both"/>
        <w:rPr>
          <w:b/>
          <w:lang w:val="en-GB"/>
        </w:rPr>
      </w:pPr>
      <w:commentRangeStart w:id="142"/>
      <w:r>
        <w:rPr>
          <w:b/>
          <w:lang w:val="en-GB"/>
        </w:rPr>
        <w:t>MRI protocol</w:t>
      </w:r>
      <w:commentRangeEnd w:id="142"/>
      <w:r w:rsidR="00120927">
        <w:rPr>
          <w:rStyle w:val="Verwijzingopmerking"/>
          <w:rFonts w:ascii="Haarlemmer MT Medium OsF" w:hAnsi="Haarlemmer MT Medium OsF"/>
        </w:rPr>
        <w:commentReference w:id="142"/>
      </w:r>
    </w:p>
    <w:p w14:paraId="3AFC2EA6" w14:textId="38E74FAE" w:rsidR="00E71488" w:rsidRDefault="00E71488" w:rsidP="00A958FF">
      <w:pPr>
        <w:spacing w:line="360" w:lineRule="auto"/>
        <w:ind w:left="340"/>
        <w:jc w:val="both"/>
        <w:rPr>
          <w:lang w:val="en-GB"/>
        </w:rPr>
      </w:pPr>
      <w:r>
        <w:rPr>
          <w:lang w:val="en-GB"/>
        </w:rPr>
        <w:t xml:space="preserve">At baseline, 3 months and 6 months patients will undergo a MRI scan with sequences for structural imaging (T1, T2, FLAIR), diffuse tensor imaging (DTI) and resting state fMRI </w:t>
      </w:r>
      <w:r>
        <w:rPr>
          <w:lang w:val="en-GB"/>
        </w:rPr>
        <w:lastRenderedPageBreak/>
        <w:t xml:space="preserve">to display </w:t>
      </w:r>
      <w:r w:rsidR="00600100">
        <w:rPr>
          <w:lang w:val="en-GB"/>
        </w:rPr>
        <w:t xml:space="preserve">structural </w:t>
      </w:r>
      <w:r>
        <w:rPr>
          <w:lang w:val="en-GB"/>
        </w:rPr>
        <w:t xml:space="preserve">and </w:t>
      </w:r>
      <w:r w:rsidR="00600100">
        <w:rPr>
          <w:lang w:val="en-GB"/>
        </w:rPr>
        <w:t>functional</w:t>
      </w:r>
      <w:r>
        <w:rPr>
          <w:lang w:val="en-GB"/>
        </w:rPr>
        <w:t xml:space="preserve"> connectivity. Contra-indications for MRI imaging are included in the exclusion criteria for the study.</w:t>
      </w:r>
      <w:r w:rsidR="000E4914">
        <w:rPr>
          <w:lang w:val="en-GB"/>
        </w:rPr>
        <w:t xml:space="preserve"> </w:t>
      </w:r>
      <w:proofErr w:type="spellStart"/>
      <w:r w:rsidR="000E4914" w:rsidRPr="000E4914">
        <w:rPr>
          <w:highlight w:val="yellow"/>
          <w:lang w:val="en-GB"/>
        </w:rPr>
        <w:t>Evt</w:t>
      </w:r>
      <w:proofErr w:type="spellEnd"/>
      <w:r w:rsidR="000E4914" w:rsidRPr="000E4914">
        <w:rPr>
          <w:highlight w:val="yellow"/>
          <w:lang w:val="en-GB"/>
        </w:rPr>
        <w:t xml:space="preserve"> nog </w:t>
      </w:r>
      <w:proofErr w:type="spellStart"/>
      <w:r w:rsidR="000E4914" w:rsidRPr="000E4914">
        <w:rPr>
          <w:highlight w:val="yellow"/>
          <w:lang w:val="en-GB"/>
        </w:rPr>
        <w:t>spectro</w:t>
      </w:r>
      <w:proofErr w:type="spellEnd"/>
      <w:r w:rsidR="000E4914" w:rsidRPr="000E4914">
        <w:rPr>
          <w:highlight w:val="yellow"/>
          <w:lang w:val="en-GB"/>
        </w:rPr>
        <w:t xml:space="preserve"> </w:t>
      </w:r>
      <w:proofErr w:type="spellStart"/>
      <w:r w:rsidR="000E4914" w:rsidRPr="000E4914">
        <w:rPr>
          <w:highlight w:val="yellow"/>
          <w:lang w:val="en-GB"/>
        </w:rPr>
        <w:t>toevoegen</w:t>
      </w:r>
      <w:proofErr w:type="spellEnd"/>
      <w:r w:rsidR="000E4914" w:rsidRPr="000E4914">
        <w:rPr>
          <w:highlight w:val="yellow"/>
          <w:lang w:val="en-GB"/>
        </w:rPr>
        <w:t>.</w:t>
      </w:r>
    </w:p>
    <w:p w14:paraId="7D7B1FDD" w14:textId="77825951" w:rsidR="006515E0" w:rsidRDefault="006515E0" w:rsidP="00845FA6">
      <w:pPr>
        <w:spacing w:line="360" w:lineRule="auto"/>
        <w:ind w:left="709"/>
        <w:jc w:val="both"/>
        <w:rPr>
          <w:lang w:val="en-GB"/>
        </w:rPr>
      </w:pPr>
    </w:p>
    <w:p w14:paraId="5B3EBF1A" w14:textId="01A27BBB" w:rsidR="00BA7E8C" w:rsidRDefault="00CA48A6" w:rsidP="00286D25">
      <w:pPr>
        <w:spacing w:line="360" w:lineRule="auto"/>
        <w:ind w:firstLine="340"/>
        <w:jc w:val="both"/>
        <w:rPr>
          <w:b/>
        </w:rPr>
      </w:pPr>
      <w:r w:rsidRPr="00630323">
        <w:rPr>
          <w:b/>
        </w:rPr>
        <w:t xml:space="preserve">Neuro </w:t>
      </w:r>
      <w:proofErr w:type="spellStart"/>
      <w:r w:rsidRPr="00630323">
        <w:rPr>
          <w:b/>
        </w:rPr>
        <w:t>c</w:t>
      </w:r>
      <w:r w:rsidR="00994060" w:rsidRPr="00630323">
        <w:rPr>
          <w:b/>
        </w:rPr>
        <w:t>ognitive</w:t>
      </w:r>
      <w:proofErr w:type="spellEnd"/>
      <w:r w:rsidR="00994060" w:rsidRPr="00630323">
        <w:rPr>
          <w:b/>
        </w:rPr>
        <w:t xml:space="preserve"> test</w:t>
      </w:r>
      <w:r w:rsidRPr="00630323">
        <w:rPr>
          <w:b/>
        </w:rPr>
        <w:t>s</w:t>
      </w:r>
    </w:p>
    <w:p w14:paraId="75BEB982" w14:textId="65D4A898" w:rsidR="00D17AD5" w:rsidRPr="00630323" w:rsidRDefault="006515E0" w:rsidP="006515E0">
      <w:pPr>
        <w:spacing w:line="360" w:lineRule="auto"/>
        <w:ind w:left="340"/>
        <w:jc w:val="both"/>
      </w:pPr>
      <w:r>
        <w:t xml:space="preserve">The </w:t>
      </w:r>
      <w:proofErr w:type="spellStart"/>
      <w:r>
        <w:t>cognitive</w:t>
      </w:r>
      <w:proofErr w:type="spellEnd"/>
      <w:r>
        <w:t xml:space="preserve"> test </w:t>
      </w:r>
      <w:proofErr w:type="spellStart"/>
      <w:r>
        <w:t>battery</w:t>
      </w:r>
      <w:proofErr w:type="spellEnd"/>
      <w:r>
        <w:t xml:space="preserve"> </w:t>
      </w:r>
      <w:proofErr w:type="spellStart"/>
      <w:r>
        <w:t>comprises</w:t>
      </w:r>
      <w:proofErr w:type="spellEnd"/>
      <w:r>
        <w:t xml:space="preserve"> </w:t>
      </w:r>
      <w:proofErr w:type="spellStart"/>
      <w:r>
        <w:t>three</w:t>
      </w:r>
      <w:proofErr w:type="spellEnd"/>
      <w:r>
        <w:t xml:space="preserve"> </w:t>
      </w:r>
      <w:proofErr w:type="spellStart"/>
      <w:r>
        <w:t>cognitive</w:t>
      </w:r>
      <w:proofErr w:type="spellEnd"/>
      <w:r>
        <w:t xml:space="preserve"> </w:t>
      </w:r>
      <w:proofErr w:type="spellStart"/>
      <w:r>
        <w:t>tasks</w:t>
      </w:r>
      <w:proofErr w:type="spellEnd"/>
      <w:r>
        <w:t xml:space="preserve"> </w:t>
      </w:r>
      <w:proofErr w:type="spellStart"/>
      <w:r>
        <w:t>displayed</w:t>
      </w:r>
      <w:proofErr w:type="spellEnd"/>
      <w:r>
        <w:t xml:space="preserve"> </w:t>
      </w:r>
      <w:commentRangeStart w:id="143"/>
      <w:r>
        <w:t xml:space="preserve">on a </w:t>
      </w:r>
      <w:proofErr w:type="spellStart"/>
      <w:r>
        <w:t>Tobii</w:t>
      </w:r>
      <w:proofErr w:type="spellEnd"/>
      <w:r>
        <w:t xml:space="preserve"> computer </w:t>
      </w:r>
      <w:proofErr w:type="spellStart"/>
      <w:r>
        <w:t>with</w:t>
      </w:r>
      <w:proofErr w:type="spellEnd"/>
      <w:r>
        <w:t xml:space="preserve"> </w:t>
      </w:r>
      <w:proofErr w:type="spellStart"/>
      <w:r>
        <w:t>integrated</w:t>
      </w:r>
      <w:proofErr w:type="spellEnd"/>
      <w:r>
        <w:t xml:space="preserve"> </w:t>
      </w:r>
      <w:proofErr w:type="spellStart"/>
      <w:r>
        <w:t>eye</w:t>
      </w:r>
      <w:proofErr w:type="spellEnd"/>
      <w:r>
        <w:t xml:space="preserve"> </w:t>
      </w:r>
      <w:proofErr w:type="spellStart"/>
      <w:r>
        <w:t>tracker</w:t>
      </w:r>
      <w:commentRangeEnd w:id="143"/>
      <w:proofErr w:type="spellEnd"/>
      <w:r>
        <w:rPr>
          <w:rStyle w:val="Verwijzingopmerking"/>
          <w:rFonts w:ascii="Haarlemmer MT Medium OsF" w:hAnsi="Haarlemmer MT Medium OsF"/>
        </w:rPr>
        <w:commentReference w:id="143"/>
      </w:r>
      <w:r>
        <w:t xml:space="preserve"> </w:t>
      </w:r>
      <w:proofErr w:type="spellStart"/>
      <w:r>
        <w:t>that</w:t>
      </w:r>
      <w:proofErr w:type="spellEnd"/>
      <w:r>
        <w:t xml:space="preserve"> records </w:t>
      </w:r>
      <w:proofErr w:type="spellStart"/>
      <w:r>
        <w:t>the</w:t>
      </w:r>
      <w:proofErr w:type="spellEnd"/>
      <w:r>
        <w:t xml:space="preserve"> performance. Three </w:t>
      </w:r>
      <w:proofErr w:type="spellStart"/>
      <w:r>
        <w:t>cognitive</w:t>
      </w:r>
      <w:proofErr w:type="spellEnd"/>
      <w:r>
        <w:t xml:space="preserve"> </w:t>
      </w:r>
      <w:proofErr w:type="spellStart"/>
      <w:r>
        <w:t>tasks</w:t>
      </w:r>
      <w:proofErr w:type="spellEnd"/>
      <w:r>
        <w:t xml:space="preserve"> </w:t>
      </w:r>
      <w:proofErr w:type="spellStart"/>
      <w:r>
        <w:t>will</w:t>
      </w:r>
      <w:proofErr w:type="spellEnd"/>
      <w:r>
        <w:t xml:space="preserve"> </w:t>
      </w:r>
      <w:proofErr w:type="spellStart"/>
      <w:r>
        <w:t>be</w:t>
      </w:r>
      <w:proofErr w:type="spellEnd"/>
      <w:r>
        <w:t xml:space="preserve"> </w:t>
      </w:r>
      <w:proofErr w:type="spellStart"/>
      <w:r>
        <w:t>displayed</w:t>
      </w:r>
      <w:proofErr w:type="spellEnd"/>
      <w:r>
        <w:t>:</w:t>
      </w:r>
      <w:r w:rsidR="00EF7BEB">
        <w:t xml:space="preserve"> </w:t>
      </w:r>
    </w:p>
    <w:p w14:paraId="1BAB51E3" w14:textId="425906B1" w:rsidR="00824E95" w:rsidRPr="006515E0" w:rsidRDefault="00824E95" w:rsidP="006515E0">
      <w:pPr>
        <w:pStyle w:val="Lijstalinea"/>
        <w:numPr>
          <w:ilvl w:val="0"/>
          <w:numId w:val="48"/>
        </w:numPr>
        <w:autoSpaceDE w:val="0"/>
        <w:autoSpaceDN w:val="0"/>
        <w:adjustRightInd w:val="0"/>
        <w:spacing w:line="360" w:lineRule="auto"/>
        <w:rPr>
          <w:rFonts w:cs="AdvTTf91de5ab"/>
          <w:lang w:val="en-US"/>
        </w:rPr>
      </w:pPr>
      <w:r w:rsidRPr="006515E0">
        <w:rPr>
          <w:rFonts w:cs="AdvTTf91de5ab"/>
          <w:lang w:val="en-US"/>
        </w:rPr>
        <w:t>Computerized visual searching task (CVST)</w:t>
      </w:r>
      <w:r w:rsidR="00352E58">
        <w:rPr>
          <w:rFonts w:cs="AdvTTf91de5ab"/>
          <w:lang w:val="en-US"/>
        </w:rPr>
        <w:t xml:space="preserve"> (Aldenkamp 2004)</w:t>
      </w:r>
      <w:r w:rsidRPr="006515E0">
        <w:rPr>
          <w:rFonts w:cs="AdvTTf91de5ab"/>
          <w:lang w:val="en-US"/>
        </w:rPr>
        <w:t>: Subjects have to compare a centered grid pattern with 24 surrounding patterns, one of which is identical to the target pattern. The test consists of 24 trials. Conventional output score is the total average searching time in seconds.</w:t>
      </w:r>
    </w:p>
    <w:p w14:paraId="167125EB" w14:textId="1CE8A0CD" w:rsidR="00824E95" w:rsidRPr="006515E0" w:rsidRDefault="00824E95" w:rsidP="006515E0">
      <w:pPr>
        <w:pStyle w:val="Lijstalinea"/>
        <w:numPr>
          <w:ilvl w:val="0"/>
          <w:numId w:val="48"/>
        </w:numPr>
        <w:autoSpaceDE w:val="0"/>
        <w:autoSpaceDN w:val="0"/>
        <w:adjustRightInd w:val="0"/>
        <w:spacing w:line="360" w:lineRule="auto"/>
        <w:rPr>
          <w:rFonts w:cs="AdvTTf91de5ab"/>
          <w:lang w:val="en-US"/>
        </w:rPr>
      </w:pPr>
      <w:r w:rsidRPr="006515E0">
        <w:rPr>
          <w:rFonts w:cs="AdvTTf91de5ab"/>
          <w:lang w:val="en-US"/>
        </w:rPr>
        <w:t>Binary choice reaction test (BKT)</w:t>
      </w:r>
      <w:r w:rsidR="000E4914">
        <w:rPr>
          <w:rFonts w:cs="AdvTTf91de5ab"/>
          <w:lang w:val="en-US"/>
        </w:rPr>
        <w:t>:</w:t>
      </w:r>
      <w:r w:rsidRPr="006515E0">
        <w:rPr>
          <w:rFonts w:cs="AdvTTf91de5ab"/>
          <w:lang w:val="en-US"/>
        </w:rPr>
        <w:t xml:space="preserve"> Subjects have to react differentially to a red square, presented on the left side of the screen than to a green square, presented on the right side. The score is the reaction time in milliseconds.</w:t>
      </w:r>
    </w:p>
    <w:p w14:paraId="09AF7C2B" w14:textId="236DA31A" w:rsidR="00EF7BEB" w:rsidRDefault="00824E95" w:rsidP="00872A30">
      <w:pPr>
        <w:pStyle w:val="Lijstalinea"/>
        <w:numPr>
          <w:ilvl w:val="0"/>
          <w:numId w:val="48"/>
        </w:numPr>
        <w:autoSpaceDE w:val="0"/>
        <w:autoSpaceDN w:val="0"/>
        <w:adjustRightInd w:val="0"/>
        <w:spacing w:line="360" w:lineRule="auto"/>
        <w:rPr>
          <w:rFonts w:cs="AdvTTf91de5ab"/>
          <w:lang w:val="en-US"/>
        </w:rPr>
      </w:pPr>
      <w:r w:rsidRPr="00EF7BEB">
        <w:rPr>
          <w:rFonts w:cs="AdvTTf91de5ab"/>
          <w:lang w:val="en-US"/>
        </w:rPr>
        <w:t>Visual reaction time (VRT)</w:t>
      </w:r>
      <w:r w:rsidR="000E4914">
        <w:rPr>
          <w:rFonts w:cs="AdvTTf91de5ab"/>
          <w:lang w:val="en-US"/>
        </w:rPr>
        <w:t>:</w:t>
      </w:r>
      <w:r w:rsidRPr="00EF7BEB">
        <w:rPr>
          <w:rFonts w:cs="AdvTTf91de5ab"/>
          <w:lang w:val="en-US"/>
        </w:rPr>
        <w:t xml:space="preserve"> Subjects have to react as quickly as possible to a simple visual stimulus (white square on the screen) that is presented at random intervals, by pressing on the spacebar</w:t>
      </w:r>
      <w:r w:rsidR="00EF7BEB" w:rsidRPr="00EF7BEB">
        <w:rPr>
          <w:rFonts w:cs="AdvTTf91de5ab"/>
          <w:lang w:val="en-US"/>
        </w:rPr>
        <w:t xml:space="preserve">. </w:t>
      </w:r>
    </w:p>
    <w:p w14:paraId="1109CFB0" w14:textId="519985D1" w:rsidR="006515E0" w:rsidRPr="00EF7BEB" w:rsidRDefault="006515E0" w:rsidP="00872A30">
      <w:pPr>
        <w:pStyle w:val="Lijstalinea"/>
        <w:autoSpaceDE w:val="0"/>
        <w:autoSpaceDN w:val="0"/>
        <w:adjustRightInd w:val="0"/>
        <w:spacing w:line="360" w:lineRule="auto"/>
        <w:ind w:left="360"/>
        <w:rPr>
          <w:rFonts w:cs="AdvTTf91de5ab"/>
          <w:lang w:val="en-US"/>
        </w:rPr>
      </w:pPr>
      <w:r w:rsidRPr="000E4914">
        <w:rPr>
          <w:rFonts w:cs="AdvTTf91de5ab"/>
          <w:highlight w:val="green"/>
          <w:lang w:val="en-US"/>
        </w:rPr>
        <w:t>The total duration of the test is … minutes.</w:t>
      </w:r>
    </w:p>
    <w:p w14:paraId="1746C96B" w14:textId="39F2336B" w:rsidR="00824E95" w:rsidRDefault="00824E95" w:rsidP="006515E0">
      <w:pPr>
        <w:spacing w:line="360" w:lineRule="auto"/>
        <w:ind w:firstLine="340"/>
        <w:jc w:val="both"/>
        <w:rPr>
          <w:b/>
          <w:lang w:val="en-GB"/>
        </w:rPr>
      </w:pPr>
    </w:p>
    <w:p w14:paraId="11362788" w14:textId="77777777" w:rsidR="00CB22D8" w:rsidRDefault="00CB22D8" w:rsidP="00845FA6">
      <w:pPr>
        <w:pStyle w:val="Kop2"/>
        <w:tabs>
          <w:tab w:val="clear" w:pos="1701"/>
        </w:tabs>
        <w:spacing w:line="360" w:lineRule="auto"/>
        <w:jc w:val="both"/>
        <w:rPr>
          <w:lang w:val="en-GB"/>
        </w:rPr>
      </w:pPr>
      <w:bookmarkStart w:id="144" w:name="_Toc326702341"/>
      <w:r w:rsidRPr="00456C40">
        <w:rPr>
          <w:lang w:val="en-GB"/>
        </w:rPr>
        <w:t>Withdrawal of individual subjects</w:t>
      </w:r>
      <w:bookmarkEnd w:id="144"/>
    </w:p>
    <w:p w14:paraId="7790F936" w14:textId="2C24D634" w:rsidR="00015FD1" w:rsidRDefault="002C5D60" w:rsidP="009C0FAF">
      <w:pPr>
        <w:spacing w:line="360" w:lineRule="auto"/>
        <w:ind w:left="340"/>
        <w:jc w:val="both"/>
        <w:rPr>
          <w:lang w:val="en-GB"/>
        </w:rPr>
      </w:pPr>
      <w:r w:rsidRPr="00456C40">
        <w:rPr>
          <w:lang w:val="en-GB"/>
        </w:rPr>
        <w:t>Subjects can leave the study at any time for any reason if they wish to do so without any consequences.</w:t>
      </w:r>
      <w:r>
        <w:rPr>
          <w:lang w:val="en-GB"/>
        </w:rPr>
        <w:t xml:space="preserve"> The investigator can decide to withdraw a subject from the study for urgent medical reasons.</w:t>
      </w:r>
      <w:r w:rsidR="000B7A22">
        <w:rPr>
          <w:lang w:val="en-GB"/>
        </w:rPr>
        <w:t xml:space="preserve"> For instance, in case of </w:t>
      </w:r>
      <w:r w:rsidR="009C0FAF">
        <w:rPr>
          <w:lang w:val="en-GB"/>
        </w:rPr>
        <w:t xml:space="preserve">prolonged hospitalization or </w:t>
      </w:r>
      <w:r w:rsidR="000B7A22" w:rsidRPr="000B7A22">
        <w:rPr>
          <w:lang w:val="en-GB"/>
        </w:rPr>
        <w:t xml:space="preserve">seizure exacerbation with needs </w:t>
      </w:r>
      <w:r w:rsidR="009C0FAF">
        <w:rPr>
          <w:lang w:val="en-GB"/>
        </w:rPr>
        <w:t xml:space="preserve">of </w:t>
      </w:r>
      <w:r w:rsidR="000B7A22" w:rsidRPr="000B7A22">
        <w:rPr>
          <w:lang w:val="en-GB"/>
        </w:rPr>
        <w:t>addition of antiepileptic medication (except rescue medication) the subject will receive the necessary medical treatment but will be withdrawn from the study. For ethical reasons, if the subject wishes to continue t-VNS after withdrawal from the study</w:t>
      </w:r>
      <w:r w:rsidR="009C0FAF">
        <w:rPr>
          <w:lang w:val="en-GB"/>
        </w:rPr>
        <w:t xml:space="preserve"> this is allowed for the specified period.</w:t>
      </w:r>
    </w:p>
    <w:p w14:paraId="1C3A6056" w14:textId="77777777" w:rsidR="009C0FAF" w:rsidRPr="00015FD1" w:rsidRDefault="009C0FAF" w:rsidP="009C0FAF">
      <w:pPr>
        <w:spacing w:line="360" w:lineRule="auto"/>
        <w:ind w:left="340"/>
        <w:jc w:val="both"/>
        <w:rPr>
          <w:lang w:val="en-GB"/>
        </w:rPr>
      </w:pPr>
    </w:p>
    <w:p w14:paraId="0C0DDD39" w14:textId="77777777" w:rsidR="00CB22D8" w:rsidRDefault="00CB22D8" w:rsidP="00845FA6">
      <w:pPr>
        <w:pStyle w:val="Kop2"/>
        <w:tabs>
          <w:tab w:val="clear" w:pos="1701"/>
        </w:tabs>
        <w:spacing w:line="360" w:lineRule="auto"/>
        <w:jc w:val="both"/>
        <w:rPr>
          <w:lang w:val="en-GB"/>
        </w:rPr>
      </w:pPr>
      <w:bookmarkStart w:id="145" w:name="_Toc326702343"/>
      <w:r w:rsidRPr="00456C40">
        <w:rPr>
          <w:lang w:val="en-GB"/>
        </w:rPr>
        <w:t>Replacement of individual subjects after withdrawal</w:t>
      </w:r>
      <w:bookmarkEnd w:id="145"/>
    </w:p>
    <w:p w14:paraId="0AEC8F47" w14:textId="6ADEC75D" w:rsidR="007A615E" w:rsidRDefault="007A615E" w:rsidP="00845FA6">
      <w:pPr>
        <w:spacing w:line="360" w:lineRule="auto"/>
        <w:ind w:left="340"/>
        <w:jc w:val="both"/>
        <w:rPr>
          <w:lang w:val="en-GB"/>
        </w:rPr>
      </w:pPr>
      <w:r>
        <w:rPr>
          <w:lang w:val="en-GB"/>
        </w:rPr>
        <w:t xml:space="preserve">When a participant is withdrawn from the study, </w:t>
      </w:r>
      <w:r w:rsidR="00015FD1">
        <w:rPr>
          <w:lang w:val="en-GB"/>
        </w:rPr>
        <w:t xml:space="preserve">the subject </w:t>
      </w:r>
      <w:r>
        <w:rPr>
          <w:lang w:val="en-GB"/>
        </w:rPr>
        <w:t>will</w:t>
      </w:r>
      <w:r w:rsidR="00015FD1">
        <w:rPr>
          <w:lang w:val="en-GB"/>
        </w:rPr>
        <w:t xml:space="preserve"> not</w:t>
      </w:r>
      <w:r>
        <w:rPr>
          <w:lang w:val="en-GB"/>
        </w:rPr>
        <w:t xml:space="preserve"> be r</w:t>
      </w:r>
      <w:r w:rsidR="00015FD1">
        <w:rPr>
          <w:lang w:val="en-GB"/>
        </w:rPr>
        <w:t xml:space="preserve">eplaced. </w:t>
      </w:r>
    </w:p>
    <w:p w14:paraId="304159C8" w14:textId="77777777" w:rsidR="007A615E" w:rsidRPr="007A615E" w:rsidRDefault="007A615E" w:rsidP="00845FA6">
      <w:pPr>
        <w:spacing w:line="360" w:lineRule="auto"/>
        <w:jc w:val="both"/>
        <w:rPr>
          <w:lang w:val="en-GB"/>
        </w:rPr>
      </w:pPr>
    </w:p>
    <w:p w14:paraId="561E0FF7" w14:textId="77777777" w:rsidR="00913819" w:rsidRDefault="00CB22D8" w:rsidP="00845FA6">
      <w:pPr>
        <w:pStyle w:val="Kop2"/>
        <w:tabs>
          <w:tab w:val="clear" w:pos="1701"/>
        </w:tabs>
        <w:spacing w:line="360" w:lineRule="auto"/>
        <w:jc w:val="both"/>
        <w:rPr>
          <w:lang w:val="en-GB"/>
        </w:rPr>
      </w:pPr>
      <w:bookmarkStart w:id="146" w:name="_Toc326702344"/>
      <w:r w:rsidRPr="00456C40">
        <w:rPr>
          <w:lang w:val="en-GB"/>
        </w:rPr>
        <w:lastRenderedPageBreak/>
        <w:t>Follow-up of subjects withdrawn from treatment</w:t>
      </w:r>
      <w:bookmarkEnd w:id="146"/>
    </w:p>
    <w:p w14:paraId="670D70EB" w14:textId="5204FFE6" w:rsidR="007A615E" w:rsidRDefault="007A615E" w:rsidP="00845FA6">
      <w:pPr>
        <w:spacing w:line="360" w:lineRule="auto"/>
        <w:ind w:left="340"/>
        <w:jc w:val="both"/>
        <w:rPr>
          <w:lang w:val="en-GB"/>
        </w:rPr>
      </w:pPr>
      <w:r>
        <w:rPr>
          <w:lang w:val="en-GB"/>
        </w:rPr>
        <w:t xml:space="preserve">Special </w:t>
      </w:r>
      <w:r w:rsidR="009C0FAF">
        <w:rPr>
          <w:lang w:val="en-GB"/>
        </w:rPr>
        <w:t xml:space="preserve">follow-up </w:t>
      </w:r>
      <w:r>
        <w:rPr>
          <w:lang w:val="en-GB"/>
        </w:rPr>
        <w:t xml:space="preserve">for participants who are withdrawn from treatment is not considered necessary. </w:t>
      </w:r>
    </w:p>
    <w:p w14:paraId="09B1D96A" w14:textId="77777777" w:rsidR="007A615E" w:rsidRPr="007A615E" w:rsidRDefault="007A615E" w:rsidP="00845FA6">
      <w:pPr>
        <w:spacing w:line="360" w:lineRule="auto"/>
        <w:jc w:val="both"/>
        <w:rPr>
          <w:lang w:val="en-GB"/>
        </w:rPr>
      </w:pPr>
    </w:p>
    <w:p w14:paraId="06EE7C85" w14:textId="74AF70B5" w:rsidR="00CB22D8" w:rsidRDefault="00A70926" w:rsidP="00845FA6">
      <w:pPr>
        <w:pStyle w:val="Kop2"/>
        <w:tabs>
          <w:tab w:val="clear" w:pos="1701"/>
        </w:tabs>
        <w:spacing w:line="360" w:lineRule="auto"/>
        <w:ind w:left="680" w:hanging="340"/>
        <w:jc w:val="both"/>
        <w:rPr>
          <w:lang w:val="en-GB"/>
        </w:rPr>
      </w:pPr>
      <w:bookmarkStart w:id="147" w:name="_Toc326702345"/>
      <w:r>
        <w:rPr>
          <w:lang w:val="en-GB"/>
        </w:rPr>
        <w:t xml:space="preserve">   </w:t>
      </w:r>
      <w:r w:rsidR="00CB22D8" w:rsidRPr="00456C40">
        <w:rPr>
          <w:lang w:val="en-GB"/>
        </w:rPr>
        <w:t xml:space="preserve">Premature termination of the </w:t>
      </w:r>
      <w:r w:rsidR="00CB22D8">
        <w:rPr>
          <w:lang w:val="en-GB"/>
        </w:rPr>
        <w:t>study</w:t>
      </w:r>
      <w:bookmarkEnd w:id="147"/>
    </w:p>
    <w:p w14:paraId="062BB8F6" w14:textId="71BF2314" w:rsidR="007A615E" w:rsidRDefault="007A615E" w:rsidP="00A958FF">
      <w:pPr>
        <w:spacing w:line="360" w:lineRule="auto"/>
        <w:ind w:left="340"/>
        <w:jc w:val="both"/>
        <w:rPr>
          <w:lang w:val="en-GB"/>
        </w:rPr>
      </w:pPr>
      <w:r>
        <w:rPr>
          <w:rFonts w:eastAsia="Arial"/>
          <w:lang w:val="en-GB"/>
        </w:rPr>
        <w:t xml:space="preserve">If </w:t>
      </w:r>
      <w:r w:rsidR="009C0FAF">
        <w:rPr>
          <w:rFonts w:eastAsia="Arial"/>
          <w:lang w:val="en-GB"/>
        </w:rPr>
        <w:t xml:space="preserve">the </w:t>
      </w:r>
      <w:r w:rsidRPr="000E4914">
        <w:rPr>
          <w:rFonts w:eastAsia="Arial"/>
          <w:highlight w:val="yellow"/>
          <w:lang w:val="en-GB"/>
        </w:rPr>
        <w:t>interim analyses</w:t>
      </w:r>
      <w:r>
        <w:rPr>
          <w:rFonts w:eastAsia="Arial"/>
          <w:lang w:val="en-GB"/>
        </w:rPr>
        <w:t xml:space="preserve"> demonstrate</w:t>
      </w:r>
      <w:r w:rsidR="009C0FAF">
        <w:rPr>
          <w:rFonts w:eastAsia="Arial"/>
          <w:lang w:val="en-GB"/>
        </w:rPr>
        <w:t>s</w:t>
      </w:r>
      <w:r>
        <w:rPr>
          <w:rFonts w:eastAsia="Arial"/>
          <w:lang w:val="en-GB"/>
        </w:rPr>
        <w:t xml:space="preserve"> statistically significant results </w:t>
      </w:r>
      <w:r w:rsidR="009C0FAF">
        <w:rPr>
          <w:rFonts w:eastAsia="Arial"/>
          <w:lang w:val="en-GB"/>
        </w:rPr>
        <w:t>that</w:t>
      </w:r>
      <w:r>
        <w:rPr>
          <w:rFonts w:eastAsia="Arial"/>
          <w:lang w:val="en-GB"/>
        </w:rPr>
        <w:t xml:space="preserve"> answer the primary research questions, inclusion will be halted. </w:t>
      </w:r>
      <w:r w:rsidR="005A0008">
        <w:rPr>
          <w:rFonts w:eastAsia="Arial"/>
          <w:lang w:val="en-GB"/>
        </w:rPr>
        <w:t xml:space="preserve">We expect no serious adverse effects other than the known </w:t>
      </w:r>
      <w:r w:rsidR="009C0FAF">
        <w:rPr>
          <w:rFonts w:eastAsia="Arial"/>
          <w:lang w:val="en-GB"/>
        </w:rPr>
        <w:t xml:space="preserve">mild </w:t>
      </w:r>
      <w:r w:rsidR="005A0008">
        <w:rPr>
          <w:rFonts w:eastAsia="Arial"/>
          <w:lang w:val="en-GB"/>
        </w:rPr>
        <w:t>side effects of treatment with BRV or t-VNS which could cause a premature termination of the study.</w:t>
      </w:r>
    </w:p>
    <w:p w14:paraId="56636326" w14:textId="77777777" w:rsidR="007A615E" w:rsidRPr="007A615E" w:rsidRDefault="007A615E" w:rsidP="00845FA6">
      <w:pPr>
        <w:spacing w:line="360" w:lineRule="auto"/>
        <w:jc w:val="both"/>
        <w:rPr>
          <w:lang w:val="en-GB"/>
        </w:rPr>
      </w:pPr>
    </w:p>
    <w:p w14:paraId="3DDF81F8" w14:textId="77777777" w:rsidR="00913819" w:rsidRDefault="00913819" w:rsidP="00845FA6">
      <w:pPr>
        <w:spacing w:line="360" w:lineRule="auto"/>
        <w:jc w:val="both"/>
        <w:rPr>
          <w:lang w:val="en-GB"/>
        </w:rPr>
      </w:pPr>
      <w:r>
        <w:rPr>
          <w:lang w:val="en-GB"/>
        </w:rPr>
        <w:tab/>
      </w:r>
    </w:p>
    <w:p w14:paraId="4289E6C7" w14:textId="77777777" w:rsidR="00913819" w:rsidRPr="00456C40" w:rsidRDefault="00913819" w:rsidP="00845FA6">
      <w:pPr>
        <w:pStyle w:val="Kop1"/>
        <w:spacing w:line="360" w:lineRule="auto"/>
        <w:jc w:val="both"/>
        <w:rPr>
          <w:lang w:val="en-GB"/>
        </w:rPr>
      </w:pPr>
      <w:r>
        <w:rPr>
          <w:lang w:val="en-GB"/>
        </w:rPr>
        <w:br w:type="page"/>
      </w:r>
      <w:bookmarkStart w:id="148" w:name="_Toc326702346"/>
      <w:r>
        <w:rPr>
          <w:lang w:val="en-GB"/>
        </w:rPr>
        <w:lastRenderedPageBreak/>
        <w:t>SAFETY REPORTING</w:t>
      </w:r>
      <w:bookmarkEnd w:id="148"/>
    </w:p>
    <w:p w14:paraId="3F673869" w14:textId="77777777" w:rsidR="00913819" w:rsidRDefault="00AD09F7" w:rsidP="00845FA6">
      <w:pPr>
        <w:pStyle w:val="Kop2"/>
        <w:spacing w:line="360" w:lineRule="auto"/>
        <w:jc w:val="both"/>
        <w:rPr>
          <w:lang w:val="en-GB"/>
        </w:rPr>
      </w:pPr>
      <w:r>
        <w:rPr>
          <w:lang w:val="en-GB"/>
        </w:rPr>
        <w:t>Temporar</w:t>
      </w:r>
      <w:r w:rsidR="000274A1">
        <w:rPr>
          <w:lang w:val="en-GB"/>
        </w:rPr>
        <w:t>y halt for reasons of subject safety</w:t>
      </w:r>
    </w:p>
    <w:p w14:paraId="06A75F52" w14:textId="1F5A4D83" w:rsidR="00652B57" w:rsidRDefault="00913819" w:rsidP="00845FA6">
      <w:pPr>
        <w:spacing w:line="360" w:lineRule="auto"/>
        <w:ind w:left="340"/>
        <w:jc w:val="both"/>
        <w:rPr>
          <w:lang w:val="en-GB"/>
        </w:rPr>
      </w:pPr>
      <w:r w:rsidRPr="00456C40">
        <w:rPr>
          <w:lang w:val="en-GB"/>
        </w:rPr>
        <w:t xml:space="preserve">In accordance to section 10, subsection </w:t>
      </w:r>
      <w:r w:rsidR="000274A1">
        <w:rPr>
          <w:lang w:val="en-GB"/>
        </w:rPr>
        <w:t>4</w:t>
      </w:r>
      <w:r w:rsidRPr="00456C40">
        <w:rPr>
          <w:lang w:val="en-GB"/>
        </w:rPr>
        <w:t>, of the WMO,</w:t>
      </w:r>
      <w:r w:rsidR="0056313E">
        <w:rPr>
          <w:lang w:val="en-GB"/>
        </w:rPr>
        <w:t xml:space="preserve"> </w:t>
      </w:r>
      <w:r w:rsidRPr="00456C40">
        <w:rPr>
          <w:lang w:val="en-GB"/>
        </w:rPr>
        <w:t xml:space="preserve">the </w:t>
      </w:r>
      <w:r w:rsidR="00D17AD5">
        <w:rPr>
          <w:lang w:val="en-GB"/>
        </w:rPr>
        <w:t xml:space="preserve">investigators </w:t>
      </w:r>
      <w:r w:rsidRPr="00456C40">
        <w:rPr>
          <w:lang w:val="en-GB"/>
        </w:rPr>
        <w:t xml:space="preserve">will </w:t>
      </w:r>
      <w:r w:rsidR="000274A1">
        <w:rPr>
          <w:lang w:val="en-GB"/>
        </w:rPr>
        <w:t>suspend the study if there is sufficient ground that continua</w:t>
      </w:r>
      <w:r w:rsidR="004D18C5">
        <w:rPr>
          <w:lang w:val="en-GB"/>
        </w:rPr>
        <w:t>tion of the study will jeopardis</w:t>
      </w:r>
      <w:r w:rsidR="000274A1">
        <w:rPr>
          <w:lang w:val="en-GB"/>
        </w:rPr>
        <w:t xml:space="preserve">e subject health or safety. The </w:t>
      </w:r>
      <w:r w:rsidR="00D17AD5">
        <w:rPr>
          <w:lang w:val="en-GB"/>
        </w:rPr>
        <w:t>investigators</w:t>
      </w:r>
      <w:r w:rsidR="000274A1">
        <w:rPr>
          <w:lang w:val="en-GB"/>
        </w:rPr>
        <w:t xml:space="preserve"> will notify the accredited METC wit</w:t>
      </w:r>
      <w:r w:rsidR="00AD09F7">
        <w:rPr>
          <w:lang w:val="en-GB"/>
        </w:rPr>
        <w:t>h</w:t>
      </w:r>
      <w:r w:rsidR="00594014">
        <w:rPr>
          <w:lang w:val="en-GB"/>
        </w:rPr>
        <w:t>out</w:t>
      </w:r>
      <w:r w:rsidR="00AD09F7">
        <w:rPr>
          <w:lang w:val="en-GB"/>
        </w:rPr>
        <w:t xml:space="preserve"> undue delay of a temporary</w:t>
      </w:r>
      <w:r w:rsidR="000274A1">
        <w:rPr>
          <w:lang w:val="en-GB"/>
        </w:rPr>
        <w:t xml:space="preserve"> halt including the reason for such an action. </w:t>
      </w:r>
      <w:r w:rsidRPr="00456C40">
        <w:rPr>
          <w:lang w:val="en-GB"/>
        </w:rPr>
        <w:t>The study will be suspende</w:t>
      </w:r>
      <w:r>
        <w:rPr>
          <w:lang w:val="en-GB"/>
        </w:rPr>
        <w:t xml:space="preserve">d pending </w:t>
      </w:r>
      <w:r w:rsidR="00A14109">
        <w:rPr>
          <w:lang w:val="en-GB"/>
        </w:rPr>
        <w:t xml:space="preserve">a </w:t>
      </w:r>
      <w:r>
        <w:rPr>
          <w:lang w:val="en-GB"/>
        </w:rPr>
        <w:t xml:space="preserve">further </w:t>
      </w:r>
      <w:r w:rsidR="00A14109">
        <w:rPr>
          <w:lang w:val="en-GB"/>
        </w:rPr>
        <w:t xml:space="preserve">positive decision </w:t>
      </w:r>
      <w:r>
        <w:rPr>
          <w:lang w:val="en-GB"/>
        </w:rPr>
        <w:t xml:space="preserve">by the accredited </w:t>
      </w:r>
      <w:r w:rsidR="002D6CBD">
        <w:rPr>
          <w:lang w:val="en-GB"/>
        </w:rPr>
        <w:t>METC</w:t>
      </w:r>
      <w:r w:rsidRPr="00456C40">
        <w:rPr>
          <w:lang w:val="en-GB"/>
        </w:rPr>
        <w:t>. The investigator will take care that all subjects are kept informed</w:t>
      </w:r>
      <w:r w:rsidR="00652B57">
        <w:rPr>
          <w:lang w:val="en-GB"/>
        </w:rPr>
        <w:t>.</w:t>
      </w:r>
    </w:p>
    <w:p w14:paraId="75EBDEFF" w14:textId="542303ED" w:rsidR="00913819" w:rsidRDefault="00913819" w:rsidP="00845FA6">
      <w:pPr>
        <w:spacing w:line="360" w:lineRule="auto"/>
        <w:ind w:left="340"/>
        <w:jc w:val="both"/>
        <w:rPr>
          <w:lang w:val="en-GB"/>
        </w:rPr>
      </w:pPr>
    </w:p>
    <w:p w14:paraId="74D6C815" w14:textId="77777777" w:rsidR="00B63410" w:rsidRPr="003C4D95" w:rsidRDefault="00913819" w:rsidP="00845FA6">
      <w:pPr>
        <w:pStyle w:val="Kop2"/>
        <w:spacing w:line="360" w:lineRule="auto"/>
        <w:jc w:val="both"/>
        <w:rPr>
          <w:lang w:val="en-GB"/>
        </w:rPr>
      </w:pPr>
      <w:bookmarkStart w:id="149" w:name="_Toc326702348"/>
      <w:r>
        <w:rPr>
          <w:lang w:val="en-GB"/>
        </w:rPr>
        <w:t>A</w:t>
      </w:r>
      <w:r w:rsidR="00B63410">
        <w:rPr>
          <w:lang w:val="en-GB"/>
        </w:rPr>
        <w:t>Es, SAEs and SUSARs</w:t>
      </w:r>
      <w:bookmarkEnd w:id="149"/>
    </w:p>
    <w:p w14:paraId="6EC6B9BF" w14:textId="77777777" w:rsidR="00C60172" w:rsidRPr="00B63410" w:rsidRDefault="00B63410" w:rsidP="00845FA6">
      <w:pPr>
        <w:pStyle w:val="Kop3"/>
        <w:tabs>
          <w:tab w:val="clear" w:pos="1701"/>
        </w:tabs>
        <w:spacing w:line="360" w:lineRule="auto"/>
        <w:jc w:val="both"/>
        <w:rPr>
          <w:lang w:val="en-GB"/>
        </w:rPr>
      </w:pPr>
      <w:bookmarkStart w:id="150" w:name="_Toc326702349"/>
      <w:r>
        <w:rPr>
          <w:lang w:val="en-GB"/>
        </w:rPr>
        <w:t>A</w:t>
      </w:r>
      <w:r w:rsidRPr="005B4006">
        <w:rPr>
          <w:lang w:val="en-GB"/>
        </w:rPr>
        <w:t xml:space="preserve">dverse </w:t>
      </w:r>
      <w:r>
        <w:rPr>
          <w:lang w:val="en-GB"/>
        </w:rPr>
        <w:t>events (AEs</w:t>
      </w:r>
      <w:r w:rsidRPr="005B4006">
        <w:rPr>
          <w:lang w:val="en-GB"/>
        </w:rPr>
        <w:t>)</w:t>
      </w:r>
      <w:bookmarkEnd w:id="150"/>
    </w:p>
    <w:p w14:paraId="58D0D8C9" w14:textId="3FD22F84" w:rsidR="009830CD" w:rsidRDefault="00913819" w:rsidP="00A958FF">
      <w:pPr>
        <w:spacing w:line="360" w:lineRule="auto"/>
        <w:ind w:left="851"/>
        <w:jc w:val="both"/>
        <w:rPr>
          <w:lang w:val="en-GB"/>
        </w:rPr>
      </w:pPr>
      <w:r w:rsidRPr="00456C40">
        <w:rPr>
          <w:lang w:val="en-GB"/>
        </w:rPr>
        <w:t xml:space="preserve">Adverse events are defined as any undesirable experience occurring to a subject during </w:t>
      </w:r>
      <w:r w:rsidR="0056313E">
        <w:rPr>
          <w:lang w:val="en-GB"/>
        </w:rPr>
        <w:t>the study</w:t>
      </w:r>
      <w:r w:rsidRPr="00456C40">
        <w:rPr>
          <w:lang w:val="en-GB"/>
        </w:rPr>
        <w:t xml:space="preserve">, whether or not considered related to </w:t>
      </w:r>
      <w:r w:rsidR="00A958FF">
        <w:rPr>
          <w:lang w:val="en-GB"/>
        </w:rPr>
        <w:t>the tVNS</w:t>
      </w:r>
      <w:r w:rsidRPr="00456C40">
        <w:rPr>
          <w:lang w:val="en-GB"/>
        </w:rPr>
        <w:t>. All adverse events reported spontaneously by the subject or observed by the investiga</w:t>
      </w:r>
      <w:r w:rsidRPr="00456C40">
        <w:rPr>
          <w:lang w:val="en-GB"/>
        </w:rPr>
        <w:softHyphen/>
        <w:t>tor or his staff will be recorded.</w:t>
      </w:r>
    </w:p>
    <w:p w14:paraId="5F196F5C" w14:textId="77777777" w:rsidR="005B4006" w:rsidRPr="00FA1954" w:rsidRDefault="005B4006" w:rsidP="00845FA6">
      <w:pPr>
        <w:spacing w:line="360" w:lineRule="auto"/>
        <w:ind w:left="340"/>
        <w:jc w:val="both"/>
        <w:rPr>
          <w:lang w:val="en-US"/>
        </w:rPr>
      </w:pPr>
    </w:p>
    <w:p w14:paraId="6DD1FC2E" w14:textId="77777777" w:rsidR="005B4006" w:rsidRPr="005B4006" w:rsidRDefault="001C3EE4" w:rsidP="00845FA6">
      <w:pPr>
        <w:pStyle w:val="Kop3"/>
        <w:tabs>
          <w:tab w:val="clear" w:pos="1701"/>
        </w:tabs>
        <w:spacing w:line="360" w:lineRule="auto"/>
        <w:jc w:val="both"/>
        <w:rPr>
          <w:lang w:val="en-GB"/>
        </w:rPr>
      </w:pPr>
      <w:bookmarkStart w:id="151" w:name="_Toc326702350"/>
      <w:r>
        <w:rPr>
          <w:lang w:val="en-GB"/>
        </w:rPr>
        <w:t>Serious</w:t>
      </w:r>
      <w:r w:rsidR="005B4006" w:rsidRPr="005B4006">
        <w:rPr>
          <w:lang w:val="en-GB"/>
        </w:rPr>
        <w:t xml:space="preserve"> adverse </w:t>
      </w:r>
      <w:r>
        <w:rPr>
          <w:lang w:val="en-GB"/>
        </w:rPr>
        <w:t>events</w:t>
      </w:r>
      <w:r w:rsidR="005B4006" w:rsidRPr="005B4006">
        <w:rPr>
          <w:lang w:val="en-GB"/>
        </w:rPr>
        <w:t xml:space="preserve"> (S</w:t>
      </w:r>
      <w:r>
        <w:rPr>
          <w:lang w:val="en-GB"/>
        </w:rPr>
        <w:t>AE</w:t>
      </w:r>
      <w:r w:rsidR="009F1146">
        <w:rPr>
          <w:lang w:val="en-GB"/>
        </w:rPr>
        <w:t>s</w:t>
      </w:r>
      <w:r w:rsidR="005B4006" w:rsidRPr="005B4006">
        <w:rPr>
          <w:lang w:val="en-GB"/>
        </w:rPr>
        <w:t>)</w:t>
      </w:r>
      <w:bookmarkEnd w:id="151"/>
    </w:p>
    <w:p w14:paraId="2BC44FCC" w14:textId="77777777" w:rsidR="00A10549" w:rsidRDefault="00913819" w:rsidP="00A958FF">
      <w:pPr>
        <w:spacing w:line="360" w:lineRule="auto"/>
        <w:ind w:left="839" w:firstLine="12"/>
        <w:jc w:val="both"/>
        <w:rPr>
          <w:lang w:val="en-GB"/>
        </w:rPr>
      </w:pPr>
      <w:r w:rsidRPr="00456C40">
        <w:rPr>
          <w:lang w:val="en-GB"/>
        </w:rPr>
        <w:t xml:space="preserve">A serious adverse event is any untoward medical occurrence or effect that </w:t>
      </w:r>
    </w:p>
    <w:p w14:paraId="7D75A727" w14:textId="6785DE15" w:rsidR="00A958FF" w:rsidRDefault="00A958FF" w:rsidP="00A958FF">
      <w:pPr>
        <w:pStyle w:val="Lijstalinea"/>
        <w:numPr>
          <w:ilvl w:val="0"/>
          <w:numId w:val="12"/>
        </w:numPr>
        <w:spacing w:line="360" w:lineRule="auto"/>
        <w:jc w:val="both"/>
        <w:rPr>
          <w:lang w:val="en-GB"/>
        </w:rPr>
      </w:pPr>
      <w:r>
        <w:rPr>
          <w:lang w:val="en-GB"/>
        </w:rPr>
        <w:t>results in death;</w:t>
      </w:r>
    </w:p>
    <w:p w14:paraId="641D1A35" w14:textId="77777777" w:rsidR="00A958FF" w:rsidRDefault="00A958FF" w:rsidP="00A958FF">
      <w:pPr>
        <w:pStyle w:val="Lijstalinea"/>
        <w:numPr>
          <w:ilvl w:val="0"/>
          <w:numId w:val="12"/>
        </w:numPr>
        <w:spacing w:line="360" w:lineRule="auto"/>
        <w:jc w:val="both"/>
        <w:rPr>
          <w:lang w:val="en-GB"/>
        </w:rPr>
      </w:pPr>
      <w:r>
        <w:rPr>
          <w:lang w:val="en-GB"/>
        </w:rPr>
        <w:t>is life threatening (at the time of the event);</w:t>
      </w:r>
    </w:p>
    <w:p w14:paraId="6ABDEAD6" w14:textId="77777777" w:rsidR="00A958FF" w:rsidRDefault="00913819" w:rsidP="00A958FF">
      <w:pPr>
        <w:pStyle w:val="Lijstalinea"/>
        <w:numPr>
          <w:ilvl w:val="0"/>
          <w:numId w:val="12"/>
        </w:numPr>
        <w:spacing w:line="360" w:lineRule="auto"/>
        <w:jc w:val="both"/>
        <w:rPr>
          <w:lang w:val="en-GB"/>
        </w:rPr>
      </w:pPr>
      <w:r w:rsidRPr="00A958FF">
        <w:rPr>
          <w:lang w:val="en-GB"/>
        </w:rPr>
        <w:t>requires hospitalisation or prolongation of existing inpatients’ hospitalisation;</w:t>
      </w:r>
    </w:p>
    <w:p w14:paraId="3CE2C1F3" w14:textId="77777777" w:rsidR="00A958FF" w:rsidRDefault="00913819" w:rsidP="00A958FF">
      <w:pPr>
        <w:pStyle w:val="Lijstalinea"/>
        <w:numPr>
          <w:ilvl w:val="0"/>
          <w:numId w:val="12"/>
        </w:numPr>
        <w:spacing w:line="360" w:lineRule="auto"/>
        <w:jc w:val="both"/>
        <w:rPr>
          <w:lang w:val="en-GB"/>
        </w:rPr>
      </w:pPr>
      <w:r w:rsidRPr="00A958FF">
        <w:rPr>
          <w:lang w:val="en-GB"/>
        </w:rPr>
        <w:t>results in persistent or significant disability or incapacity;</w:t>
      </w:r>
    </w:p>
    <w:p w14:paraId="089D881B" w14:textId="77777777" w:rsidR="00A958FF" w:rsidRDefault="00913819" w:rsidP="00A958FF">
      <w:pPr>
        <w:pStyle w:val="Lijstalinea"/>
        <w:numPr>
          <w:ilvl w:val="0"/>
          <w:numId w:val="12"/>
        </w:numPr>
        <w:spacing w:line="360" w:lineRule="auto"/>
        <w:jc w:val="both"/>
        <w:rPr>
          <w:lang w:val="en-GB"/>
        </w:rPr>
      </w:pPr>
      <w:r w:rsidRPr="00A958FF">
        <w:rPr>
          <w:lang w:val="en-GB"/>
        </w:rPr>
        <w:t>is a congenital anomaly or birth defect;</w:t>
      </w:r>
      <w:r w:rsidR="00A14109" w:rsidRPr="00A958FF">
        <w:rPr>
          <w:lang w:val="en-GB"/>
        </w:rPr>
        <w:t xml:space="preserve"> or</w:t>
      </w:r>
    </w:p>
    <w:p w14:paraId="75EA6D8C" w14:textId="1E7B2AE2" w:rsidR="00FE3B6D" w:rsidRPr="00A958FF" w:rsidRDefault="00FE3B6D" w:rsidP="00A958FF">
      <w:pPr>
        <w:pStyle w:val="Lijstalinea"/>
        <w:numPr>
          <w:ilvl w:val="0"/>
          <w:numId w:val="12"/>
        </w:numPr>
        <w:spacing w:line="360" w:lineRule="auto"/>
        <w:jc w:val="both"/>
        <w:rPr>
          <w:lang w:val="en-GB"/>
        </w:rPr>
      </w:pPr>
      <w:r w:rsidRPr="00A958FF">
        <w:rPr>
          <w:lang w:val="en-GB"/>
        </w:rPr>
        <w:t xml:space="preserve">any other </w:t>
      </w:r>
      <w:r w:rsidRPr="00A958FF">
        <w:rPr>
          <w:lang w:val="en-US"/>
        </w:rPr>
        <w:t>important medical event that did not result in any of</w:t>
      </w:r>
      <w:r w:rsidRPr="00A958FF">
        <w:rPr>
          <w:lang w:val="en-GB"/>
        </w:rPr>
        <w:t xml:space="preserve"> the outcomes listed above due to medical or surgical intervention but could have been based upon appropriate judgement by the investigator.</w:t>
      </w:r>
    </w:p>
    <w:p w14:paraId="3D798A65" w14:textId="23334B61" w:rsidR="009830CD" w:rsidRPr="00FE3B6D" w:rsidRDefault="00C60C0E" w:rsidP="00C60C0E">
      <w:pPr>
        <w:spacing w:line="360" w:lineRule="auto"/>
        <w:jc w:val="both"/>
        <w:rPr>
          <w:sz w:val="23"/>
          <w:szCs w:val="23"/>
          <w:lang w:val="en-US"/>
        </w:rPr>
      </w:pPr>
      <w:r>
        <w:rPr>
          <w:sz w:val="23"/>
          <w:szCs w:val="23"/>
          <w:lang w:val="en-GB"/>
        </w:rPr>
        <w:t xml:space="preserve">               </w:t>
      </w:r>
      <w:r w:rsidR="00603BCD" w:rsidRPr="00FE3B6D">
        <w:rPr>
          <w:sz w:val="23"/>
          <w:szCs w:val="23"/>
          <w:lang w:val="en-GB"/>
        </w:rPr>
        <w:t>An elective hospital a</w:t>
      </w:r>
      <w:r w:rsidR="00FE3B6D">
        <w:rPr>
          <w:sz w:val="23"/>
          <w:szCs w:val="23"/>
          <w:lang w:val="en-GB"/>
        </w:rPr>
        <w:t xml:space="preserve">dmission will not be considered </w:t>
      </w:r>
      <w:r w:rsidR="00603BCD" w:rsidRPr="00FE3B6D">
        <w:rPr>
          <w:sz w:val="23"/>
          <w:szCs w:val="23"/>
          <w:lang w:val="en-GB"/>
        </w:rPr>
        <w:t>as a serio</w:t>
      </w:r>
      <w:r w:rsidR="00603BCD" w:rsidRPr="00FE3B6D">
        <w:rPr>
          <w:sz w:val="23"/>
          <w:szCs w:val="23"/>
          <w:lang w:val="en-US"/>
        </w:rPr>
        <w:t>us adverse event.</w:t>
      </w:r>
    </w:p>
    <w:p w14:paraId="7ABF2C50" w14:textId="77777777" w:rsidR="00603BCD" w:rsidRPr="00FE3B6D" w:rsidRDefault="00603BCD" w:rsidP="00845FA6">
      <w:pPr>
        <w:spacing w:line="360" w:lineRule="auto"/>
        <w:ind w:left="697"/>
        <w:jc w:val="both"/>
        <w:rPr>
          <w:sz w:val="23"/>
          <w:szCs w:val="23"/>
          <w:lang w:val="en-US"/>
        </w:rPr>
      </w:pPr>
    </w:p>
    <w:p w14:paraId="13140149" w14:textId="25EBD5B2" w:rsidR="005A0008" w:rsidRDefault="005A0008" w:rsidP="00C60C0E">
      <w:pPr>
        <w:spacing w:line="360" w:lineRule="auto"/>
        <w:ind w:left="817"/>
        <w:jc w:val="both"/>
        <w:rPr>
          <w:lang w:val="en-GB"/>
        </w:rPr>
      </w:pPr>
      <w:r>
        <w:rPr>
          <w:lang w:val="en-GB"/>
        </w:rPr>
        <w:t xml:space="preserve">We expect no SAEs in this study. In the unlikely case a SAE will occur, the study will </w:t>
      </w:r>
      <w:r w:rsidR="00C60C0E">
        <w:rPr>
          <w:lang w:val="en-GB"/>
        </w:rPr>
        <w:t xml:space="preserve">    </w:t>
      </w:r>
      <w:r>
        <w:rPr>
          <w:lang w:val="en-GB"/>
        </w:rPr>
        <w:t xml:space="preserve">be aborted until a possible connection between the SAE and our study is ruled out. </w:t>
      </w:r>
    </w:p>
    <w:p w14:paraId="018209B1" w14:textId="77777777" w:rsidR="00D75CD0" w:rsidRDefault="00D75CD0" w:rsidP="00845FA6">
      <w:pPr>
        <w:spacing w:line="360" w:lineRule="auto"/>
        <w:ind w:left="697"/>
        <w:jc w:val="both"/>
        <w:rPr>
          <w:lang w:val="en-GB"/>
        </w:rPr>
      </w:pPr>
    </w:p>
    <w:p w14:paraId="74BA794E" w14:textId="77777777" w:rsidR="00603BCD" w:rsidRDefault="00603BCD" w:rsidP="00845FA6">
      <w:pPr>
        <w:spacing w:line="360" w:lineRule="auto"/>
        <w:ind w:left="697"/>
        <w:jc w:val="both"/>
        <w:rPr>
          <w:lang w:val="en-GB"/>
        </w:rPr>
      </w:pPr>
    </w:p>
    <w:p w14:paraId="30CC9368" w14:textId="27C99CD5" w:rsidR="00C60172" w:rsidRPr="00BD4B14" w:rsidRDefault="005D279B" w:rsidP="000E4914">
      <w:pPr>
        <w:spacing w:line="360" w:lineRule="auto"/>
        <w:ind w:left="817"/>
        <w:jc w:val="both"/>
        <w:rPr>
          <w:lang w:val="en-GB"/>
        </w:rPr>
      </w:pPr>
      <w:r w:rsidRPr="00BD4B14">
        <w:rPr>
          <w:lang w:val="en-GB"/>
        </w:rPr>
        <w:t>The sponsor will report the</w:t>
      </w:r>
      <w:r w:rsidR="00913819" w:rsidRPr="00BD4B14">
        <w:rPr>
          <w:lang w:val="en-GB"/>
        </w:rPr>
        <w:t xml:space="preserve"> SAEs </w:t>
      </w:r>
      <w:commentRangeStart w:id="152"/>
      <w:r w:rsidR="00FE5C13" w:rsidRPr="00BD4B14">
        <w:rPr>
          <w:lang w:val="en-GB"/>
        </w:rPr>
        <w:t xml:space="preserve">through the </w:t>
      </w:r>
      <w:proofErr w:type="spellStart"/>
      <w:r w:rsidR="00FE5C13" w:rsidRPr="00BD4B14">
        <w:rPr>
          <w:lang w:val="en-GB"/>
        </w:rPr>
        <w:t>webportal</w:t>
      </w:r>
      <w:proofErr w:type="spellEnd"/>
      <w:r w:rsidR="00FE5C13" w:rsidRPr="00BD4B14">
        <w:rPr>
          <w:lang w:val="en-GB"/>
        </w:rPr>
        <w:t xml:space="preserve"> </w:t>
      </w:r>
      <w:proofErr w:type="spellStart"/>
      <w:r w:rsidR="00FE5C13" w:rsidRPr="00BD4B14">
        <w:rPr>
          <w:i/>
          <w:lang w:val="en-GB"/>
        </w:rPr>
        <w:t>ToetsingOnline</w:t>
      </w:r>
      <w:proofErr w:type="spellEnd"/>
      <w:r w:rsidR="00FE5C13" w:rsidRPr="00BD4B14">
        <w:rPr>
          <w:lang w:val="en-GB"/>
        </w:rPr>
        <w:t xml:space="preserve"> </w:t>
      </w:r>
      <w:commentRangeEnd w:id="152"/>
      <w:r w:rsidR="00AE51F5" w:rsidRPr="00BD4B14">
        <w:rPr>
          <w:rStyle w:val="Verwijzingopmerking"/>
          <w:rFonts w:ascii="Haarlemmer MT Medium OsF" w:hAnsi="Haarlemmer MT Medium OsF"/>
          <w:lang w:val="en-GB"/>
        </w:rPr>
        <w:commentReference w:id="152"/>
      </w:r>
      <w:r w:rsidR="00913819" w:rsidRPr="00BD4B14">
        <w:rPr>
          <w:lang w:val="en-GB"/>
        </w:rPr>
        <w:t xml:space="preserve">to the accredited </w:t>
      </w:r>
      <w:r w:rsidR="002D6CBD" w:rsidRPr="00BD4B14">
        <w:rPr>
          <w:lang w:val="en-GB"/>
        </w:rPr>
        <w:t>METC</w:t>
      </w:r>
      <w:r w:rsidR="00913819" w:rsidRPr="00BD4B14">
        <w:rPr>
          <w:lang w:val="en-GB"/>
        </w:rPr>
        <w:t xml:space="preserve"> that approved the protocol</w:t>
      </w:r>
      <w:r w:rsidR="00502176" w:rsidRPr="00BD4B14">
        <w:rPr>
          <w:lang w:val="en-GB"/>
        </w:rPr>
        <w:t xml:space="preserve">, within </w:t>
      </w:r>
      <w:r w:rsidR="005743F9">
        <w:rPr>
          <w:lang w:val="en-GB"/>
        </w:rPr>
        <w:t>7 days</w:t>
      </w:r>
      <w:r w:rsidR="001E149F">
        <w:rPr>
          <w:lang w:val="en-GB"/>
        </w:rPr>
        <w:t xml:space="preserve"> of first knowledge</w:t>
      </w:r>
      <w:r w:rsidR="005743F9">
        <w:rPr>
          <w:lang w:val="en-GB"/>
        </w:rPr>
        <w:t xml:space="preserve"> for SAEs that result in death or are life threatening followed by a period of maximum of 8 days to complete the initial </w:t>
      </w:r>
      <w:r w:rsidR="003A0686">
        <w:rPr>
          <w:lang w:val="en-GB"/>
        </w:rPr>
        <w:t>preliminary</w:t>
      </w:r>
      <w:r w:rsidR="005743F9">
        <w:rPr>
          <w:lang w:val="en-GB"/>
        </w:rPr>
        <w:t xml:space="preserve"> report. All other SAEs will be reported within a period of maximum </w:t>
      </w:r>
      <w:r w:rsidR="00502176" w:rsidRPr="00BD4B14">
        <w:rPr>
          <w:lang w:val="en-GB"/>
        </w:rPr>
        <w:t>15 days after the sponsor has first knowledge of the serious adverse</w:t>
      </w:r>
      <w:r w:rsidR="003B2668" w:rsidRPr="00BD4B14">
        <w:rPr>
          <w:lang w:val="en-GB"/>
        </w:rPr>
        <w:t xml:space="preserve"> </w:t>
      </w:r>
      <w:r w:rsidR="00B92FAA" w:rsidRPr="00BD4B14">
        <w:rPr>
          <w:lang w:val="en-GB"/>
        </w:rPr>
        <w:t>events</w:t>
      </w:r>
      <w:r w:rsidR="00502176" w:rsidRPr="00BD4B14">
        <w:rPr>
          <w:lang w:val="en-GB"/>
        </w:rPr>
        <w:t>.</w:t>
      </w:r>
    </w:p>
    <w:p w14:paraId="333FDBB7" w14:textId="77777777" w:rsidR="005D279B" w:rsidRPr="00456C40" w:rsidRDefault="005D279B" w:rsidP="00845FA6">
      <w:pPr>
        <w:spacing w:line="360" w:lineRule="auto"/>
        <w:jc w:val="both"/>
        <w:rPr>
          <w:lang w:val="en-GB"/>
        </w:rPr>
      </w:pPr>
    </w:p>
    <w:p w14:paraId="33DCDAA4" w14:textId="77777777" w:rsidR="00913819" w:rsidRPr="005B4006" w:rsidRDefault="00913819" w:rsidP="000E4914">
      <w:pPr>
        <w:pStyle w:val="Kop3"/>
        <w:rPr>
          <w:lang w:val="en-GB"/>
        </w:rPr>
      </w:pPr>
      <w:bookmarkStart w:id="153" w:name="_Toc326702351"/>
      <w:r w:rsidRPr="005B4006">
        <w:rPr>
          <w:lang w:val="en-GB"/>
        </w:rPr>
        <w:t>Suspected unexpected serious adverse reactions (SUSAR</w:t>
      </w:r>
      <w:r w:rsidR="005D279B">
        <w:rPr>
          <w:lang w:val="en-GB"/>
        </w:rPr>
        <w:t>s</w:t>
      </w:r>
      <w:r w:rsidRPr="005B4006">
        <w:rPr>
          <w:lang w:val="en-GB"/>
        </w:rPr>
        <w:t>)</w:t>
      </w:r>
      <w:bookmarkEnd w:id="153"/>
    </w:p>
    <w:p w14:paraId="6F6AF27E" w14:textId="0A6FCCD4" w:rsidR="007C6D91" w:rsidRDefault="000E4914" w:rsidP="00845FA6">
      <w:pPr>
        <w:spacing w:line="360" w:lineRule="auto"/>
        <w:ind w:left="851"/>
        <w:jc w:val="both"/>
        <w:rPr>
          <w:lang w:val="en-GB"/>
        </w:rPr>
      </w:pPr>
      <w:r>
        <w:rPr>
          <w:lang w:val="en-GB"/>
        </w:rPr>
        <w:t>SUSARs will be handled conform SAEs.</w:t>
      </w:r>
    </w:p>
    <w:p w14:paraId="4566A719" w14:textId="77777777" w:rsidR="000E4914" w:rsidRDefault="000E4914" w:rsidP="00845FA6">
      <w:pPr>
        <w:spacing w:line="360" w:lineRule="auto"/>
        <w:ind w:left="851"/>
        <w:jc w:val="both"/>
        <w:rPr>
          <w:lang w:val="en-GB"/>
        </w:rPr>
      </w:pPr>
    </w:p>
    <w:p w14:paraId="2B4E2FEB" w14:textId="77777777" w:rsidR="007C6D91" w:rsidRPr="00456C40" w:rsidRDefault="007C6D91" w:rsidP="00845FA6">
      <w:pPr>
        <w:pStyle w:val="Kop2"/>
        <w:spacing w:line="360" w:lineRule="auto"/>
        <w:jc w:val="both"/>
        <w:rPr>
          <w:lang w:val="en-GB"/>
        </w:rPr>
      </w:pPr>
      <w:bookmarkStart w:id="154" w:name="_Toc326702352"/>
      <w:r>
        <w:rPr>
          <w:lang w:val="en-GB"/>
        </w:rPr>
        <w:t>Annual safety report</w:t>
      </w:r>
      <w:bookmarkEnd w:id="154"/>
    </w:p>
    <w:p w14:paraId="665B11FB" w14:textId="6F8BA5A3" w:rsidR="00F4379B" w:rsidRDefault="00913819" w:rsidP="00E54749">
      <w:pPr>
        <w:spacing w:line="360" w:lineRule="auto"/>
        <w:ind w:left="340"/>
        <w:jc w:val="both"/>
        <w:rPr>
          <w:lang w:val="en-GB"/>
        </w:rPr>
      </w:pPr>
      <w:r w:rsidRPr="00456C40">
        <w:rPr>
          <w:lang w:val="en-GB"/>
        </w:rPr>
        <w:t>In addition to the expedited reporting of</w:t>
      </w:r>
      <w:r w:rsidR="0056313E">
        <w:rPr>
          <w:lang w:val="en-GB"/>
        </w:rPr>
        <w:t xml:space="preserve"> </w:t>
      </w:r>
      <w:r w:rsidRPr="00456C40">
        <w:rPr>
          <w:lang w:val="en-GB"/>
        </w:rPr>
        <w:t>SUSARs, the</w:t>
      </w:r>
      <w:r w:rsidR="00D17AD5">
        <w:rPr>
          <w:lang w:val="en-GB"/>
        </w:rPr>
        <w:t xml:space="preserve"> investigators</w:t>
      </w:r>
      <w:r w:rsidRPr="00456C40">
        <w:rPr>
          <w:lang w:val="en-GB"/>
        </w:rPr>
        <w:t xml:space="preserve"> will submit, once a year throughout the clinical trial, a safety report to the </w:t>
      </w:r>
      <w:r>
        <w:rPr>
          <w:lang w:val="en-GB"/>
        </w:rPr>
        <w:t xml:space="preserve">accredited </w:t>
      </w:r>
      <w:r w:rsidR="002D6CBD">
        <w:rPr>
          <w:lang w:val="en-GB"/>
        </w:rPr>
        <w:t>METC</w:t>
      </w:r>
      <w:r w:rsidRPr="00456C40">
        <w:rPr>
          <w:lang w:val="en-GB"/>
        </w:rPr>
        <w:t>, competent authority, and competent authorities of the concerned Member States.</w:t>
      </w:r>
    </w:p>
    <w:p w14:paraId="4ECDAAEA" w14:textId="77777777" w:rsidR="00F4379B" w:rsidRDefault="00F4379B" w:rsidP="00E54749">
      <w:pPr>
        <w:spacing w:line="360" w:lineRule="auto"/>
        <w:ind w:left="284" w:firstLine="56"/>
        <w:jc w:val="both"/>
        <w:rPr>
          <w:lang w:val="en-GB"/>
        </w:rPr>
      </w:pPr>
      <w:r w:rsidRPr="00F4379B">
        <w:rPr>
          <w:lang w:val="en-GB"/>
        </w:rPr>
        <w:t>This safety report consists of:</w:t>
      </w:r>
    </w:p>
    <w:p w14:paraId="4322BFF4" w14:textId="77777777" w:rsidR="00F4379B" w:rsidRDefault="00F4379B" w:rsidP="00E54749">
      <w:pPr>
        <w:pStyle w:val="Lijstalinea"/>
        <w:numPr>
          <w:ilvl w:val="0"/>
          <w:numId w:val="45"/>
        </w:numPr>
        <w:spacing w:line="360" w:lineRule="auto"/>
        <w:jc w:val="both"/>
        <w:rPr>
          <w:lang w:val="en-GB"/>
        </w:rPr>
      </w:pPr>
      <w:r w:rsidRPr="00E54749">
        <w:rPr>
          <w:lang w:val="en-GB"/>
        </w:rPr>
        <w:t>a list of all suspected (unexpected or expected) serious adverse reactions, along with an aggregated summary table of all reported serious adverse reactions, ordered by organ system, per study;</w:t>
      </w:r>
    </w:p>
    <w:p w14:paraId="272AD187" w14:textId="77777777" w:rsidR="00913819" w:rsidRPr="00E54749" w:rsidRDefault="00F4379B" w:rsidP="00E54749">
      <w:pPr>
        <w:pStyle w:val="Lijstalinea"/>
        <w:numPr>
          <w:ilvl w:val="0"/>
          <w:numId w:val="45"/>
        </w:numPr>
        <w:spacing w:line="360" w:lineRule="auto"/>
        <w:jc w:val="both"/>
        <w:rPr>
          <w:lang w:val="en-GB"/>
        </w:rPr>
      </w:pPr>
      <w:r w:rsidRPr="00E54749">
        <w:rPr>
          <w:lang w:val="en-GB"/>
        </w:rPr>
        <w:t>a report concerning the safety of the subjects, consisting of a complete safety analysis and an evaluation of the balance between the efficacy and the harmfulness of the medicine under investigation.</w:t>
      </w:r>
    </w:p>
    <w:p w14:paraId="30B4F260" w14:textId="77777777" w:rsidR="00913819" w:rsidRPr="00456C40" w:rsidRDefault="00913819" w:rsidP="00845FA6">
      <w:pPr>
        <w:spacing w:line="360" w:lineRule="auto"/>
        <w:jc w:val="both"/>
        <w:rPr>
          <w:lang w:val="en-GB"/>
        </w:rPr>
      </w:pPr>
    </w:p>
    <w:p w14:paraId="28C3078C" w14:textId="77777777" w:rsidR="00913819" w:rsidRPr="00456C40" w:rsidRDefault="00913819" w:rsidP="00845FA6">
      <w:pPr>
        <w:pStyle w:val="Kop2"/>
        <w:spacing w:line="360" w:lineRule="auto"/>
        <w:jc w:val="both"/>
        <w:rPr>
          <w:lang w:val="en-GB"/>
        </w:rPr>
      </w:pPr>
      <w:bookmarkStart w:id="155" w:name="_Toc326702353"/>
      <w:r w:rsidRPr="00456C40">
        <w:rPr>
          <w:lang w:val="en-GB"/>
        </w:rPr>
        <w:t>Follow-up of adverse events</w:t>
      </w:r>
      <w:bookmarkEnd w:id="155"/>
    </w:p>
    <w:p w14:paraId="5D0541F3" w14:textId="77777777" w:rsidR="00913819" w:rsidRDefault="00913819" w:rsidP="00845FA6">
      <w:pPr>
        <w:spacing w:line="360" w:lineRule="auto"/>
        <w:ind w:left="340"/>
        <w:jc w:val="both"/>
        <w:rPr>
          <w:lang w:val="en-GB"/>
        </w:rPr>
      </w:pPr>
      <w:r w:rsidRPr="00456C40">
        <w:rPr>
          <w:lang w:val="en-GB"/>
        </w:rPr>
        <w:t xml:space="preserve">All </w:t>
      </w:r>
      <w:r w:rsidR="007C6D91">
        <w:rPr>
          <w:lang w:val="en-GB"/>
        </w:rPr>
        <w:t>AEs</w:t>
      </w:r>
      <w:r w:rsidRPr="00456C40">
        <w:rPr>
          <w:lang w:val="en-GB"/>
        </w:rPr>
        <w:t xml:space="preserve"> will be followed until they have abated, or until a stable situation has been reached. Depending on the event, follow up may require additional tests or medical procedures as indicated, and/or referral to the general physician or a medical specialist.</w:t>
      </w:r>
    </w:p>
    <w:p w14:paraId="2DBFFB0B" w14:textId="33336A65" w:rsidR="00D3470F" w:rsidRPr="00456C40" w:rsidRDefault="00175749" w:rsidP="00845FA6">
      <w:pPr>
        <w:spacing w:line="360" w:lineRule="auto"/>
        <w:ind w:left="340"/>
        <w:jc w:val="both"/>
        <w:rPr>
          <w:lang w:val="en-GB"/>
        </w:rPr>
      </w:pPr>
      <w:r w:rsidRPr="00175749">
        <w:rPr>
          <w:lang w:val="en-GB"/>
        </w:rPr>
        <w:t>S</w:t>
      </w:r>
      <w:r>
        <w:rPr>
          <w:lang w:val="en-GB"/>
        </w:rPr>
        <w:t>AE</w:t>
      </w:r>
      <w:r w:rsidRPr="00175749">
        <w:rPr>
          <w:lang w:val="en-GB"/>
        </w:rPr>
        <w:t>s need to</w:t>
      </w:r>
      <w:r>
        <w:rPr>
          <w:lang w:val="en-GB"/>
        </w:rPr>
        <w:t xml:space="preserve"> be reported till end of study </w:t>
      </w:r>
      <w:r w:rsidRPr="00175749">
        <w:rPr>
          <w:lang w:val="en-GB"/>
        </w:rPr>
        <w:t>within the Netherlands</w:t>
      </w:r>
      <w:r>
        <w:rPr>
          <w:lang w:val="en-GB"/>
        </w:rPr>
        <w:t xml:space="preserve">, </w:t>
      </w:r>
      <w:r w:rsidRPr="00175749">
        <w:rPr>
          <w:lang w:val="en-GB"/>
        </w:rPr>
        <w:t>as defined in the protocol</w:t>
      </w:r>
      <w:r w:rsidR="00E54749">
        <w:rPr>
          <w:lang w:val="en-GB"/>
        </w:rPr>
        <w:t>.</w:t>
      </w:r>
      <w:r w:rsidR="00D3470F">
        <w:rPr>
          <w:lang w:val="en-GB"/>
        </w:rPr>
        <w:t xml:space="preserve"> </w:t>
      </w:r>
    </w:p>
    <w:p w14:paraId="390EA0D3" w14:textId="77777777" w:rsidR="00913819" w:rsidRPr="00456C40" w:rsidRDefault="00913819" w:rsidP="00845FA6">
      <w:pPr>
        <w:spacing w:line="360" w:lineRule="auto"/>
        <w:jc w:val="both"/>
        <w:rPr>
          <w:lang w:val="en-GB"/>
        </w:rPr>
      </w:pPr>
    </w:p>
    <w:p w14:paraId="013C919A" w14:textId="2C1D31AC" w:rsidR="00913819" w:rsidRDefault="00913819" w:rsidP="00845FA6">
      <w:pPr>
        <w:pStyle w:val="Kop2"/>
        <w:spacing w:line="360" w:lineRule="auto"/>
        <w:jc w:val="both"/>
        <w:rPr>
          <w:lang w:val="en-US"/>
        </w:rPr>
      </w:pPr>
      <w:bookmarkStart w:id="156" w:name="_Toc326702354"/>
      <w:commentRangeStart w:id="157"/>
      <w:r w:rsidRPr="000D5C29">
        <w:rPr>
          <w:lang w:val="en-GB"/>
        </w:rPr>
        <w:t>Data Safety Monitoring Board (DSMB)</w:t>
      </w:r>
      <w:r w:rsidR="005E60AE">
        <w:rPr>
          <w:lang w:val="en-GB"/>
        </w:rPr>
        <w:t xml:space="preserve"> /</w:t>
      </w:r>
      <w:r w:rsidR="005E60AE" w:rsidRPr="000D5C29">
        <w:rPr>
          <w:lang w:val="en-GB"/>
        </w:rPr>
        <w:t xml:space="preserve"> S</w:t>
      </w:r>
      <w:r w:rsidR="005E60AE">
        <w:rPr>
          <w:lang w:val="en-GB"/>
        </w:rPr>
        <w:t>afety Committee</w:t>
      </w:r>
      <w:r w:rsidR="001C3EE4" w:rsidRPr="001C3EE4">
        <w:rPr>
          <w:lang w:val="en-US"/>
        </w:rPr>
        <w:t>]</w:t>
      </w:r>
      <w:bookmarkEnd w:id="156"/>
      <w:commentRangeEnd w:id="157"/>
      <w:r w:rsidR="00E54749">
        <w:rPr>
          <w:rStyle w:val="Verwijzingopmerking"/>
          <w:rFonts w:ascii="Haarlemmer MT Medium OsF" w:hAnsi="Haarlemmer MT Medium OsF" w:cs="Times New Roman"/>
          <w:b w:val="0"/>
          <w:bCs w:val="0"/>
          <w:iCs w:val="0"/>
        </w:rPr>
        <w:commentReference w:id="157"/>
      </w:r>
    </w:p>
    <w:p w14:paraId="25B13FDE" w14:textId="77777777" w:rsidR="005A0008" w:rsidRPr="005A0008" w:rsidRDefault="005A0008" w:rsidP="00E54749">
      <w:pPr>
        <w:spacing w:line="360" w:lineRule="auto"/>
        <w:ind w:left="340"/>
        <w:jc w:val="both"/>
        <w:rPr>
          <w:lang w:val="en-US"/>
        </w:rPr>
      </w:pPr>
      <w:r>
        <w:rPr>
          <w:lang w:val="en-US"/>
        </w:rPr>
        <w:t>Not applicable</w:t>
      </w:r>
    </w:p>
    <w:p w14:paraId="1BEBDEE9" w14:textId="77777777" w:rsidR="00456B32" w:rsidRDefault="00913819" w:rsidP="00845FA6">
      <w:pPr>
        <w:pStyle w:val="Kop1"/>
        <w:spacing w:line="360" w:lineRule="auto"/>
        <w:jc w:val="both"/>
        <w:rPr>
          <w:lang w:val="en-GB"/>
        </w:rPr>
      </w:pPr>
      <w:r>
        <w:rPr>
          <w:i/>
          <w:lang w:val="en-GB"/>
        </w:rPr>
        <w:br w:type="page"/>
      </w:r>
      <w:bookmarkStart w:id="158" w:name="_Toc326702355"/>
      <w:r w:rsidR="00456B32">
        <w:rPr>
          <w:lang w:val="en-GB"/>
        </w:rPr>
        <w:lastRenderedPageBreak/>
        <w:t xml:space="preserve">STATISTICAL </w:t>
      </w:r>
      <w:r w:rsidR="00456B32" w:rsidRPr="00456C40">
        <w:rPr>
          <w:lang w:val="en-GB"/>
        </w:rPr>
        <w:t>ANALYSIS</w:t>
      </w:r>
      <w:bookmarkEnd w:id="158"/>
    </w:p>
    <w:p w14:paraId="459C6ADD" w14:textId="6821B3FA" w:rsidR="00B91C08" w:rsidRPr="00F21B6A" w:rsidRDefault="00F21B6A" w:rsidP="00F21B6A">
      <w:pPr>
        <w:spacing w:line="360" w:lineRule="auto"/>
        <w:ind w:left="340"/>
        <w:rPr>
          <w:lang w:val="en-GB"/>
        </w:rPr>
      </w:pPr>
      <w:r w:rsidRPr="00F21B6A">
        <w:rPr>
          <w:lang w:val="en-GB"/>
        </w:rPr>
        <w:t xml:space="preserve">The analysis will be performed using SPSS, using </w:t>
      </w:r>
      <w:proofErr w:type="spellStart"/>
      <w:r w:rsidRPr="00F21B6A">
        <w:rPr>
          <w:lang w:val="en-GB"/>
        </w:rPr>
        <w:t>Ancova</w:t>
      </w:r>
      <w:proofErr w:type="spellEnd"/>
      <w:r w:rsidRPr="00F21B6A">
        <w:rPr>
          <w:lang w:val="en-GB"/>
        </w:rPr>
        <w:t xml:space="preserve">, with the baseline assessment as covariate, comparing the two delta’s of the two treatment arms. For further explanatory analysis we will use linear regression and discriminant analysis. </w:t>
      </w:r>
    </w:p>
    <w:p w14:paraId="0FDCE38D" w14:textId="77777777" w:rsidR="00456B32" w:rsidRPr="00456C40" w:rsidRDefault="00456B32" w:rsidP="00845FA6">
      <w:pPr>
        <w:pStyle w:val="Kop1"/>
        <w:spacing w:line="360" w:lineRule="auto"/>
        <w:jc w:val="both"/>
        <w:rPr>
          <w:lang w:val="en-GB"/>
        </w:rPr>
      </w:pPr>
      <w:r w:rsidRPr="00F21B6A">
        <w:rPr>
          <w:b w:val="0"/>
          <w:lang w:val="en-GB"/>
        </w:rPr>
        <w:br w:type="page"/>
      </w:r>
      <w:bookmarkStart w:id="159" w:name="_Toc326702360"/>
      <w:r w:rsidRPr="00456C40">
        <w:rPr>
          <w:lang w:val="en-GB"/>
        </w:rPr>
        <w:lastRenderedPageBreak/>
        <w:t>ETHICAL CONSIDERATIONS</w:t>
      </w:r>
      <w:bookmarkEnd w:id="159"/>
    </w:p>
    <w:p w14:paraId="13C84753" w14:textId="05650842" w:rsidR="00F62C81" w:rsidRDefault="00456B32" w:rsidP="00F62C81">
      <w:pPr>
        <w:pStyle w:val="Kop2"/>
        <w:spacing w:line="360" w:lineRule="auto"/>
        <w:jc w:val="both"/>
        <w:rPr>
          <w:lang w:val="en-GB"/>
        </w:rPr>
      </w:pPr>
      <w:bookmarkStart w:id="160" w:name="_Toc326702361"/>
      <w:r w:rsidRPr="00456C40">
        <w:rPr>
          <w:lang w:val="en-GB"/>
        </w:rPr>
        <w:t>Regulation statement</w:t>
      </w:r>
      <w:bookmarkEnd w:id="160"/>
    </w:p>
    <w:p w14:paraId="616D5E02" w14:textId="592B583B" w:rsidR="0081710B" w:rsidRPr="00F62C81" w:rsidRDefault="00F62C81" w:rsidP="00F62C81">
      <w:pPr>
        <w:spacing w:line="360" w:lineRule="auto"/>
        <w:ind w:left="340"/>
        <w:rPr>
          <w:lang w:val="en-GB"/>
        </w:rPr>
      </w:pPr>
      <w:r w:rsidRPr="00F62C81">
        <w:rPr>
          <w:lang w:val="en-GB"/>
        </w:rPr>
        <w:t>This</w:t>
      </w:r>
      <w:r w:rsidRPr="00F62C81">
        <w:rPr>
          <w:rFonts w:eastAsia="Arial"/>
          <w:lang w:val="en-GB"/>
        </w:rPr>
        <w:t xml:space="preserve"> </w:t>
      </w:r>
      <w:r w:rsidRPr="00F62C81">
        <w:rPr>
          <w:lang w:val="en-GB"/>
        </w:rPr>
        <w:t>study</w:t>
      </w:r>
      <w:r w:rsidRPr="00F62C81">
        <w:rPr>
          <w:rFonts w:eastAsia="Arial"/>
          <w:lang w:val="en-GB"/>
        </w:rPr>
        <w:t xml:space="preserve"> </w:t>
      </w:r>
      <w:r w:rsidRPr="00F62C81">
        <w:rPr>
          <w:lang w:val="en-GB"/>
        </w:rPr>
        <w:t>will</w:t>
      </w:r>
      <w:r w:rsidRPr="00F62C81">
        <w:rPr>
          <w:rFonts w:eastAsia="Arial"/>
          <w:lang w:val="en-GB"/>
        </w:rPr>
        <w:t xml:space="preserve"> </w:t>
      </w:r>
      <w:r w:rsidRPr="00F62C81">
        <w:rPr>
          <w:lang w:val="en-GB"/>
        </w:rPr>
        <w:t>be</w:t>
      </w:r>
      <w:r w:rsidRPr="00F62C81">
        <w:rPr>
          <w:rFonts w:eastAsia="Arial"/>
          <w:lang w:val="en-GB"/>
        </w:rPr>
        <w:t xml:space="preserve"> </w:t>
      </w:r>
      <w:r w:rsidRPr="00F62C81">
        <w:rPr>
          <w:lang w:val="en-GB"/>
        </w:rPr>
        <w:t>conducted</w:t>
      </w:r>
      <w:r w:rsidRPr="00F62C81">
        <w:rPr>
          <w:rFonts w:eastAsia="Arial"/>
          <w:lang w:val="en-GB"/>
        </w:rPr>
        <w:t xml:space="preserve"> </w:t>
      </w:r>
      <w:r w:rsidRPr="00F62C81">
        <w:rPr>
          <w:lang w:val="en-GB"/>
        </w:rPr>
        <w:t>according</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principles</w:t>
      </w:r>
      <w:r w:rsidRPr="00F62C81">
        <w:rPr>
          <w:rFonts w:eastAsia="Arial"/>
          <w:lang w:val="en-GB"/>
        </w:rPr>
        <w:t xml:space="preserve"> </w:t>
      </w:r>
      <w:r w:rsidRPr="00F62C81">
        <w:rPr>
          <w:lang w:val="en-GB"/>
        </w:rPr>
        <w:t>of</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Declaration</w:t>
      </w:r>
      <w:r w:rsidRPr="00F62C81">
        <w:rPr>
          <w:rFonts w:eastAsia="Arial"/>
          <w:lang w:val="en-GB"/>
        </w:rPr>
        <w:t xml:space="preserve"> </w:t>
      </w:r>
      <w:r w:rsidRPr="00F62C81">
        <w:rPr>
          <w:lang w:val="en-GB"/>
        </w:rPr>
        <w:t>of</w:t>
      </w:r>
      <w:r w:rsidRPr="00F62C81">
        <w:rPr>
          <w:rFonts w:eastAsia="Arial"/>
          <w:lang w:val="en-GB"/>
        </w:rPr>
        <w:t xml:space="preserve"> </w:t>
      </w:r>
      <w:r w:rsidRPr="00F62C81">
        <w:rPr>
          <w:lang w:val="en-GB"/>
        </w:rPr>
        <w:t>Helsinki</w:t>
      </w:r>
      <w:r w:rsidRPr="00F62C81">
        <w:rPr>
          <w:rFonts w:eastAsia="Arial"/>
          <w:lang w:val="en-GB"/>
        </w:rPr>
        <w:t xml:space="preserve"> </w:t>
      </w:r>
      <w:r w:rsidRPr="00F62C81">
        <w:rPr>
          <w:lang w:val="en-GB"/>
        </w:rPr>
        <w:t>(as</w:t>
      </w:r>
      <w:r w:rsidRPr="00F62C81">
        <w:rPr>
          <w:rFonts w:eastAsia="Arial"/>
          <w:lang w:val="en-GB"/>
        </w:rPr>
        <w:t xml:space="preserve"> </w:t>
      </w:r>
      <w:r w:rsidRPr="00F62C81">
        <w:rPr>
          <w:lang w:val="en-GB"/>
        </w:rPr>
        <w:t>adopted</w:t>
      </w:r>
      <w:r w:rsidRPr="00F62C81">
        <w:rPr>
          <w:rFonts w:eastAsia="Arial"/>
          <w:lang w:val="en-GB"/>
        </w:rPr>
        <w:t xml:space="preserve"> </w:t>
      </w:r>
      <w:r w:rsidRPr="00F62C81">
        <w:rPr>
          <w:lang w:val="en-GB"/>
        </w:rPr>
        <w:t>by</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59</w:t>
      </w:r>
      <w:r w:rsidRPr="00F62C81">
        <w:rPr>
          <w:vertAlign w:val="superscript"/>
          <w:lang w:val="en-GB"/>
        </w:rPr>
        <w:t>th</w:t>
      </w:r>
      <w:r w:rsidRPr="00F62C81">
        <w:rPr>
          <w:rFonts w:eastAsia="Arial"/>
          <w:lang w:val="en-GB"/>
        </w:rPr>
        <w:t xml:space="preserve"> </w:t>
      </w:r>
      <w:r w:rsidRPr="00F62C81">
        <w:rPr>
          <w:lang w:val="en-GB"/>
        </w:rPr>
        <w:t>WMA</w:t>
      </w:r>
      <w:r w:rsidRPr="00F62C81">
        <w:rPr>
          <w:rFonts w:eastAsia="Arial"/>
          <w:lang w:val="en-GB"/>
        </w:rPr>
        <w:t xml:space="preserve"> </w:t>
      </w:r>
      <w:r w:rsidRPr="00F62C81">
        <w:rPr>
          <w:lang w:val="en-GB"/>
        </w:rPr>
        <w:t>General</w:t>
      </w:r>
      <w:r w:rsidRPr="00F62C81">
        <w:rPr>
          <w:rFonts w:eastAsia="Arial"/>
          <w:lang w:val="en-GB"/>
        </w:rPr>
        <w:t xml:space="preserve"> </w:t>
      </w:r>
      <w:r w:rsidRPr="00F62C81">
        <w:rPr>
          <w:lang w:val="en-GB"/>
        </w:rPr>
        <w:t>Assembly,</w:t>
      </w:r>
      <w:r w:rsidRPr="00F62C81">
        <w:rPr>
          <w:rFonts w:eastAsia="Arial"/>
          <w:lang w:val="en-GB"/>
        </w:rPr>
        <w:t xml:space="preserve"> </w:t>
      </w:r>
      <w:r w:rsidRPr="00F62C81">
        <w:rPr>
          <w:lang w:val="en-GB"/>
        </w:rPr>
        <w:t>Seoul,</w:t>
      </w:r>
      <w:r w:rsidRPr="00F62C81">
        <w:rPr>
          <w:rFonts w:eastAsia="Arial"/>
          <w:lang w:val="en-GB"/>
        </w:rPr>
        <w:t xml:space="preserve"> </w:t>
      </w:r>
      <w:r w:rsidRPr="00F62C81">
        <w:rPr>
          <w:lang w:val="en-GB"/>
        </w:rPr>
        <w:t>October</w:t>
      </w:r>
      <w:r w:rsidRPr="00F62C81">
        <w:rPr>
          <w:rFonts w:eastAsia="Arial"/>
          <w:lang w:val="en-GB"/>
        </w:rPr>
        <w:t xml:space="preserve"> </w:t>
      </w:r>
      <w:r w:rsidRPr="00F62C81">
        <w:rPr>
          <w:lang w:val="en-GB"/>
        </w:rPr>
        <w:t>2008),</w:t>
      </w:r>
      <w:r w:rsidRPr="00F62C81">
        <w:rPr>
          <w:rFonts w:eastAsia="Arial"/>
          <w:lang w:val="en-GB"/>
        </w:rPr>
        <w:t xml:space="preserve"> </w:t>
      </w:r>
      <w:r w:rsidRPr="00F62C81">
        <w:rPr>
          <w:lang w:val="en-GB"/>
        </w:rPr>
        <w:t>and</w:t>
      </w:r>
      <w:r w:rsidRPr="00F62C81">
        <w:rPr>
          <w:rFonts w:eastAsia="Arial"/>
          <w:lang w:val="en-GB"/>
        </w:rPr>
        <w:t xml:space="preserve"> </w:t>
      </w:r>
      <w:r w:rsidRPr="00F62C81">
        <w:rPr>
          <w:lang w:val="en-GB"/>
        </w:rPr>
        <w:t>in</w:t>
      </w:r>
      <w:r w:rsidRPr="00F62C81">
        <w:rPr>
          <w:rFonts w:eastAsia="Arial"/>
          <w:lang w:val="en-GB"/>
        </w:rPr>
        <w:t xml:space="preserve"> </w:t>
      </w:r>
      <w:r w:rsidRPr="00F62C81">
        <w:rPr>
          <w:lang w:val="en-GB"/>
        </w:rPr>
        <w:t>accordance</w:t>
      </w:r>
      <w:r w:rsidRPr="00F62C81">
        <w:rPr>
          <w:rFonts w:eastAsia="Arial"/>
          <w:lang w:val="en-GB"/>
        </w:rPr>
        <w:t xml:space="preserve"> </w:t>
      </w:r>
      <w:r w:rsidRPr="00F62C81">
        <w:rPr>
          <w:lang w:val="en-GB"/>
        </w:rPr>
        <w:t>with</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medical</w:t>
      </w:r>
      <w:r w:rsidRPr="00F62C81">
        <w:rPr>
          <w:rFonts w:eastAsia="Arial"/>
          <w:lang w:val="en-GB"/>
        </w:rPr>
        <w:t xml:space="preserve"> </w:t>
      </w:r>
      <w:r w:rsidRPr="00F62C81">
        <w:rPr>
          <w:lang w:val="en-GB"/>
        </w:rPr>
        <w:t>Research</w:t>
      </w:r>
      <w:r w:rsidRPr="00F62C81">
        <w:rPr>
          <w:rFonts w:eastAsia="Arial"/>
          <w:lang w:val="en-GB"/>
        </w:rPr>
        <w:t xml:space="preserve"> </w:t>
      </w:r>
      <w:r w:rsidRPr="00F62C81">
        <w:rPr>
          <w:lang w:val="en-GB"/>
        </w:rPr>
        <w:t>Involving</w:t>
      </w:r>
      <w:r w:rsidRPr="00F62C81">
        <w:rPr>
          <w:rFonts w:eastAsia="Arial"/>
          <w:lang w:val="en-GB"/>
        </w:rPr>
        <w:t xml:space="preserve"> </w:t>
      </w:r>
      <w:r w:rsidRPr="00F62C81">
        <w:rPr>
          <w:lang w:val="en-GB"/>
        </w:rPr>
        <w:t>Human</w:t>
      </w:r>
      <w:r w:rsidRPr="00F62C81">
        <w:rPr>
          <w:rFonts w:eastAsia="Arial"/>
          <w:lang w:val="en-GB"/>
        </w:rPr>
        <w:t xml:space="preserve"> </w:t>
      </w:r>
      <w:r w:rsidRPr="00F62C81">
        <w:rPr>
          <w:lang w:val="en-GB"/>
        </w:rPr>
        <w:t>Subjects</w:t>
      </w:r>
      <w:r w:rsidRPr="00F62C81">
        <w:rPr>
          <w:rFonts w:eastAsia="Arial"/>
          <w:lang w:val="en-GB"/>
        </w:rPr>
        <w:t xml:space="preserve"> </w:t>
      </w:r>
      <w:r w:rsidRPr="00F62C81">
        <w:rPr>
          <w:lang w:val="en-GB"/>
        </w:rPr>
        <w:t>Act</w:t>
      </w:r>
      <w:r w:rsidRPr="00F62C81">
        <w:rPr>
          <w:rFonts w:eastAsia="Arial"/>
          <w:lang w:val="en-GB"/>
        </w:rPr>
        <w:t xml:space="preserve"> </w:t>
      </w:r>
      <w:r w:rsidRPr="00F62C81">
        <w:rPr>
          <w:lang w:val="en-GB"/>
        </w:rPr>
        <w:t>(WMO)</w:t>
      </w:r>
      <w:r w:rsidRPr="00F62C81">
        <w:rPr>
          <w:rFonts w:eastAsia="Arial"/>
          <w:lang w:val="en-GB"/>
        </w:rPr>
        <w:t xml:space="preserve"> </w:t>
      </w:r>
      <w:r w:rsidRPr="00F62C81">
        <w:rPr>
          <w:lang w:val="en-GB"/>
        </w:rPr>
        <w:t>and</w:t>
      </w:r>
      <w:r w:rsidRPr="00F62C81">
        <w:rPr>
          <w:rFonts w:eastAsia="Arial"/>
          <w:lang w:val="en-GB"/>
        </w:rPr>
        <w:t xml:space="preserve"> </w:t>
      </w:r>
      <w:r w:rsidRPr="00F62C81">
        <w:rPr>
          <w:lang w:val="en-GB"/>
        </w:rPr>
        <w:t>in</w:t>
      </w:r>
      <w:r w:rsidRPr="00F62C81">
        <w:rPr>
          <w:rFonts w:eastAsia="Arial"/>
          <w:lang w:val="en-GB"/>
        </w:rPr>
        <w:t xml:space="preserve"> </w:t>
      </w:r>
      <w:r w:rsidRPr="00F62C81">
        <w:rPr>
          <w:lang w:val="en-GB"/>
        </w:rPr>
        <w:t>compliance</w:t>
      </w:r>
      <w:r w:rsidRPr="00F62C81">
        <w:rPr>
          <w:rFonts w:eastAsia="Arial"/>
          <w:lang w:val="en-GB"/>
        </w:rPr>
        <w:t xml:space="preserve"> </w:t>
      </w:r>
      <w:r w:rsidRPr="00F62C81">
        <w:rPr>
          <w:lang w:val="en-GB"/>
        </w:rPr>
        <w:t>with</w:t>
      </w:r>
      <w:r w:rsidRPr="00F62C81">
        <w:rPr>
          <w:rFonts w:eastAsia="Arial"/>
          <w:lang w:val="en-GB"/>
        </w:rPr>
        <w:t xml:space="preserve"> </w:t>
      </w:r>
      <w:r w:rsidRPr="00F62C81">
        <w:rPr>
          <w:lang w:val="en-GB"/>
        </w:rPr>
        <w:t>all</w:t>
      </w:r>
      <w:r w:rsidRPr="00F62C81">
        <w:rPr>
          <w:rFonts w:eastAsia="Arial"/>
          <w:lang w:val="en-GB"/>
        </w:rPr>
        <w:t xml:space="preserve"> </w:t>
      </w:r>
      <w:r w:rsidRPr="00F62C81">
        <w:rPr>
          <w:lang w:val="en-GB"/>
        </w:rPr>
        <w:t>laws</w:t>
      </w:r>
      <w:r w:rsidRPr="00F62C81">
        <w:rPr>
          <w:rFonts w:eastAsia="Arial"/>
          <w:lang w:val="en-GB"/>
        </w:rPr>
        <w:t xml:space="preserve"> </w:t>
      </w:r>
      <w:r w:rsidRPr="00F62C81">
        <w:rPr>
          <w:lang w:val="en-GB"/>
        </w:rPr>
        <w:t>and</w:t>
      </w:r>
      <w:r w:rsidRPr="00F62C81">
        <w:rPr>
          <w:rFonts w:eastAsia="Arial"/>
          <w:lang w:val="en-GB"/>
        </w:rPr>
        <w:t xml:space="preserve"> </w:t>
      </w:r>
      <w:r w:rsidRPr="00F62C81">
        <w:rPr>
          <w:lang w:val="en-GB"/>
        </w:rPr>
        <w:t>regulation</w:t>
      </w:r>
      <w:r w:rsidRPr="00F62C81">
        <w:rPr>
          <w:rFonts w:eastAsia="Arial"/>
          <w:lang w:val="en-GB"/>
        </w:rPr>
        <w:t xml:space="preserve"> </w:t>
      </w:r>
      <w:r w:rsidRPr="00F62C81">
        <w:rPr>
          <w:lang w:val="en-GB"/>
        </w:rPr>
        <w:t>of</w:t>
      </w:r>
      <w:r w:rsidRPr="00F62C81">
        <w:rPr>
          <w:rFonts w:eastAsia="Arial"/>
          <w:lang w:val="en-GB"/>
        </w:rPr>
        <w:t xml:space="preserve"> </w:t>
      </w:r>
      <w:r w:rsidRPr="00F62C81">
        <w:rPr>
          <w:lang w:val="en-GB"/>
        </w:rPr>
        <w:t>Epilepsy</w:t>
      </w:r>
      <w:r w:rsidRPr="00F62C81">
        <w:rPr>
          <w:rFonts w:eastAsia="Arial"/>
          <w:lang w:val="en-GB"/>
        </w:rPr>
        <w:t xml:space="preserve"> </w:t>
      </w:r>
      <w:r w:rsidRPr="00F62C81">
        <w:rPr>
          <w:lang w:val="en-GB"/>
        </w:rPr>
        <w:t>Centre</w:t>
      </w:r>
      <w:r w:rsidRPr="00F62C81">
        <w:rPr>
          <w:rFonts w:eastAsia="Arial"/>
          <w:lang w:val="en-GB"/>
        </w:rPr>
        <w:t xml:space="preserve"> </w:t>
      </w:r>
      <w:proofErr w:type="spellStart"/>
      <w:r w:rsidRPr="00F62C81">
        <w:rPr>
          <w:lang w:val="en-GB"/>
        </w:rPr>
        <w:t>Kempenhaeghe</w:t>
      </w:r>
      <w:proofErr w:type="spellEnd"/>
      <w:r w:rsidRPr="00F62C81">
        <w:rPr>
          <w:lang w:val="en-GB"/>
        </w:rPr>
        <w:t>,</w:t>
      </w:r>
      <w:r w:rsidRPr="00F62C81">
        <w:rPr>
          <w:rFonts w:eastAsia="Arial"/>
          <w:lang w:val="en-GB"/>
        </w:rPr>
        <w:t xml:space="preserve"> </w:t>
      </w:r>
      <w:proofErr w:type="spellStart"/>
      <w:r w:rsidRPr="00F62C81">
        <w:rPr>
          <w:lang w:val="en-GB"/>
        </w:rPr>
        <w:t>Heeze</w:t>
      </w:r>
      <w:proofErr w:type="spellEnd"/>
      <w:r w:rsidRPr="00F62C81">
        <w:rPr>
          <w:lang w:val="en-GB"/>
        </w:rPr>
        <w:t>,</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Netherlands,</w:t>
      </w:r>
      <w:r w:rsidRPr="00F62C81">
        <w:rPr>
          <w:rFonts w:eastAsia="Arial"/>
          <w:lang w:val="en-GB"/>
        </w:rPr>
        <w:t xml:space="preserve"> </w:t>
      </w:r>
      <w:r w:rsidRPr="00F62C81">
        <w:rPr>
          <w:lang w:val="en-GB"/>
        </w:rPr>
        <w:t>when</w:t>
      </w:r>
      <w:r w:rsidRPr="00F62C81">
        <w:rPr>
          <w:rFonts w:eastAsia="Arial"/>
          <w:lang w:val="en-GB"/>
        </w:rPr>
        <w:t xml:space="preserve"> </w:t>
      </w:r>
      <w:r w:rsidRPr="00F62C81">
        <w:rPr>
          <w:lang w:val="en-GB"/>
        </w:rPr>
        <w:t>applicable</w:t>
      </w:r>
      <w:r w:rsidRPr="00F62C81">
        <w:rPr>
          <w:rFonts w:eastAsia="Arial"/>
          <w:lang w:val="en-GB"/>
        </w:rPr>
        <w:t xml:space="preserve"> </w:t>
      </w:r>
      <w:r w:rsidRPr="00F62C81">
        <w:rPr>
          <w:lang w:val="en-GB"/>
        </w:rPr>
        <w:t>for</w:t>
      </w:r>
      <w:r w:rsidRPr="00F62C81">
        <w:rPr>
          <w:rFonts w:eastAsia="Arial"/>
          <w:lang w:val="en-GB"/>
        </w:rPr>
        <w:t xml:space="preserve"> </w:t>
      </w:r>
      <w:r w:rsidRPr="00F62C81">
        <w:rPr>
          <w:lang w:val="en-GB"/>
        </w:rPr>
        <w:t>this</w:t>
      </w:r>
      <w:r w:rsidRPr="00F62C81">
        <w:rPr>
          <w:rFonts w:eastAsia="Arial"/>
          <w:lang w:val="en-GB"/>
        </w:rPr>
        <w:t xml:space="preserve"> </w:t>
      </w:r>
      <w:r w:rsidRPr="00F62C81">
        <w:rPr>
          <w:lang w:val="en-GB"/>
        </w:rPr>
        <w:t>study</w:t>
      </w:r>
      <w:r w:rsidR="0065088A">
        <w:rPr>
          <w:lang w:val="en-GB"/>
        </w:rPr>
        <w:t>.</w:t>
      </w:r>
    </w:p>
    <w:p w14:paraId="3BBC569B" w14:textId="77777777" w:rsidR="00456B32" w:rsidRPr="00456C40" w:rsidRDefault="00456B32" w:rsidP="00845FA6">
      <w:pPr>
        <w:spacing w:line="360" w:lineRule="auto"/>
        <w:jc w:val="both"/>
        <w:rPr>
          <w:lang w:val="en-GB"/>
        </w:rPr>
      </w:pPr>
    </w:p>
    <w:p w14:paraId="43535705" w14:textId="77777777" w:rsidR="00456B32" w:rsidRPr="00456C40" w:rsidRDefault="00456B32" w:rsidP="00845FA6">
      <w:pPr>
        <w:pStyle w:val="Kop2"/>
        <w:spacing w:line="360" w:lineRule="auto"/>
        <w:jc w:val="both"/>
        <w:rPr>
          <w:lang w:val="en-GB"/>
        </w:rPr>
      </w:pPr>
      <w:bookmarkStart w:id="161" w:name="_Toc326702362"/>
      <w:r w:rsidRPr="00456C40">
        <w:rPr>
          <w:lang w:val="en-GB"/>
        </w:rPr>
        <w:t>Recruitment and consent</w:t>
      </w:r>
      <w:bookmarkEnd w:id="161"/>
    </w:p>
    <w:p w14:paraId="6F3E2511" w14:textId="30FAF6FD" w:rsidR="0081710B" w:rsidRPr="00775D54" w:rsidRDefault="0081710B" w:rsidP="00845FA6">
      <w:pPr>
        <w:spacing w:line="360" w:lineRule="auto"/>
        <w:ind w:left="340"/>
        <w:jc w:val="both"/>
        <w:rPr>
          <w:lang w:val="en-GB"/>
        </w:rPr>
      </w:pPr>
      <w:r>
        <w:rPr>
          <w:lang w:val="en-GB"/>
        </w:rPr>
        <w:t>Oral</w:t>
      </w:r>
      <w:r>
        <w:rPr>
          <w:rFonts w:eastAsia="Arial"/>
          <w:lang w:val="en-GB"/>
        </w:rPr>
        <w:t xml:space="preserve"> </w:t>
      </w:r>
      <w:r>
        <w:rPr>
          <w:lang w:val="en-GB"/>
        </w:rPr>
        <w:t>and</w:t>
      </w:r>
      <w:r>
        <w:rPr>
          <w:rFonts w:eastAsia="Arial"/>
          <w:lang w:val="en-GB"/>
        </w:rPr>
        <w:t xml:space="preserve"> </w:t>
      </w:r>
      <w:r>
        <w:rPr>
          <w:lang w:val="en-GB"/>
        </w:rPr>
        <w:t>written</w:t>
      </w:r>
      <w:r>
        <w:rPr>
          <w:rFonts w:eastAsia="Arial"/>
          <w:lang w:val="en-GB"/>
        </w:rPr>
        <w:t xml:space="preserve"> </w:t>
      </w:r>
      <w:r>
        <w:rPr>
          <w:lang w:val="en-GB"/>
        </w:rPr>
        <w:t>information</w:t>
      </w:r>
      <w:r>
        <w:rPr>
          <w:rFonts w:eastAsia="Arial"/>
          <w:lang w:val="en-GB"/>
        </w:rPr>
        <w:t xml:space="preserve"> </w:t>
      </w:r>
      <w:r>
        <w:rPr>
          <w:lang w:val="en-GB"/>
        </w:rPr>
        <w:t>about</w:t>
      </w:r>
      <w:r>
        <w:rPr>
          <w:rFonts w:eastAsia="Arial"/>
          <w:lang w:val="en-GB"/>
        </w:rPr>
        <w:t xml:space="preserve"> </w:t>
      </w:r>
      <w:r>
        <w:rPr>
          <w:lang w:val="en-GB"/>
        </w:rPr>
        <w:t>the</w:t>
      </w:r>
      <w:r>
        <w:rPr>
          <w:rFonts w:eastAsia="Arial"/>
          <w:lang w:val="en-GB"/>
        </w:rPr>
        <w:t xml:space="preserve"> </w:t>
      </w:r>
      <w:r>
        <w:rPr>
          <w:lang w:val="en-GB"/>
        </w:rPr>
        <w:t>aims</w:t>
      </w:r>
      <w:r>
        <w:rPr>
          <w:rFonts w:eastAsia="Arial"/>
          <w:lang w:val="en-GB"/>
        </w:rPr>
        <w:t xml:space="preserve"> </w:t>
      </w:r>
      <w:r>
        <w:rPr>
          <w:lang w:val="en-GB"/>
        </w:rPr>
        <w:t>of</w:t>
      </w:r>
      <w:r>
        <w:rPr>
          <w:rFonts w:eastAsia="Arial"/>
          <w:lang w:val="en-GB"/>
        </w:rPr>
        <w:t xml:space="preserve"> </w:t>
      </w:r>
      <w:r>
        <w:rPr>
          <w:lang w:val="en-GB"/>
        </w:rPr>
        <w:t>the</w:t>
      </w:r>
      <w:r>
        <w:rPr>
          <w:rFonts w:eastAsia="Arial"/>
          <w:lang w:val="en-GB"/>
        </w:rPr>
        <w:t xml:space="preserve"> </w:t>
      </w:r>
      <w:r>
        <w:rPr>
          <w:lang w:val="en-GB"/>
        </w:rPr>
        <w:t>study</w:t>
      </w:r>
      <w:r>
        <w:rPr>
          <w:rFonts w:eastAsia="Arial"/>
          <w:lang w:val="en-GB"/>
        </w:rPr>
        <w:t xml:space="preserve"> </w:t>
      </w:r>
      <w:r>
        <w:rPr>
          <w:lang w:val="en-GB"/>
        </w:rPr>
        <w:t>and</w:t>
      </w:r>
      <w:r>
        <w:rPr>
          <w:rFonts w:eastAsia="Arial"/>
          <w:lang w:val="en-GB"/>
        </w:rPr>
        <w:t xml:space="preserve"> </w:t>
      </w:r>
      <w:r>
        <w:rPr>
          <w:lang w:val="en-GB"/>
        </w:rPr>
        <w:t>the</w:t>
      </w:r>
      <w:r>
        <w:rPr>
          <w:rFonts w:eastAsia="Arial"/>
          <w:lang w:val="en-GB"/>
        </w:rPr>
        <w:t xml:space="preserve"> </w:t>
      </w:r>
      <w:r>
        <w:rPr>
          <w:lang w:val="en-GB"/>
        </w:rPr>
        <w:t>procedures</w:t>
      </w:r>
      <w:r>
        <w:rPr>
          <w:rFonts w:eastAsia="Arial"/>
          <w:lang w:val="en-GB"/>
        </w:rPr>
        <w:t xml:space="preserve"> </w:t>
      </w:r>
      <w:r>
        <w:rPr>
          <w:lang w:val="en-GB"/>
        </w:rPr>
        <w:t>will</w:t>
      </w:r>
      <w:r>
        <w:rPr>
          <w:rFonts w:eastAsia="Arial"/>
          <w:lang w:val="en-GB"/>
        </w:rPr>
        <w:t xml:space="preserve"> </w:t>
      </w:r>
      <w:r>
        <w:rPr>
          <w:lang w:val="en-GB"/>
        </w:rPr>
        <w:t>be</w:t>
      </w:r>
      <w:r>
        <w:rPr>
          <w:rFonts w:eastAsia="Arial"/>
          <w:lang w:val="en-GB"/>
        </w:rPr>
        <w:t xml:space="preserve"> </w:t>
      </w:r>
      <w:r>
        <w:rPr>
          <w:lang w:val="en-GB"/>
        </w:rPr>
        <w:t>provided</w:t>
      </w:r>
      <w:r>
        <w:rPr>
          <w:rFonts w:eastAsia="Arial"/>
          <w:lang w:val="en-GB"/>
        </w:rPr>
        <w:t xml:space="preserve"> </w:t>
      </w:r>
      <w:r>
        <w:rPr>
          <w:lang w:val="en-GB"/>
        </w:rPr>
        <w:t>by</w:t>
      </w:r>
      <w:r>
        <w:rPr>
          <w:rFonts w:eastAsia="Arial"/>
          <w:lang w:val="en-GB"/>
        </w:rPr>
        <w:t xml:space="preserve"> </w:t>
      </w:r>
      <w:r>
        <w:rPr>
          <w:lang w:val="en-GB"/>
        </w:rPr>
        <w:t>the</w:t>
      </w:r>
      <w:r>
        <w:rPr>
          <w:rFonts w:eastAsia="Arial"/>
          <w:lang w:val="en-GB"/>
        </w:rPr>
        <w:t xml:space="preserve"> </w:t>
      </w:r>
      <w:r>
        <w:rPr>
          <w:lang w:val="en-GB"/>
        </w:rPr>
        <w:t>patients'</w:t>
      </w:r>
      <w:r>
        <w:rPr>
          <w:rFonts w:eastAsia="Arial"/>
          <w:lang w:val="en-GB"/>
        </w:rPr>
        <w:t xml:space="preserve"> </w:t>
      </w:r>
      <w:r>
        <w:rPr>
          <w:lang w:val="en-GB"/>
        </w:rPr>
        <w:t>neurologist</w:t>
      </w:r>
      <w:r w:rsidR="0058139C">
        <w:rPr>
          <w:lang w:val="en-GB"/>
        </w:rPr>
        <w:t xml:space="preserve"> or the investigators</w:t>
      </w:r>
      <w:r>
        <w:rPr>
          <w:rFonts w:eastAsia="Arial"/>
          <w:lang w:val="en-GB"/>
        </w:rPr>
        <w:t xml:space="preserve"> </w:t>
      </w:r>
      <w:r w:rsidR="005F069B">
        <w:rPr>
          <w:lang w:val="en-GB"/>
        </w:rPr>
        <w:t>d</w:t>
      </w:r>
      <w:r w:rsidR="0058139C">
        <w:rPr>
          <w:rFonts w:eastAsia="Arial"/>
          <w:lang w:val="en-GB"/>
        </w:rPr>
        <w:t>uring the baseline visit</w:t>
      </w:r>
      <w:r w:rsidR="005F069B">
        <w:rPr>
          <w:rFonts w:eastAsia="Arial"/>
          <w:lang w:val="en-GB"/>
        </w:rPr>
        <w:t xml:space="preserve"> when </w:t>
      </w:r>
      <w:r w:rsidR="0065088A">
        <w:rPr>
          <w:rFonts w:eastAsia="Arial"/>
          <w:lang w:val="en-GB"/>
        </w:rPr>
        <w:t>BRV</w:t>
      </w:r>
      <w:r w:rsidR="005F069B">
        <w:rPr>
          <w:rFonts w:eastAsia="Arial"/>
          <w:lang w:val="en-GB"/>
        </w:rPr>
        <w:t xml:space="preserve"> is started</w:t>
      </w:r>
      <w:r>
        <w:rPr>
          <w:lang w:val="en-GB"/>
        </w:rPr>
        <w:t>.</w:t>
      </w:r>
      <w:r>
        <w:rPr>
          <w:rFonts w:eastAsia="Arial"/>
          <w:lang w:val="en-GB"/>
        </w:rPr>
        <w:t xml:space="preserve"> They will have the possibility to contact an investigator</w:t>
      </w:r>
      <w:r w:rsidR="0058139C">
        <w:rPr>
          <w:rFonts w:eastAsia="Arial"/>
          <w:lang w:val="en-GB"/>
        </w:rPr>
        <w:t xml:space="preserve"> during working hours</w:t>
      </w:r>
      <w:r w:rsidR="005F069B">
        <w:rPr>
          <w:rFonts w:eastAsia="Arial"/>
          <w:lang w:val="en-GB"/>
        </w:rPr>
        <w:t>, and there will be an opportunity for questions during the first visit</w:t>
      </w:r>
      <w:r>
        <w:rPr>
          <w:rFonts w:eastAsia="Arial"/>
          <w:lang w:val="en-GB"/>
        </w:rPr>
        <w:t xml:space="preserve">. </w:t>
      </w:r>
      <w:r w:rsidRPr="00260B04">
        <w:rPr>
          <w:rFonts w:eastAsia="Arial"/>
          <w:lang w:val="en-GB"/>
        </w:rPr>
        <w:t xml:space="preserve">An example of the patient information letter and informed consent can be find in the attachments </w:t>
      </w:r>
      <w:r w:rsidRPr="0081710B">
        <w:rPr>
          <w:rFonts w:eastAsia="Arial"/>
          <w:highlight w:val="yellow"/>
          <w:lang w:val="en-GB"/>
        </w:rPr>
        <w:t>(Appendi</w:t>
      </w:r>
      <w:r w:rsidR="00260B04">
        <w:rPr>
          <w:rFonts w:eastAsia="Arial"/>
          <w:highlight w:val="yellow"/>
          <w:lang w:val="en-GB"/>
        </w:rPr>
        <w:t>x</w:t>
      </w:r>
      <w:r w:rsidRPr="0081710B">
        <w:rPr>
          <w:rFonts w:eastAsia="Arial"/>
          <w:highlight w:val="yellow"/>
          <w:lang w:val="en-GB"/>
        </w:rPr>
        <w:t xml:space="preserve"> </w:t>
      </w:r>
      <w:r w:rsidR="00872A30">
        <w:rPr>
          <w:rFonts w:eastAsia="Arial"/>
          <w:highlight w:val="yellow"/>
          <w:lang w:val="en-GB"/>
        </w:rPr>
        <w:t>7</w:t>
      </w:r>
      <w:r w:rsidRPr="0081710B">
        <w:rPr>
          <w:rFonts w:eastAsia="Arial"/>
          <w:highlight w:val="yellow"/>
          <w:lang w:val="en-GB"/>
        </w:rPr>
        <w:t>).</w:t>
      </w:r>
      <w:r>
        <w:rPr>
          <w:rFonts w:eastAsia="Arial"/>
          <w:lang w:val="en-GB"/>
        </w:rPr>
        <w:t xml:space="preserve"> </w:t>
      </w:r>
    </w:p>
    <w:p w14:paraId="3E20FD9A" w14:textId="77777777" w:rsidR="00456B32" w:rsidRDefault="00456B32" w:rsidP="00845FA6">
      <w:pPr>
        <w:spacing w:line="360" w:lineRule="auto"/>
        <w:ind w:left="340"/>
        <w:jc w:val="both"/>
        <w:rPr>
          <w:lang w:val="en-GB"/>
        </w:rPr>
      </w:pPr>
    </w:p>
    <w:p w14:paraId="12ADE3AD" w14:textId="593300C5" w:rsidR="00456B32" w:rsidRPr="00456C40" w:rsidRDefault="00456B32" w:rsidP="00845FA6">
      <w:pPr>
        <w:pStyle w:val="Kop2"/>
        <w:spacing w:line="360" w:lineRule="auto"/>
        <w:jc w:val="both"/>
        <w:rPr>
          <w:lang w:val="en-GB"/>
        </w:rPr>
      </w:pPr>
      <w:bookmarkStart w:id="162" w:name="_Toc326702363"/>
      <w:r w:rsidRPr="00456C40">
        <w:rPr>
          <w:lang w:val="en-GB"/>
        </w:rPr>
        <w:t>Objection by minors or incapacitated subjects</w:t>
      </w:r>
      <w:bookmarkEnd w:id="162"/>
    </w:p>
    <w:p w14:paraId="34041873" w14:textId="77777777" w:rsidR="0081710B" w:rsidRDefault="0081710B" w:rsidP="00845FA6">
      <w:pPr>
        <w:spacing w:line="360" w:lineRule="auto"/>
        <w:ind w:firstLine="340"/>
        <w:jc w:val="both"/>
        <w:rPr>
          <w:lang w:val="en-GB"/>
        </w:rPr>
      </w:pPr>
      <w:r>
        <w:rPr>
          <w:lang w:val="en-GB"/>
        </w:rPr>
        <w:t>No minors or incompetent adults will be included in this study.</w:t>
      </w:r>
    </w:p>
    <w:p w14:paraId="1C2ABAE3" w14:textId="77777777" w:rsidR="00456B32" w:rsidRPr="00456C40" w:rsidRDefault="00456B32" w:rsidP="00845FA6">
      <w:pPr>
        <w:spacing w:line="360" w:lineRule="auto"/>
        <w:ind w:left="340"/>
        <w:jc w:val="both"/>
        <w:rPr>
          <w:lang w:val="en-GB"/>
        </w:rPr>
      </w:pPr>
    </w:p>
    <w:p w14:paraId="2E505867" w14:textId="77777777" w:rsidR="00456B32" w:rsidRPr="00456C40" w:rsidRDefault="00456B32" w:rsidP="00845FA6">
      <w:pPr>
        <w:pStyle w:val="Kop2"/>
        <w:spacing w:line="360" w:lineRule="auto"/>
        <w:jc w:val="both"/>
        <w:rPr>
          <w:lang w:val="en-GB"/>
        </w:rPr>
      </w:pPr>
      <w:bookmarkStart w:id="163" w:name="_Toc326702364"/>
      <w:r w:rsidRPr="00456C40">
        <w:rPr>
          <w:lang w:val="en-GB"/>
        </w:rPr>
        <w:t>Benefits and risks assessment</w:t>
      </w:r>
      <w:r>
        <w:rPr>
          <w:lang w:val="en-GB"/>
        </w:rPr>
        <w:t xml:space="preserve">, group </w:t>
      </w:r>
      <w:commentRangeStart w:id="164"/>
      <w:r>
        <w:rPr>
          <w:lang w:val="en-GB"/>
        </w:rPr>
        <w:t>relatedness</w:t>
      </w:r>
      <w:commentRangeEnd w:id="164"/>
      <w:r w:rsidR="001A7067">
        <w:rPr>
          <w:rStyle w:val="Verwijzingopmerking"/>
          <w:rFonts w:ascii="Haarlemmer MT Medium OsF" w:hAnsi="Haarlemmer MT Medium OsF" w:cs="Times New Roman"/>
          <w:b w:val="0"/>
          <w:bCs w:val="0"/>
          <w:iCs w:val="0"/>
        </w:rPr>
        <w:commentReference w:id="164"/>
      </w:r>
      <w:bookmarkEnd w:id="163"/>
    </w:p>
    <w:p w14:paraId="767769FD" w14:textId="450E7BA0" w:rsidR="005F069B" w:rsidRDefault="005F069B" w:rsidP="00845FA6">
      <w:pPr>
        <w:spacing w:line="360" w:lineRule="auto"/>
        <w:ind w:left="340"/>
        <w:jc w:val="both"/>
        <w:rPr>
          <w:lang w:val="en-GB"/>
        </w:rPr>
      </w:pPr>
      <w:r>
        <w:rPr>
          <w:lang w:val="en-GB"/>
        </w:rPr>
        <w:t xml:space="preserve">If the treatment with tVNS is effective at this stage of treatment this potentially prevents burden of more additional anti-epileptic drugs, invasive methods of </w:t>
      </w:r>
      <w:r w:rsidR="0096235E">
        <w:rPr>
          <w:lang w:val="en-GB"/>
        </w:rPr>
        <w:t xml:space="preserve">BS or surgery. The </w:t>
      </w:r>
      <w:r w:rsidR="00BA415A">
        <w:rPr>
          <w:lang w:val="en-GB"/>
        </w:rPr>
        <w:t xml:space="preserve">increase of quality of life and </w:t>
      </w:r>
      <w:r w:rsidR="0096235E">
        <w:rPr>
          <w:lang w:val="en-GB"/>
        </w:rPr>
        <w:t>decrease of seizures</w:t>
      </w:r>
      <w:r w:rsidR="00BA415A">
        <w:rPr>
          <w:lang w:val="en-GB"/>
        </w:rPr>
        <w:t>,</w:t>
      </w:r>
      <w:r w:rsidR="0096235E">
        <w:rPr>
          <w:lang w:val="en-GB"/>
        </w:rPr>
        <w:t xml:space="preserve"> or even achieving seizure freedom</w:t>
      </w:r>
      <w:r w:rsidR="00BA415A">
        <w:rPr>
          <w:lang w:val="en-GB"/>
        </w:rPr>
        <w:t>,</w:t>
      </w:r>
      <w:r w:rsidR="0096235E">
        <w:rPr>
          <w:lang w:val="en-GB"/>
        </w:rPr>
        <w:t xml:space="preserve"> has an immense value because of medical, emotional, social and economic consequences. </w:t>
      </w:r>
      <w:r w:rsidR="00BA415A">
        <w:rPr>
          <w:lang w:val="en-GB"/>
        </w:rPr>
        <w:t>And above all, t</w:t>
      </w:r>
      <w:r w:rsidR="0096235E">
        <w:rPr>
          <w:lang w:val="en-GB"/>
        </w:rPr>
        <w:t xml:space="preserve">his </w:t>
      </w:r>
      <w:r w:rsidR="00BA415A">
        <w:rPr>
          <w:lang w:val="en-GB"/>
        </w:rPr>
        <w:t xml:space="preserve">is then </w:t>
      </w:r>
      <w:r w:rsidR="0096235E">
        <w:rPr>
          <w:lang w:val="en-GB"/>
        </w:rPr>
        <w:t>appli</w:t>
      </w:r>
      <w:r w:rsidR="00BA415A">
        <w:rPr>
          <w:lang w:val="en-GB"/>
        </w:rPr>
        <w:t>cable</w:t>
      </w:r>
      <w:r w:rsidR="0096235E">
        <w:rPr>
          <w:lang w:val="en-GB"/>
        </w:rPr>
        <w:t xml:space="preserve"> to tens of thousands patients in the Netherlands alone.</w:t>
      </w:r>
      <w:r w:rsidR="00F229AA">
        <w:rPr>
          <w:lang w:val="en-GB"/>
        </w:rPr>
        <w:t xml:space="preserve"> Moreover, because tVNS is not only used for epilepsy, the increase of information about its working mechanism might be beneficial for other brain disorders as well.</w:t>
      </w:r>
    </w:p>
    <w:p w14:paraId="7C5A5CFE" w14:textId="6AACD2D8" w:rsidR="00456B32" w:rsidRDefault="00E4183F" w:rsidP="00792EEF">
      <w:pPr>
        <w:spacing w:line="360" w:lineRule="auto"/>
        <w:ind w:left="340"/>
        <w:jc w:val="both"/>
        <w:rPr>
          <w:lang w:val="en-GB"/>
        </w:rPr>
      </w:pPr>
      <w:r>
        <w:rPr>
          <w:lang w:val="en-GB"/>
        </w:rPr>
        <w:t>Equally important</w:t>
      </w:r>
      <w:r w:rsidR="00F229AA">
        <w:rPr>
          <w:lang w:val="en-GB"/>
        </w:rPr>
        <w:t xml:space="preserve">, to this point no severe harm is demonstrated because of </w:t>
      </w:r>
      <w:r>
        <w:rPr>
          <w:lang w:val="en-GB"/>
        </w:rPr>
        <w:t>tVNS use. If the known</w:t>
      </w:r>
      <w:r w:rsidR="00792EEF">
        <w:rPr>
          <w:lang w:val="en-GB"/>
        </w:rPr>
        <w:t xml:space="preserve"> mild</w:t>
      </w:r>
      <w:r>
        <w:rPr>
          <w:lang w:val="en-GB"/>
        </w:rPr>
        <w:t xml:space="preserve"> side effects occur, these </w:t>
      </w:r>
      <w:r w:rsidR="00792EEF">
        <w:rPr>
          <w:lang w:val="en-GB"/>
        </w:rPr>
        <w:t xml:space="preserve">are temporary in nature and will disappear after discontinuation of tVNS. </w:t>
      </w:r>
    </w:p>
    <w:p w14:paraId="4960D0C5" w14:textId="77777777" w:rsidR="00792EEF" w:rsidRPr="002666A3" w:rsidRDefault="00792EEF" w:rsidP="00792EEF">
      <w:pPr>
        <w:spacing w:line="360" w:lineRule="auto"/>
        <w:ind w:left="340"/>
        <w:jc w:val="both"/>
        <w:rPr>
          <w:lang w:val="en-US"/>
        </w:rPr>
      </w:pPr>
    </w:p>
    <w:p w14:paraId="31AE6C71" w14:textId="77777777" w:rsidR="00456B32" w:rsidRDefault="00456B32" w:rsidP="00845FA6">
      <w:pPr>
        <w:pStyle w:val="Kop2"/>
        <w:spacing w:line="360" w:lineRule="auto"/>
        <w:jc w:val="both"/>
        <w:rPr>
          <w:lang w:val="en-GB"/>
        </w:rPr>
      </w:pPr>
      <w:bookmarkStart w:id="165" w:name="_Toc326702365"/>
      <w:r w:rsidRPr="00456C40">
        <w:rPr>
          <w:lang w:val="en-GB"/>
        </w:rPr>
        <w:lastRenderedPageBreak/>
        <w:t xml:space="preserve">Compensation for </w:t>
      </w:r>
      <w:commentRangeStart w:id="166"/>
      <w:r w:rsidR="00FC5AB2">
        <w:rPr>
          <w:lang w:val="en-GB"/>
        </w:rPr>
        <w:t>i</w:t>
      </w:r>
      <w:r w:rsidRPr="00456C40">
        <w:rPr>
          <w:lang w:val="en-GB"/>
        </w:rPr>
        <w:t>njury</w:t>
      </w:r>
      <w:commentRangeEnd w:id="166"/>
      <w:r w:rsidR="001A7067">
        <w:rPr>
          <w:rStyle w:val="Verwijzingopmerking"/>
          <w:rFonts w:ascii="Haarlemmer MT Medium OsF" w:hAnsi="Haarlemmer MT Medium OsF" w:cs="Times New Roman"/>
          <w:b w:val="0"/>
          <w:bCs w:val="0"/>
          <w:iCs w:val="0"/>
        </w:rPr>
        <w:commentReference w:id="166"/>
      </w:r>
      <w:bookmarkEnd w:id="165"/>
    </w:p>
    <w:p w14:paraId="0B8301BF" w14:textId="77777777" w:rsidR="0081710B" w:rsidRDefault="0081710B" w:rsidP="00845FA6">
      <w:pPr>
        <w:spacing w:line="360" w:lineRule="auto"/>
        <w:ind w:left="340"/>
        <w:jc w:val="both"/>
        <w:rPr>
          <w:lang w:val="en-GB"/>
        </w:rPr>
      </w:pPr>
      <w:r>
        <w:rPr>
          <w:lang w:val="en-GB"/>
        </w:rPr>
        <w:t>The</w:t>
      </w:r>
      <w:r>
        <w:rPr>
          <w:rFonts w:eastAsia="Arial"/>
          <w:lang w:val="en-GB"/>
        </w:rPr>
        <w:t xml:space="preserve"> </w:t>
      </w:r>
      <w:r>
        <w:rPr>
          <w:lang w:val="en-GB"/>
        </w:rPr>
        <w:t>sponsor/investigator</w:t>
      </w:r>
      <w:r>
        <w:rPr>
          <w:rFonts w:eastAsia="Arial"/>
          <w:lang w:val="en-GB"/>
        </w:rPr>
        <w:t xml:space="preserve"> </w:t>
      </w:r>
      <w:r>
        <w:rPr>
          <w:lang w:val="en-GB"/>
        </w:rPr>
        <w:t>has</w:t>
      </w:r>
      <w:r>
        <w:rPr>
          <w:rFonts w:eastAsia="Arial"/>
          <w:lang w:val="en-GB"/>
        </w:rPr>
        <w:t xml:space="preserve"> </w:t>
      </w:r>
      <w:r>
        <w:rPr>
          <w:lang w:val="en-GB"/>
        </w:rPr>
        <w:t>a</w:t>
      </w:r>
      <w:r>
        <w:rPr>
          <w:rFonts w:eastAsia="Arial"/>
          <w:lang w:val="en-GB"/>
        </w:rPr>
        <w:t xml:space="preserve"> </w:t>
      </w:r>
      <w:r>
        <w:rPr>
          <w:lang w:val="en-GB"/>
        </w:rPr>
        <w:t>liability</w:t>
      </w:r>
      <w:r>
        <w:rPr>
          <w:rFonts w:eastAsia="Arial"/>
          <w:lang w:val="en-GB"/>
        </w:rPr>
        <w:t xml:space="preserve"> </w:t>
      </w:r>
      <w:r w:rsidRPr="0065088A">
        <w:rPr>
          <w:highlight w:val="yellow"/>
          <w:lang w:val="en-GB"/>
        </w:rPr>
        <w:t>insurance</w:t>
      </w:r>
      <w:r>
        <w:rPr>
          <w:rFonts w:eastAsia="Arial"/>
          <w:lang w:val="en-GB"/>
        </w:rPr>
        <w:t xml:space="preserve"> </w:t>
      </w:r>
      <w:r>
        <w:rPr>
          <w:lang w:val="en-GB"/>
        </w:rPr>
        <w:t>which</w:t>
      </w:r>
      <w:r>
        <w:rPr>
          <w:rFonts w:eastAsia="Arial"/>
          <w:lang w:val="en-GB"/>
        </w:rPr>
        <w:t xml:space="preserve"> </w:t>
      </w:r>
      <w:r>
        <w:rPr>
          <w:lang w:val="en-GB"/>
        </w:rPr>
        <w:t>is</w:t>
      </w:r>
      <w:r>
        <w:rPr>
          <w:rFonts w:eastAsia="Arial"/>
          <w:lang w:val="en-GB"/>
        </w:rPr>
        <w:t xml:space="preserve"> </w:t>
      </w:r>
      <w:r>
        <w:rPr>
          <w:lang w:val="en-GB"/>
        </w:rPr>
        <w:t>in</w:t>
      </w:r>
      <w:r>
        <w:rPr>
          <w:rFonts w:eastAsia="Arial"/>
          <w:lang w:val="en-GB"/>
        </w:rPr>
        <w:t xml:space="preserve"> </w:t>
      </w:r>
      <w:r>
        <w:rPr>
          <w:lang w:val="en-GB"/>
        </w:rPr>
        <w:t>accordance</w:t>
      </w:r>
      <w:r>
        <w:rPr>
          <w:rFonts w:eastAsia="Arial"/>
          <w:lang w:val="en-GB"/>
        </w:rPr>
        <w:t xml:space="preserve"> </w:t>
      </w:r>
      <w:r>
        <w:rPr>
          <w:lang w:val="en-GB"/>
        </w:rPr>
        <w:t>with</w:t>
      </w:r>
      <w:r>
        <w:rPr>
          <w:rFonts w:eastAsia="Arial"/>
          <w:lang w:val="en-GB"/>
        </w:rPr>
        <w:t xml:space="preserve"> </w:t>
      </w:r>
      <w:r>
        <w:rPr>
          <w:lang w:val="en-GB"/>
        </w:rPr>
        <w:t>article</w:t>
      </w:r>
      <w:r>
        <w:rPr>
          <w:rFonts w:eastAsia="Arial"/>
          <w:lang w:val="en-GB"/>
        </w:rPr>
        <w:t xml:space="preserve"> </w:t>
      </w:r>
      <w:r>
        <w:rPr>
          <w:lang w:val="en-GB"/>
        </w:rPr>
        <w:t>7,</w:t>
      </w:r>
      <w:r>
        <w:rPr>
          <w:rFonts w:eastAsia="Arial"/>
          <w:lang w:val="en-GB"/>
        </w:rPr>
        <w:t xml:space="preserve"> </w:t>
      </w:r>
      <w:r>
        <w:rPr>
          <w:lang w:val="en-GB"/>
        </w:rPr>
        <w:t>subsection</w:t>
      </w:r>
      <w:r>
        <w:rPr>
          <w:rFonts w:eastAsia="Arial"/>
          <w:lang w:val="en-GB"/>
        </w:rPr>
        <w:t xml:space="preserve"> </w:t>
      </w:r>
      <w:r>
        <w:rPr>
          <w:lang w:val="en-GB"/>
        </w:rPr>
        <w:t>6</w:t>
      </w:r>
      <w:r>
        <w:rPr>
          <w:rFonts w:eastAsia="Arial"/>
          <w:lang w:val="en-GB"/>
        </w:rPr>
        <w:t xml:space="preserve"> </w:t>
      </w:r>
      <w:r>
        <w:rPr>
          <w:lang w:val="en-GB"/>
        </w:rPr>
        <w:t>of</w:t>
      </w:r>
      <w:r>
        <w:rPr>
          <w:rFonts w:eastAsia="Arial"/>
          <w:lang w:val="en-GB"/>
        </w:rPr>
        <w:t xml:space="preserve"> </w:t>
      </w:r>
      <w:r>
        <w:rPr>
          <w:lang w:val="en-GB"/>
        </w:rPr>
        <w:t>the</w:t>
      </w:r>
      <w:r>
        <w:rPr>
          <w:rFonts w:eastAsia="Arial"/>
          <w:lang w:val="en-GB"/>
        </w:rPr>
        <w:t xml:space="preserve"> </w:t>
      </w:r>
      <w:r>
        <w:rPr>
          <w:lang w:val="en-GB"/>
        </w:rPr>
        <w:t>WMO.</w:t>
      </w:r>
    </w:p>
    <w:p w14:paraId="3BE6B5EF" w14:textId="77777777" w:rsidR="0081710B" w:rsidRDefault="0081710B" w:rsidP="00845FA6">
      <w:pPr>
        <w:spacing w:line="360" w:lineRule="auto"/>
        <w:ind w:left="340"/>
        <w:jc w:val="both"/>
        <w:rPr>
          <w:rFonts w:eastAsia="Arial"/>
          <w:lang w:val="en-GB"/>
        </w:rPr>
      </w:pPr>
      <w:r>
        <w:rPr>
          <w:rFonts w:eastAsia="Arial"/>
          <w:lang w:val="en-GB"/>
        </w:rPr>
        <w:t xml:space="preserve"> </w:t>
      </w:r>
    </w:p>
    <w:p w14:paraId="1CDE587C" w14:textId="77777777" w:rsidR="0081710B" w:rsidRDefault="0081710B" w:rsidP="00845FA6">
      <w:pPr>
        <w:spacing w:line="360" w:lineRule="auto"/>
        <w:ind w:left="340"/>
        <w:jc w:val="both"/>
        <w:rPr>
          <w:lang w:val="en-GB"/>
        </w:rPr>
      </w:pPr>
      <w:r>
        <w:rPr>
          <w:lang w:val="en-GB"/>
        </w:rPr>
        <w:t>The</w:t>
      </w:r>
      <w:r>
        <w:rPr>
          <w:rFonts w:eastAsia="Arial"/>
          <w:lang w:val="en-GB"/>
        </w:rPr>
        <w:t xml:space="preserve"> </w:t>
      </w:r>
      <w:r>
        <w:rPr>
          <w:lang w:val="en-GB"/>
        </w:rPr>
        <w:t>sponsor</w:t>
      </w:r>
      <w:r>
        <w:rPr>
          <w:rFonts w:eastAsia="Arial"/>
          <w:lang w:val="en-GB"/>
        </w:rPr>
        <w:t xml:space="preserve"> </w:t>
      </w:r>
      <w:r>
        <w:rPr>
          <w:lang w:val="en-GB"/>
        </w:rPr>
        <w:t>(also)</w:t>
      </w:r>
      <w:r>
        <w:rPr>
          <w:rFonts w:eastAsia="Arial"/>
          <w:lang w:val="en-GB"/>
        </w:rPr>
        <w:t xml:space="preserve"> </w:t>
      </w:r>
      <w:r>
        <w:rPr>
          <w:lang w:val="en-GB"/>
        </w:rPr>
        <w:t>has</w:t>
      </w:r>
      <w:r>
        <w:rPr>
          <w:rFonts w:eastAsia="Arial"/>
          <w:lang w:val="en-GB"/>
        </w:rPr>
        <w:t xml:space="preserve"> </w:t>
      </w:r>
      <w:r>
        <w:rPr>
          <w:lang w:val="en-GB"/>
        </w:rPr>
        <w:t>an</w:t>
      </w:r>
      <w:r>
        <w:rPr>
          <w:rFonts w:eastAsia="Arial"/>
          <w:lang w:val="en-GB"/>
        </w:rPr>
        <w:t xml:space="preserve"> </w:t>
      </w:r>
      <w:r>
        <w:rPr>
          <w:lang w:val="en-GB"/>
        </w:rPr>
        <w:t>insurance</w:t>
      </w:r>
      <w:r>
        <w:rPr>
          <w:rFonts w:eastAsia="Arial"/>
          <w:lang w:val="en-GB"/>
        </w:rPr>
        <w:t xml:space="preserve"> </w:t>
      </w:r>
      <w:r>
        <w:rPr>
          <w:lang w:val="en-GB"/>
        </w:rPr>
        <w:t>which</w:t>
      </w:r>
      <w:r>
        <w:rPr>
          <w:rFonts w:eastAsia="Arial"/>
          <w:lang w:val="en-GB"/>
        </w:rPr>
        <w:t xml:space="preserve"> </w:t>
      </w:r>
      <w:r>
        <w:rPr>
          <w:lang w:val="en-GB"/>
        </w:rPr>
        <w:t>is</w:t>
      </w:r>
      <w:r>
        <w:rPr>
          <w:rFonts w:eastAsia="Arial"/>
          <w:lang w:val="en-GB"/>
        </w:rPr>
        <w:t xml:space="preserve"> </w:t>
      </w:r>
      <w:r>
        <w:rPr>
          <w:lang w:val="en-GB"/>
        </w:rPr>
        <w:t>in</w:t>
      </w:r>
      <w:r>
        <w:rPr>
          <w:rFonts w:eastAsia="Arial"/>
          <w:lang w:val="en-GB"/>
        </w:rPr>
        <w:t xml:space="preserve"> </w:t>
      </w:r>
      <w:r>
        <w:rPr>
          <w:lang w:val="en-GB"/>
        </w:rPr>
        <w:t>accordance</w:t>
      </w:r>
      <w:r>
        <w:rPr>
          <w:rFonts w:eastAsia="Arial"/>
          <w:lang w:val="en-GB"/>
        </w:rPr>
        <w:t xml:space="preserve"> </w:t>
      </w:r>
      <w:r>
        <w:rPr>
          <w:lang w:val="en-GB"/>
        </w:rPr>
        <w:t>with</w:t>
      </w:r>
      <w:r>
        <w:rPr>
          <w:rFonts w:eastAsia="Arial"/>
          <w:lang w:val="en-GB"/>
        </w:rPr>
        <w:t xml:space="preserve"> </w:t>
      </w:r>
      <w:r>
        <w:rPr>
          <w:lang w:val="en-GB"/>
        </w:rPr>
        <w:t>the</w:t>
      </w:r>
      <w:r>
        <w:rPr>
          <w:rFonts w:eastAsia="Arial"/>
          <w:lang w:val="en-GB"/>
        </w:rPr>
        <w:t xml:space="preserve"> </w:t>
      </w:r>
      <w:r>
        <w:rPr>
          <w:lang w:val="en-GB"/>
        </w:rPr>
        <w:t>legal</w:t>
      </w:r>
      <w:r>
        <w:rPr>
          <w:rFonts w:eastAsia="Arial"/>
          <w:lang w:val="en-GB"/>
        </w:rPr>
        <w:t xml:space="preserve"> </w:t>
      </w:r>
      <w:r>
        <w:rPr>
          <w:lang w:val="en-GB"/>
        </w:rPr>
        <w:t>requirements</w:t>
      </w:r>
      <w:r>
        <w:rPr>
          <w:rFonts w:eastAsia="Arial"/>
          <w:lang w:val="en-GB"/>
        </w:rPr>
        <w:t xml:space="preserve"> </w:t>
      </w:r>
      <w:r>
        <w:rPr>
          <w:lang w:val="en-GB"/>
        </w:rPr>
        <w:t>in</w:t>
      </w:r>
      <w:r>
        <w:rPr>
          <w:rFonts w:eastAsia="Arial"/>
          <w:lang w:val="en-GB"/>
        </w:rPr>
        <w:t xml:space="preserve"> </w:t>
      </w:r>
      <w:r>
        <w:rPr>
          <w:lang w:val="en-GB"/>
        </w:rPr>
        <w:t>the</w:t>
      </w:r>
      <w:r>
        <w:rPr>
          <w:rFonts w:eastAsia="Arial"/>
          <w:lang w:val="en-GB"/>
        </w:rPr>
        <w:t xml:space="preserve"> </w:t>
      </w:r>
      <w:r>
        <w:rPr>
          <w:lang w:val="en-GB"/>
        </w:rPr>
        <w:t>Netherlands</w:t>
      </w:r>
      <w:r>
        <w:rPr>
          <w:rFonts w:eastAsia="Arial"/>
          <w:lang w:val="en-GB"/>
        </w:rPr>
        <w:t xml:space="preserve"> </w:t>
      </w:r>
      <w:r>
        <w:rPr>
          <w:lang w:val="en-GB"/>
        </w:rPr>
        <w:t>(Article</w:t>
      </w:r>
      <w:r>
        <w:rPr>
          <w:rFonts w:eastAsia="Arial"/>
          <w:lang w:val="en-GB"/>
        </w:rPr>
        <w:t xml:space="preserve"> </w:t>
      </w:r>
      <w:r>
        <w:rPr>
          <w:lang w:val="en-GB"/>
        </w:rPr>
        <w:t>7</w:t>
      </w:r>
      <w:r>
        <w:rPr>
          <w:rFonts w:eastAsia="Arial"/>
          <w:lang w:val="en-GB"/>
        </w:rPr>
        <w:t xml:space="preserve"> </w:t>
      </w:r>
      <w:r>
        <w:rPr>
          <w:lang w:val="en-GB"/>
        </w:rPr>
        <w:t>WMO</w:t>
      </w:r>
      <w:r>
        <w:rPr>
          <w:rFonts w:eastAsia="Arial"/>
          <w:lang w:val="en-GB"/>
        </w:rPr>
        <w:t xml:space="preserve"> </w:t>
      </w:r>
      <w:r>
        <w:rPr>
          <w:lang w:val="en-GB"/>
        </w:rPr>
        <w:t>and</w:t>
      </w:r>
      <w:r>
        <w:rPr>
          <w:rFonts w:eastAsia="Arial"/>
          <w:lang w:val="en-GB"/>
        </w:rPr>
        <w:t xml:space="preserve"> </w:t>
      </w:r>
      <w:r>
        <w:rPr>
          <w:lang w:val="en-GB"/>
        </w:rPr>
        <w:t>the</w:t>
      </w:r>
      <w:r>
        <w:rPr>
          <w:rFonts w:eastAsia="Arial"/>
          <w:lang w:val="en-GB"/>
        </w:rPr>
        <w:t xml:space="preserve"> </w:t>
      </w:r>
      <w:r>
        <w:rPr>
          <w:lang w:val="en-GB"/>
        </w:rPr>
        <w:t>Measure</w:t>
      </w:r>
      <w:r>
        <w:rPr>
          <w:rFonts w:eastAsia="Arial"/>
          <w:lang w:val="en-GB"/>
        </w:rPr>
        <w:t xml:space="preserve"> </w:t>
      </w:r>
      <w:r>
        <w:rPr>
          <w:lang w:val="en-GB"/>
        </w:rPr>
        <w:t>regarding</w:t>
      </w:r>
      <w:r>
        <w:rPr>
          <w:rFonts w:eastAsia="Arial"/>
          <w:lang w:val="en-GB"/>
        </w:rPr>
        <w:t xml:space="preserve"> </w:t>
      </w:r>
      <w:r>
        <w:rPr>
          <w:lang w:val="en-GB"/>
        </w:rPr>
        <w:t>Compulsory</w:t>
      </w:r>
      <w:r>
        <w:rPr>
          <w:rFonts w:eastAsia="Arial"/>
          <w:lang w:val="en-GB"/>
        </w:rPr>
        <w:t xml:space="preserve"> </w:t>
      </w:r>
      <w:r>
        <w:rPr>
          <w:lang w:val="en-GB"/>
        </w:rPr>
        <w:t>Insurance</w:t>
      </w:r>
      <w:r>
        <w:rPr>
          <w:rFonts w:eastAsia="Arial"/>
          <w:lang w:val="en-GB"/>
        </w:rPr>
        <w:t xml:space="preserve"> </w:t>
      </w:r>
      <w:r>
        <w:rPr>
          <w:lang w:val="en-GB"/>
        </w:rPr>
        <w:t>for</w:t>
      </w:r>
      <w:r>
        <w:rPr>
          <w:rFonts w:eastAsia="Arial"/>
          <w:lang w:val="en-GB"/>
        </w:rPr>
        <w:t xml:space="preserve"> </w:t>
      </w:r>
      <w:r>
        <w:rPr>
          <w:lang w:val="en-GB"/>
        </w:rPr>
        <w:t>Clinical</w:t>
      </w:r>
      <w:r>
        <w:rPr>
          <w:rFonts w:eastAsia="Arial"/>
          <w:lang w:val="en-GB"/>
        </w:rPr>
        <w:t xml:space="preserve"> </w:t>
      </w:r>
      <w:r>
        <w:rPr>
          <w:lang w:val="en-GB"/>
        </w:rPr>
        <w:t>Research</w:t>
      </w:r>
      <w:r>
        <w:rPr>
          <w:rFonts w:eastAsia="Arial"/>
          <w:lang w:val="en-GB"/>
        </w:rPr>
        <w:t xml:space="preserve"> </w:t>
      </w:r>
      <w:r>
        <w:rPr>
          <w:lang w:val="en-GB"/>
        </w:rPr>
        <w:t>in</w:t>
      </w:r>
      <w:r>
        <w:rPr>
          <w:rFonts w:eastAsia="Arial"/>
          <w:lang w:val="en-GB"/>
        </w:rPr>
        <w:t xml:space="preserve"> </w:t>
      </w:r>
      <w:r>
        <w:rPr>
          <w:lang w:val="en-GB"/>
        </w:rPr>
        <w:t>Humans</w:t>
      </w:r>
      <w:r>
        <w:rPr>
          <w:rFonts w:eastAsia="Arial"/>
          <w:lang w:val="en-GB"/>
        </w:rPr>
        <w:t xml:space="preserve"> </w:t>
      </w:r>
      <w:r>
        <w:rPr>
          <w:lang w:val="en-GB"/>
        </w:rPr>
        <w:t>of</w:t>
      </w:r>
      <w:r>
        <w:rPr>
          <w:rFonts w:eastAsia="Arial"/>
          <w:lang w:val="en-GB"/>
        </w:rPr>
        <w:t xml:space="preserve"> </w:t>
      </w:r>
      <w:r>
        <w:rPr>
          <w:lang w:val="en-GB"/>
        </w:rPr>
        <w:t>23th</w:t>
      </w:r>
      <w:r>
        <w:rPr>
          <w:rFonts w:eastAsia="Arial"/>
          <w:lang w:val="en-GB"/>
        </w:rPr>
        <w:t xml:space="preserve"> </w:t>
      </w:r>
      <w:r>
        <w:rPr>
          <w:lang w:val="en-GB"/>
        </w:rPr>
        <w:t>June</w:t>
      </w:r>
      <w:r>
        <w:rPr>
          <w:rFonts w:eastAsia="Arial"/>
          <w:lang w:val="en-GB"/>
        </w:rPr>
        <w:t xml:space="preserve"> </w:t>
      </w:r>
      <w:r>
        <w:rPr>
          <w:lang w:val="en-GB"/>
        </w:rPr>
        <w:t>2003).</w:t>
      </w:r>
      <w:r>
        <w:rPr>
          <w:rFonts w:eastAsia="Arial"/>
          <w:lang w:val="en-GB"/>
        </w:rPr>
        <w:t xml:space="preserve"> </w:t>
      </w:r>
      <w:r>
        <w:rPr>
          <w:lang w:val="en-GB"/>
        </w:rPr>
        <w:t>This</w:t>
      </w:r>
      <w:r>
        <w:rPr>
          <w:rFonts w:eastAsia="Arial"/>
          <w:lang w:val="en-GB"/>
        </w:rPr>
        <w:t xml:space="preserve"> </w:t>
      </w:r>
      <w:r>
        <w:rPr>
          <w:lang w:val="en-GB"/>
        </w:rPr>
        <w:t>insurance</w:t>
      </w:r>
      <w:r>
        <w:rPr>
          <w:rFonts w:eastAsia="Arial"/>
          <w:lang w:val="en-GB"/>
        </w:rPr>
        <w:t xml:space="preserve"> </w:t>
      </w:r>
      <w:r>
        <w:rPr>
          <w:lang w:val="en-GB"/>
        </w:rPr>
        <w:t>provides</w:t>
      </w:r>
      <w:r>
        <w:rPr>
          <w:rFonts w:eastAsia="Arial"/>
          <w:lang w:val="en-GB"/>
        </w:rPr>
        <w:t xml:space="preserve"> </w:t>
      </w:r>
      <w:r>
        <w:rPr>
          <w:lang w:val="en-GB"/>
        </w:rPr>
        <w:t>cover</w:t>
      </w:r>
      <w:r>
        <w:rPr>
          <w:rFonts w:eastAsia="Arial"/>
          <w:lang w:val="en-GB"/>
        </w:rPr>
        <w:t xml:space="preserve"> </w:t>
      </w:r>
      <w:r>
        <w:rPr>
          <w:lang w:val="en-GB"/>
        </w:rPr>
        <w:t>for</w:t>
      </w:r>
      <w:r>
        <w:rPr>
          <w:rFonts w:eastAsia="Arial"/>
          <w:lang w:val="en-GB"/>
        </w:rPr>
        <w:t xml:space="preserve"> </w:t>
      </w:r>
      <w:r>
        <w:rPr>
          <w:lang w:val="en-GB"/>
        </w:rPr>
        <w:t>damage</w:t>
      </w:r>
      <w:r>
        <w:rPr>
          <w:rFonts w:eastAsia="Arial"/>
          <w:lang w:val="en-GB"/>
        </w:rPr>
        <w:t xml:space="preserve"> </w:t>
      </w:r>
      <w:r>
        <w:rPr>
          <w:lang w:val="en-GB"/>
        </w:rPr>
        <w:t>to</w:t>
      </w:r>
      <w:r>
        <w:rPr>
          <w:rFonts w:eastAsia="Arial"/>
          <w:lang w:val="en-GB"/>
        </w:rPr>
        <w:t xml:space="preserve"> </w:t>
      </w:r>
      <w:r>
        <w:rPr>
          <w:lang w:val="en-GB"/>
        </w:rPr>
        <w:t>research</w:t>
      </w:r>
      <w:r>
        <w:rPr>
          <w:rFonts w:eastAsia="Arial"/>
          <w:lang w:val="en-GB"/>
        </w:rPr>
        <w:t xml:space="preserve"> </w:t>
      </w:r>
      <w:r>
        <w:rPr>
          <w:lang w:val="en-GB"/>
        </w:rPr>
        <w:t>subjects</w:t>
      </w:r>
      <w:r>
        <w:rPr>
          <w:rFonts w:eastAsia="Arial"/>
          <w:lang w:val="en-GB"/>
        </w:rPr>
        <w:t xml:space="preserve"> </w:t>
      </w:r>
      <w:r>
        <w:rPr>
          <w:lang w:val="en-GB"/>
        </w:rPr>
        <w:t>through</w:t>
      </w:r>
      <w:r>
        <w:rPr>
          <w:rFonts w:eastAsia="Arial"/>
          <w:lang w:val="en-GB"/>
        </w:rPr>
        <w:t xml:space="preserve"> </w:t>
      </w:r>
      <w:r>
        <w:rPr>
          <w:lang w:val="en-GB"/>
        </w:rPr>
        <w:t>injury</w:t>
      </w:r>
      <w:r>
        <w:rPr>
          <w:rFonts w:eastAsia="Arial"/>
          <w:lang w:val="en-GB"/>
        </w:rPr>
        <w:t xml:space="preserve"> </w:t>
      </w:r>
      <w:r>
        <w:rPr>
          <w:lang w:val="en-GB"/>
        </w:rPr>
        <w:t>or</w:t>
      </w:r>
      <w:r>
        <w:rPr>
          <w:rFonts w:eastAsia="Arial"/>
          <w:lang w:val="en-GB"/>
        </w:rPr>
        <w:t xml:space="preserve"> </w:t>
      </w:r>
      <w:r>
        <w:rPr>
          <w:lang w:val="en-GB"/>
        </w:rPr>
        <w:t>death</w:t>
      </w:r>
      <w:r>
        <w:rPr>
          <w:rFonts w:eastAsia="Arial"/>
          <w:lang w:val="en-GB"/>
        </w:rPr>
        <w:t xml:space="preserve"> </w:t>
      </w:r>
      <w:r>
        <w:rPr>
          <w:lang w:val="en-GB"/>
        </w:rPr>
        <w:t>caused</w:t>
      </w:r>
      <w:r>
        <w:rPr>
          <w:rFonts w:eastAsia="Arial"/>
          <w:lang w:val="en-GB"/>
        </w:rPr>
        <w:t xml:space="preserve"> </w:t>
      </w:r>
      <w:r>
        <w:rPr>
          <w:lang w:val="en-GB"/>
        </w:rPr>
        <w:t>by</w:t>
      </w:r>
      <w:r>
        <w:rPr>
          <w:rFonts w:eastAsia="Arial"/>
          <w:lang w:val="en-GB"/>
        </w:rPr>
        <w:t xml:space="preserve"> </w:t>
      </w:r>
      <w:r>
        <w:rPr>
          <w:lang w:val="en-GB"/>
        </w:rPr>
        <w:t>the</w:t>
      </w:r>
      <w:r>
        <w:rPr>
          <w:rFonts w:eastAsia="Arial"/>
          <w:lang w:val="en-GB"/>
        </w:rPr>
        <w:t xml:space="preserve"> </w:t>
      </w:r>
      <w:r>
        <w:rPr>
          <w:lang w:val="en-GB"/>
        </w:rPr>
        <w:t>study.</w:t>
      </w:r>
    </w:p>
    <w:p w14:paraId="18F54B8A" w14:textId="77777777" w:rsidR="0081710B" w:rsidRDefault="0081710B" w:rsidP="00845FA6">
      <w:pPr>
        <w:numPr>
          <w:ilvl w:val="0"/>
          <w:numId w:val="37"/>
        </w:numPr>
        <w:tabs>
          <w:tab w:val="left" w:pos="284"/>
          <w:tab w:val="left" w:pos="1701"/>
        </w:tabs>
        <w:suppressAutoHyphens/>
        <w:spacing w:line="360" w:lineRule="auto"/>
        <w:jc w:val="both"/>
        <w:rPr>
          <w:lang w:val="en-GB"/>
        </w:rPr>
      </w:pPr>
      <w:r>
        <w:rPr>
          <w:rFonts w:eastAsia="Arial"/>
          <w:lang w:val="en-GB"/>
        </w:rPr>
        <w:t xml:space="preserve">€ </w:t>
      </w:r>
      <w:r>
        <w:rPr>
          <w:lang w:val="en-GB"/>
        </w:rPr>
        <w:t>450.000,--</w:t>
      </w:r>
      <w:r>
        <w:rPr>
          <w:rFonts w:eastAsia="Arial"/>
          <w:lang w:val="en-GB"/>
        </w:rPr>
        <w:t xml:space="preserve"> </w:t>
      </w:r>
      <w:r>
        <w:rPr>
          <w:lang w:val="en-GB"/>
        </w:rPr>
        <w:t>(i.e.</w:t>
      </w:r>
      <w:r>
        <w:rPr>
          <w:rFonts w:eastAsia="Arial"/>
          <w:lang w:val="en-GB"/>
        </w:rPr>
        <w:t xml:space="preserve"> </w:t>
      </w:r>
      <w:r>
        <w:rPr>
          <w:lang w:val="en-GB"/>
        </w:rPr>
        <w:t>four</w:t>
      </w:r>
      <w:r>
        <w:rPr>
          <w:rFonts w:eastAsia="Arial"/>
          <w:lang w:val="en-GB"/>
        </w:rPr>
        <w:t xml:space="preserve"> </w:t>
      </w:r>
      <w:r>
        <w:rPr>
          <w:lang w:val="en-GB"/>
        </w:rPr>
        <w:t>hundred</w:t>
      </w:r>
      <w:r>
        <w:rPr>
          <w:rFonts w:eastAsia="Arial"/>
          <w:lang w:val="en-GB"/>
        </w:rPr>
        <w:t xml:space="preserve"> </w:t>
      </w:r>
      <w:r>
        <w:rPr>
          <w:lang w:val="en-GB"/>
        </w:rPr>
        <w:t>and</w:t>
      </w:r>
      <w:r>
        <w:rPr>
          <w:rFonts w:eastAsia="Arial"/>
          <w:lang w:val="en-GB"/>
        </w:rPr>
        <w:t xml:space="preserve"> </w:t>
      </w:r>
      <w:r>
        <w:rPr>
          <w:lang w:val="en-GB"/>
        </w:rPr>
        <w:t>fifty</w:t>
      </w:r>
      <w:r>
        <w:rPr>
          <w:rFonts w:eastAsia="Arial"/>
          <w:lang w:val="en-GB"/>
        </w:rPr>
        <w:t xml:space="preserve"> </w:t>
      </w:r>
      <w:r>
        <w:rPr>
          <w:lang w:val="en-GB"/>
        </w:rPr>
        <w:t>thousand</w:t>
      </w:r>
      <w:r>
        <w:rPr>
          <w:rFonts w:eastAsia="Arial"/>
          <w:lang w:val="en-GB"/>
        </w:rPr>
        <w:t xml:space="preserve"> </w:t>
      </w:r>
      <w:r>
        <w:rPr>
          <w:lang w:val="en-GB"/>
        </w:rPr>
        <w:t>Euro)</w:t>
      </w:r>
      <w:r>
        <w:rPr>
          <w:rFonts w:eastAsia="Arial"/>
          <w:lang w:val="en-GB"/>
        </w:rPr>
        <w:t xml:space="preserve"> </w:t>
      </w:r>
      <w:r>
        <w:rPr>
          <w:lang w:val="en-GB"/>
        </w:rPr>
        <w:t>for</w:t>
      </w:r>
      <w:r>
        <w:rPr>
          <w:rFonts w:eastAsia="Arial"/>
          <w:lang w:val="en-GB"/>
        </w:rPr>
        <w:t xml:space="preserve"> </w:t>
      </w:r>
      <w:r>
        <w:rPr>
          <w:lang w:val="en-GB"/>
        </w:rPr>
        <w:t>death</w:t>
      </w:r>
      <w:r>
        <w:rPr>
          <w:rFonts w:eastAsia="Arial"/>
          <w:lang w:val="en-GB"/>
        </w:rPr>
        <w:t xml:space="preserve"> </w:t>
      </w:r>
      <w:r>
        <w:rPr>
          <w:lang w:val="en-GB"/>
        </w:rPr>
        <w:t>or</w:t>
      </w:r>
      <w:r>
        <w:rPr>
          <w:rFonts w:eastAsia="Arial"/>
          <w:lang w:val="en-GB"/>
        </w:rPr>
        <w:t xml:space="preserve"> </w:t>
      </w:r>
      <w:r>
        <w:rPr>
          <w:lang w:val="en-GB"/>
        </w:rPr>
        <w:t>injury</w:t>
      </w:r>
      <w:r>
        <w:rPr>
          <w:rFonts w:eastAsia="Arial"/>
          <w:lang w:val="en-GB"/>
        </w:rPr>
        <w:t xml:space="preserve"> </w:t>
      </w:r>
      <w:r>
        <w:rPr>
          <w:lang w:val="en-GB"/>
        </w:rPr>
        <w:t>for</w:t>
      </w:r>
      <w:r>
        <w:rPr>
          <w:rFonts w:eastAsia="Arial"/>
          <w:lang w:val="en-GB"/>
        </w:rPr>
        <w:t xml:space="preserve"> </w:t>
      </w:r>
      <w:r>
        <w:rPr>
          <w:lang w:val="en-GB"/>
        </w:rPr>
        <w:t>each</w:t>
      </w:r>
      <w:r>
        <w:rPr>
          <w:rFonts w:eastAsia="Arial"/>
          <w:lang w:val="en-GB"/>
        </w:rPr>
        <w:t xml:space="preserve"> </w:t>
      </w:r>
      <w:r>
        <w:rPr>
          <w:lang w:val="en-GB"/>
        </w:rPr>
        <w:t>subject</w:t>
      </w:r>
      <w:r>
        <w:rPr>
          <w:rFonts w:eastAsia="Arial"/>
          <w:lang w:val="en-GB"/>
        </w:rPr>
        <w:t xml:space="preserve"> </w:t>
      </w:r>
      <w:r>
        <w:rPr>
          <w:lang w:val="en-GB"/>
        </w:rPr>
        <w:t>who</w:t>
      </w:r>
      <w:r>
        <w:rPr>
          <w:rFonts w:eastAsia="Arial"/>
          <w:lang w:val="en-GB"/>
        </w:rPr>
        <w:t xml:space="preserve"> </w:t>
      </w:r>
      <w:r>
        <w:rPr>
          <w:lang w:val="en-GB"/>
        </w:rPr>
        <w:t>participates</w:t>
      </w:r>
      <w:r>
        <w:rPr>
          <w:rFonts w:eastAsia="Arial"/>
          <w:lang w:val="en-GB"/>
        </w:rPr>
        <w:t xml:space="preserve"> </w:t>
      </w:r>
      <w:r>
        <w:rPr>
          <w:lang w:val="en-GB"/>
        </w:rPr>
        <w:t>in</w:t>
      </w:r>
      <w:r>
        <w:rPr>
          <w:rFonts w:eastAsia="Arial"/>
          <w:lang w:val="en-GB"/>
        </w:rPr>
        <w:t xml:space="preserve"> </w:t>
      </w:r>
      <w:r>
        <w:rPr>
          <w:lang w:val="en-GB"/>
        </w:rPr>
        <w:t>the</w:t>
      </w:r>
      <w:r>
        <w:rPr>
          <w:rFonts w:eastAsia="Arial"/>
          <w:lang w:val="en-GB"/>
        </w:rPr>
        <w:t xml:space="preserve"> </w:t>
      </w:r>
      <w:r>
        <w:rPr>
          <w:lang w:val="en-GB"/>
        </w:rPr>
        <w:t>Research;</w:t>
      </w:r>
    </w:p>
    <w:p w14:paraId="155FB358" w14:textId="77777777" w:rsidR="0081710B" w:rsidRDefault="0081710B" w:rsidP="00845FA6">
      <w:pPr>
        <w:numPr>
          <w:ilvl w:val="0"/>
          <w:numId w:val="37"/>
        </w:numPr>
        <w:tabs>
          <w:tab w:val="left" w:pos="284"/>
          <w:tab w:val="left" w:pos="1701"/>
        </w:tabs>
        <w:suppressAutoHyphens/>
        <w:spacing w:line="360" w:lineRule="auto"/>
        <w:jc w:val="both"/>
        <w:rPr>
          <w:rFonts w:eastAsia="Arial"/>
          <w:lang w:val="en-GB"/>
        </w:rPr>
      </w:pPr>
      <w:r>
        <w:rPr>
          <w:rFonts w:eastAsia="Arial"/>
          <w:lang w:val="en-GB"/>
        </w:rPr>
        <w:t xml:space="preserve">€ </w:t>
      </w:r>
      <w:r>
        <w:rPr>
          <w:lang w:val="en-GB"/>
        </w:rPr>
        <w:t>3.500.000,--</w:t>
      </w:r>
      <w:r>
        <w:rPr>
          <w:rFonts w:eastAsia="Arial"/>
          <w:lang w:val="en-GB"/>
        </w:rPr>
        <w:t xml:space="preserve"> </w:t>
      </w:r>
      <w:r>
        <w:rPr>
          <w:lang w:val="en-GB"/>
        </w:rPr>
        <w:t>(i.e.</w:t>
      </w:r>
      <w:r>
        <w:rPr>
          <w:rFonts w:eastAsia="Arial"/>
          <w:lang w:val="en-GB"/>
        </w:rPr>
        <w:t xml:space="preserve"> </w:t>
      </w:r>
      <w:r>
        <w:rPr>
          <w:lang w:val="en-GB"/>
        </w:rPr>
        <w:t>three</w:t>
      </w:r>
      <w:r>
        <w:rPr>
          <w:rFonts w:eastAsia="Arial"/>
          <w:lang w:val="en-GB"/>
        </w:rPr>
        <w:t xml:space="preserve"> </w:t>
      </w:r>
      <w:r>
        <w:rPr>
          <w:lang w:val="en-GB"/>
        </w:rPr>
        <w:t>million</w:t>
      </w:r>
      <w:r>
        <w:rPr>
          <w:rFonts w:eastAsia="Arial"/>
          <w:lang w:val="en-GB"/>
        </w:rPr>
        <w:t xml:space="preserve"> </w:t>
      </w:r>
      <w:r>
        <w:rPr>
          <w:lang w:val="en-GB"/>
        </w:rPr>
        <w:t>five</w:t>
      </w:r>
      <w:r>
        <w:rPr>
          <w:rFonts w:eastAsia="Arial"/>
          <w:lang w:val="en-GB"/>
        </w:rPr>
        <w:t xml:space="preserve"> </w:t>
      </w:r>
      <w:r>
        <w:rPr>
          <w:lang w:val="en-GB"/>
        </w:rPr>
        <w:t>hundred</w:t>
      </w:r>
      <w:r>
        <w:rPr>
          <w:rFonts w:eastAsia="Arial"/>
          <w:lang w:val="en-GB"/>
        </w:rPr>
        <w:t xml:space="preserve"> </w:t>
      </w:r>
      <w:r>
        <w:rPr>
          <w:lang w:val="en-GB"/>
        </w:rPr>
        <w:t>thousand</w:t>
      </w:r>
      <w:r>
        <w:rPr>
          <w:rFonts w:eastAsia="Arial"/>
          <w:lang w:val="en-GB"/>
        </w:rPr>
        <w:t xml:space="preserve"> </w:t>
      </w:r>
      <w:r>
        <w:rPr>
          <w:lang w:val="en-GB"/>
        </w:rPr>
        <w:t>Euro)</w:t>
      </w:r>
      <w:r>
        <w:rPr>
          <w:rFonts w:eastAsia="Arial"/>
          <w:lang w:val="en-GB"/>
        </w:rPr>
        <w:t xml:space="preserve"> </w:t>
      </w:r>
      <w:r>
        <w:rPr>
          <w:lang w:val="en-GB"/>
        </w:rPr>
        <w:t>for</w:t>
      </w:r>
      <w:r>
        <w:rPr>
          <w:rFonts w:eastAsia="Arial"/>
          <w:lang w:val="en-GB"/>
        </w:rPr>
        <w:t xml:space="preserve"> </w:t>
      </w:r>
      <w:r>
        <w:rPr>
          <w:lang w:val="en-GB"/>
        </w:rPr>
        <w:t>death</w:t>
      </w:r>
      <w:r>
        <w:rPr>
          <w:rFonts w:eastAsia="Arial"/>
          <w:lang w:val="en-GB"/>
        </w:rPr>
        <w:t xml:space="preserve"> </w:t>
      </w:r>
      <w:r>
        <w:rPr>
          <w:lang w:val="en-GB"/>
        </w:rPr>
        <w:t>or</w:t>
      </w:r>
      <w:r>
        <w:rPr>
          <w:rFonts w:eastAsia="Arial"/>
          <w:lang w:val="en-GB"/>
        </w:rPr>
        <w:t xml:space="preserve"> </w:t>
      </w:r>
      <w:r>
        <w:rPr>
          <w:lang w:val="en-GB"/>
        </w:rPr>
        <w:t>injury</w:t>
      </w:r>
      <w:r>
        <w:rPr>
          <w:rFonts w:eastAsia="Arial"/>
          <w:lang w:val="en-GB"/>
        </w:rPr>
        <w:t xml:space="preserve"> </w:t>
      </w:r>
      <w:r>
        <w:rPr>
          <w:lang w:val="en-GB"/>
        </w:rPr>
        <w:t>for</w:t>
      </w:r>
      <w:r>
        <w:rPr>
          <w:rFonts w:eastAsia="Arial"/>
          <w:lang w:val="en-GB"/>
        </w:rPr>
        <w:t xml:space="preserve"> </w:t>
      </w:r>
      <w:r>
        <w:rPr>
          <w:lang w:val="en-GB"/>
        </w:rPr>
        <w:t>all</w:t>
      </w:r>
      <w:r>
        <w:rPr>
          <w:rFonts w:eastAsia="Arial"/>
          <w:lang w:val="en-GB"/>
        </w:rPr>
        <w:t xml:space="preserve"> </w:t>
      </w:r>
      <w:r>
        <w:rPr>
          <w:lang w:val="en-GB"/>
        </w:rPr>
        <w:t>subjects</w:t>
      </w:r>
      <w:r>
        <w:rPr>
          <w:rFonts w:eastAsia="Arial"/>
          <w:lang w:val="en-GB"/>
        </w:rPr>
        <w:t xml:space="preserve"> </w:t>
      </w:r>
      <w:r>
        <w:rPr>
          <w:lang w:val="en-GB"/>
        </w:rPr>
        <w:t>who</w:t>
      </w:r>
      <w:r>
        <w:rPr>
          <w:rFonts w:eastAsia="Arial"/>
          <w:lang w:val="en-GB"/>
        </w:rPr>
        <w:t xml:space="preserve"> </w:t>
      </w:r>
      <w:r>
        <w:rPr>
          <w:lang w:val="en-GB"/>
        </w:rPr>
        <w:t>participate</w:t>
      </w:r>
      <w:r>
        <w:rPr>
          <w:rFonts w:eastAsia="Arial"/>
          <w:lang w:val="en-GB"/>
        </w:rPr>
        <w:t xml:space="preserve"> </w:t>
      </w:r>
      <w:r>
        <w:rPr>
          <w:lang w:val="en-GB"/>
        </w:rPr>
        <w:t>in</w:t>
      </w:r>
      <w:r>
        <w:rPr>
          <w:rFonts w:eastAsia="Arial"/>
          <w:lang w:val="en-GB"/>
        </w:rPr>
        <w:t xml:space="preserve"> </w:t>
      </w:r>
      <w:r>
        <w:rPr>
          <w:lang w:val="en-GB"/>
        </w:rPr>
        <w:t>the</w:t>
      </w:r>
      <w:r>
        <w:rPr>
          <w:rFonts w:eastAsia="Arial"/>
          <w:lang w:val="en-GB"/>
        </w:rPr>
        <w:t xml:space="preserve"> </w:t>
      </w:r>
      <w:r>
        <w:rPr>
          <w:lang w:val="en-GB"/>
        </w:rPr>
        <w:t>Research;</w:t>
      </w:r>
      <w:r>
        <w:rPr>
          <w:rFonts w:eastAsia="Arial"/>
          <w:lang w:val="en-GB"/>
        </w:rPr>
        <w:t xml:space="preserve"> </w:t>
      </w:r>
    </w:p>
    <w:p w14:paraId="136FF204" w14:textId="77777777" w:rsidR="0081710B" w:rsidRDefault="0081710B" w:rsidP="00845FA6">
      <w:pPr>
        <w:numPr>
          <w:ilvl w:val="0"/>
          <w:numId w:val="37"/>
        </w:numPr>
        <w:tabs>
          <w:tab w:val="left" w:pos="284"/>
          <w:tab w:val="left" w:pos="1701"/>
        </w:tabs>
        <w:suppressAutoHyphens/>
        <w:spacing w:line="360" w:lineRule="auto"/>
        <w:jc w:val="both"/>
        <w:rPr>
          <w:lang w:val="en-GB"/>
        </w:rPr>
      </w:pPr>
      <w:r>
        <w:rPr>
          <w:rFonts w:eastAsia="Arial"/>
          <w:lang w:val="en-GB"/>
        </w:rPr>
        <w:t xml:space="preserve">€ </w:t>
      </w:r>
      <w:r>
        <w:rPr>
          <w:lang w:val="en-GB"/>
        </w:rPr>
        <w:t>5.000.000,--</w:t>
      </w:r>
      <w:r>
        <w:rPr>
          <w:rFonts w:eastAsia="Arial"/>
          <w:lang w:val="en-GB"/>
        </w:rPr>
        <w:t xml:space="preserve"> </w:t>
      </w:r>
      <w:r>
        <w:rPr>
          <w:lang w:val="en-GB"/>
        </w:rPr>
        <w:t>(i.e.</w:t>
      </w:r>
      <w:r>
        <w:rPr>
          <w:rFonts w:eastAsia="Arial"/>
          <w:lang w:val="en-GB"/>
        </w:rPr>
        <w:t xml:space="preserve"> </w:t>
      </w:r>
      <w:r>
        <w:rPr>
          <w:lang w:val="en-GB"/>
        </w:rPr>
        <w:t>five</w:t>
      </w:r>
      <w:r>
        <w:rPr>
          <w:rFonts w:eastAsia="Arial"/>
          <w:lang w:val="en-GB"/>
        </w:rPr>
        <w:t xml:space="preserve"> </w:t>
      </w:r>
      <w:r>
        <w:rPr>
          <w:lang w:val="en-GB"/>
        </w:rPr>
        <w:t>million</w:t>
      </w:r>
      <w:r>
        <w:rPr>
          <w:rFonts w:eastAsia="Arial"/>
          <w:lang w:val="en-GB"/>
        </w:rPr>
        <w:t xml:space="preserve"> </w:t>
      </w:r>
      <w:r>
        <w:rPr>
          <w:lang w:val="en-GB"/>
        </w:rPr>
        <w:t>Euro)</w:t>
      </w:r>
      <w:r>
        <w:rPr>
          <w:rFonts w:eastAsia="Arial"/>
          <w:lang w:val="en-GB"/>
        </w:rPr>
        <w:t xml:space="preserve"> </w:t>
      </w:r>
      <w:r>
        <w:rPr>
          <w:lang w:val="en-GB"/>
        </w:rPr>
        <w:t>for</w:t>
      </w:r>
      <w:r>
        <w:rPr>
          <w:rFonts w:eastAsia="Arial"/>
          <w:lang w:val="en-GB"/>
        </w:rPr>
        <w:t xml:space="preserve"> </w:t>
      </w:r>
      <w:r>
        <w:rPr>
          <w:lang w:val="en-GB"/>
        </w:rPr>
        <w:t>the</w:t>
      </w:r>
      <w:r>
        <w:rPr>
          <w:rFonts w:eastAsia="Arial"/>
          <w:lang w:val="en-GB"/>
        </w:rPr>
        <w:t xml:space="preserve"> </w:t>
      </w:r>
      <w:r>
        <w:rPr>
          <w:lang w:val="en-GB"/>
        </w:rPr>
        <w:t>total</w:t>
      </w:r>
      <w:r>
        <w:rPr>
          <w:rFonts w:eastAsia="Arial"/>
          <w:lang w:val="en-GB"/>
        </w:rPr>
        <w:t xml:space="preserve"> </w:t>
      </w:r>
      <w:r>
        <w:rPr>
          <w:lang w:val="en-GB"/>
        </w:rPr>
        <w:t>damage</w:t>
      </w:r>
      <w:r>
        <w:rPr>
          <w:rFonts w:eastAsia="Arial"/>
          <w:lang w:val="en-GB"/>
        </w:rPr>
        <w:t xml:space="preserve"> </w:t>
      </w:r>
      <w:r>
        <w:rPr>
          <w:lang w:val="en-GB"/>
        </w:rPr>
        <w:t>incurred</w:t>
      </w:r>
      <w:r>
        <w:rPr>
          <w:rFonts w:eastAsia="Arial"/>
          <w:lang w:val="en-GB"/>
        </w:rPr>
        <w:t xml:space="preserve"> </w:t>
      </w:r>
      <w:r>
        <w:rPr>
          <w:lang w:val="en-GB"/>
        </w:rPr>
        <w:t>by</w:t>
      </w:r>
      <w:r>
        <w:rPr>
          <w:rFonts w:eastAsia="Arial"/>
          <w:lang w:val="en-GB"/>
        </w:rPr>
        <w:t xml:space="preserve"> </w:t>
      </w:r>
      <w:r>
        <w:rPr>
          <w:lang w:val="en-GB"/>
        </w:rPr>
        <w:t>the</w:t>
      </w:r>
      <w:r>
        <w:rPr>
          <w:rFonts w:eastAsia="Arial"/>
          <w:lang w:val="en-GB"/>
        </w:rPr>
        <w:t xml:space="preserve"> </w:t>
      </w:r>
      <w:r>
        <w:rPr>
          <w:lang w:val="en-GB"/>
        </w:rPr>
        <w:t>organisation</w:t>
      </w:r>
      <w:r>
        <w:rPr>
          <w:rFonts w:eastAsia="Arial"/>
          <w:lang w:val="en-GB"/>
        </w:rPr>
        <w:t xml:space="preserve"> </w:t>
      </w:r>
      <w:r>
        <w:rPr>
          <w:lang w:val="en-GB"/>
        </w:rPr>
        <w:t>for</w:t>
      </w:r>
      <w:r>
        <w:rPr>
          <w:rFonts w:eastAsia="Arial"/>
          <w:lang w:val="en-GB"/>
        </w:rPr>
        <w:t xml:space="preserve"> </w:t>
      </w:r>
      <w:r>
        <w:rPr>
          <w:lang w:val="en-GB"/>
        </w:rPr>
        <w:t>all</w:t>
      </w:r>
      <w:r>
        <w:rPr>
          <w:rFonts w:eastAsia="Arial"/>
          <w:lang w:val="en-GB"/>
        </w:rPr>
        <w:t xml:space="preserve"> </w:t>
      </w:r>
      <w:r>
        <w:rPr>
          <w:lang w:val="en-GB"/>
        </w:rPr>
        <w:t>damage</w:t>
      </w:r>
      <w:r>
        <w:rPr>
          <w:rFonts w:eastAsia="Arial"/>
          <w:lang w:val="en-GB"/>
        </w:rPr>
        <w:t xml:space="preserve"> </w:t>
      </w:r>
      <w:r>
        <w:rPr>
          <w:lang w:val="en-GB"/>
        </w:rPr>
        <w:t>disclosed</w:t>
      </w:r>
      <w:r>
        <w:rPr>
          <w:rFonts w:eastAsia="Arial"/>
          <w:lang w:val="en-GB"/>
        </w:rPr>
        <w:t xml:space="preserve"> </w:t>
      </w:r>
      <w:r>
        <w:rPr>
          <w:lang w:val="en-GB"/>
        </w:rPr>
        <w:t>by</w:t>
      </w:r>
      <w:r>
        <w:rPr>
          <w:rFonts w:eastAsia="Arial"/>
          <w:lang w:val="en-GB"/>
        </w:rPr>
        <w:t xml:space="preserve"> </w:t>
      </w:r>
      <w:r>
        <w:rPr>
          <w:lang w:val="en-GB"/>
        </w:rPr>
        <w:t>scientific</w:t>
      </w:r>
      <w:r>
        <w:rPr>
          <w:rFonts w:eastAsia="Arial"/>
          <w:lang w:val="en-GB"/>
        </w:rPr>
        <w:t xml:space="preserve"> </w:t>
      </w:r>
      <w:r>
        <w:rPr>
          <w:lang w:val="en-GB"/>
        </w:rPr>
        <w:t>research</w:t>
      </w:r>
      <w:r>
        <w:rPr>
          <w:rFonts w:eastAsia="Arial"/>
          <w:lang w:val="en-GB"/>
        </w:rPr>
        <w:t xml:space="preserve"> </w:t>
      </w:r>
      <w:r>
        <w:rPr>
          <w:lang w:val="en-GB"/>
        </w:rPr>
        <w:t>for</w:t>
      </w:r>
      <w:r>
        <w:rPr>
          <w:rFonts w:eastAsia="Arial"/>
          <w:lang w:val="en-GB"/>
        </w:rPr>
        <w:t xml:space="preserve"> </w:t>
      </w:r>
      <w:r>
        <w:rPr>
          <w:lang w:val="en-GB"/>
        </w:rPr>
        <w:t>the</w:t>
      </w:r>
      <w:r>
        <w:rPr>
          <w:rFonts w:eastAsia="Arial"/>
          <w:lang w:val="en-GB"/>
        </w:rPr>
        <w:t xml:space="preserve"> </w:t>
      </w:r>
      <w:r>
        <w:rPr>
          <w:lang w:val="en-GB"/>
        </w:rPr>
        <w:t>Sponsor</w:t>
      </w:r>
      <w:r>
        <w:rPr>
          <w:rFonts w:eastAsia="Arial"/>
          <w:lang w:val="en-GB"/>
        </w:rPr>
        <w:t xml:space="preserve"> </w:t>
      </w:r>
      <w:r>
        <w:rPr>
          <w:lang w:val="en-GB"/>
        </w:rPr>
        <w:t>as</w:t>
      </w:r>
      <w:r>
        <w:rPr>
          <w:rFonts w:eastAsia="Arial"/>
          <w:lang w:val="en-GB"/>
        </w:rPr>
        <w:t xml:space="preserve"> ‘</w:t>
      </w:r>
      <w:proofErr w:type="spellStart"/>
      <w:r>
        <w:rPr>
          <w:lang w:val="en-GB"/>
        </w:rPr>
        <w:t>verrichter</w:t>
      </w:r>
      <w:proofErr w:type="spellEnd"/>
      <w:r>
        <w:rPr>
          <w:rFonts w:eastAsia="Arial"/>
          <w:lang w:val="en-GB"/>
        </w:rPr>
        <w:t xml:space="preserve">’ </w:t>
      </w:r>
      <w:r>
        <w:rPr>
          <w:lang w:val="en-GB"/>
        </w:rPr>
        <w:t>in</w:t>
      </w:r>
      <w:r>
        <w:rPr>
          <w:rFonts w:eastAsia="Arial"/>
          <w:lang w:val="en-GB"/>
        </w:rPr>
        <w:t xml:space="preserve"> </w:t>
      </w:r>
      <w:r>
        <w:rPr>
          <w:lang w:val="en-GB"/>
        </w:rPr>
        <w:t>the</w:t>
      </w:r>
      <w:r>
        <w:rPr>
          <w:rFonts w:eastAsia="Arial"/>
          <w:lang w:val="en-GB"/>
        </w:rPr>
        <w:t xml:space="preserve"> </w:t>
      </w:r>
      <w:r>
        <w:rPr>
          <w:lang w:val="en-GB"/>
        </w:rPr>
        <w:t>meaning</w:t>
      </w:r>
      <w:r>
        <w:rPr>
          <w:rFonts w:eastAsia="Arial"/>
          <w:lang w:val="en-GB"/>
        </w:rPr>
        <w:t xml:space="preserve"> </w:t>
      </w:r>
      <w:r>
        <w:rPr>
          <w:lang w:val="en-GB"/>
        </w:rPr>
        <w:t>of</w:t>
      </w:r>
      <w:r>
        <w:rPr>
          <w:rFonts w:eastAsia="Arial"/>
          <w:lang w:val="en-GB"/>
        </w:rPr>
        <w:t xml:space="preserve"> </w:t>
      </w:r>
      <w:r>
        <w:rPr>
          <w:lang w:val="en-GB"/>
        </w:rPr>
        <w:t>said</w:t>
      </w:r>
      <w:r>
        <w:rPr>
          <w:rFonts w:eastAsia="Arial"/>
          <w:lang w:val="en-GB"/>
        </w:rPr>
        <w:t xml:space="preserve"> </w:t>
      </w:r>
      <w:r>
        <w:rPr>
          <w:lang w:val="en-GB"/>
        </w:rPr>
        <w:t>Act</w:t>
      </w:r>
      <w:r>
        <w:rPr>
          <w:rFonts w:eastAsia="Arial"/>
          <w:lang w:val="en-GB"/>
        </w:rPr>
        <w:t xml:space="preserve"> </w:t>
      </w:r>
      <w:r>
        <w:rPr>
          <w:lang w:val="en-GB"/>
        </w:rPr>
        <w:t>in</w:t>
      </w:r>
      <w:r>
        <w:rPr>
          <w:rFonts w:eastAsia="Arial"/>
          <w:lang w:val="en-GB"/>
        </w:rPr>
        <w:t xml:space="preserve"> </w:t>
      </w:r>
      <w:r>
        <w:rPr>
          <w:lang w:val="en-GB"/>
        </w:rPr>
        <w:t>each</w:t>
      </w:r>
      <w:r>
        <w:rPr>
          <w:rFonts w:eastAsia="Arial"/>
          <w:lang w:val="en-GB"/>
        </w:rPr>
        <w:t xml:space="preserve"> </w:t>
      </w:r>
      <w:r>
        <w:rPr>
          <w:lang w:val="en-GB"/>
        </w:rPr>
        <w:t>year</w:t>
      </w:r>
      <w:r>
        <w:rPr>
          <w:rFonts w:eastAsia="Arial"/>
          <w:lang w:val="en-GB"/>
        </w:rPr>
        <w:t xml:space="preserve"> </w:t>
      </w:r>
      <w:r>
        <w:rPr>
          <w:lang w:val="en-GB"/>
        </w:rPr>
        <w:t>of</w:t>
      </w:r>
      <w:r>
        <w:rPr>
          <w:rFonts w:eastAsia="Arial"/>
          <w:lang w:val="en-GB"/>
        </w:rPr>
        <w:t xml:space="preserve"> </w:t>
      </w:r>
      <w:r>
        <w:rPr>
          <w:lang w:val="en-GB"/>
        </w:rPr>
        <w:t>insurance</w:t>
      </w:r>
      <w:r>
        <w:rPr>
          <w:rFonts w:eastAsia="Arial"/>
          <w:lang w:val="en-GB"/>
        </w:rPr>
        <w:t xml:space="preserve"> </w:t>
      </w:r>
      <w:r>
        <w:rPr>
          <w:lang w:val="en-GB"/>
        </w:rPr>
        <w:t>coverage.</w:t>
      </w:r>
    </w:p>
    <w:p w14:paraId="48A43C06" w14:textId="77777777" w:rsidR="0081710B" w:rsidRDefault="0081710B" w:rsidP="00845FA6">
      <w:pPr>
        <w:spacing w:line="360" w:lineRule="auto"/>
        <w:ind w:left="340"/>
        <w:jc w:val="both"/>
        <w:rPr>
          <w:lang w:val="en-GB"/>
        </w:rPr>
      </w:pPr>
    </w:p>
    <w:p w14:paraId="5F9F9156" w14:textId="77777777" w:rsidR="0081710B" w:rsidRDefault="0081710B" w:rsidP="00845FA6">
      <w:pPr>
        <w:spacing w:line="360" w:lineRule="auto"/>
        <w:ind w:left="340"/>
        <w:jc w:val="both"/>
        <w:rPr>
          <w:lang w:val="en-GB"/>
        </w:rPr>
      </w:pPr>
      <w:r>
        <w:rPr>
          <w:lang w:val="en-GB"/>
        </w:rPr>
        <w:t>The</w:t>
      </w:r>
      <w:r>
        <w:rPr>
          <w:rFonts w:eastAsia="Arial"/>
          <w:lang w:val="en-GB"/>
        </w:rPr>
        <w:t xml:space="preserve"> </w:t>
      </w:r>
      <w:r>
        <w:rPr>
          <w:lang w:val="en-GB"/>
        </w:rPr>
        <w:t>insurance</w:t>
      </w:r>
      <w:r>
        <w:rPr>
          <w:rFonts w:eastAsia="Arial"/>
          <w:lang w:val="en-GB"/>
        </w:rPr>
        <w:t xml:space="preserve"> </w:t>
      </w:r>
      <w:r>
        <w:rPr>
          <w:lang w:val="en-GB"/>
        </w:rPr>
        <w:t>applies</w:t>
      </w:r>
      <w:r>
        <w:rPr>
          <w:rFonts w:eastAsia="Arial"/>
          <w:lang w:val="en-GB"/>
        </w:rPr>
        <w:t xml:space="preserve"> </w:t>
      </w:r>
      <w:r>
        <w:rPr>
          <w:lang w:val="en-GB"/>
        </w:rPr>
        <w:t>to</w:t>
      </w:r>
      <w:r>
        <w:rPr>
          <w:rFonts w:eastAsia="Arial"/>
          <w:lang w:val="en-GB"/>
        </w:rPr>
        <w:t xml:space="preserve"> </w:t>
      </w:r>
      <w:r>
        <w:rPr>
          <w:lang w:val="en-GB"/>
        </w:rPr>
        <w:t>the</w:t>
      </w:r>
      <w:r>
        <w:rPr>
          <w:rFonts w:eastAsia="Arial"/>
          <w:lang w:val="en-GB"/>
        </w:rPr>
        <w:t xml:space="preserve"> </w:t>
      </w:r>
      <w:r>
        <w:rPr>
          <w:lang w:val="en-GB"/>
        </w:rPr>
        <w:t>damage</w:t>
      </w:r>
      <w:r>
        <w:rPr>
          <w:rFonts w:eastAsia="Arial"/>
          <w:lang w:val="en-GB"/>
        </w:rPr>
        <w:t xml:space="preserve"> </w:t>
      </w:r>
      <w:r>
        <w:rPr>
          <w:lang w:val="en-GB"/>
        </w:rPr>
        <w:t>that</w:t>
      </w:r>
      <w:r>
        <w:rPr>
          <w:rFonts w:eastAsia="Arial"/>
          <w:lang w:val="en-GB"/>
        </w:rPr>
        <w:t xml:space="preserve"> </w:t>
      </w:r>
      <w:r>
        <w:rPr>
          <w:lang w:val="en-GB"/>
        </w:rPr>
        <w:t>becomes</w:t>
      </w:r>
      <w:r>
        <w:rPr>
          <w:rFonts w:eastAsia="Arial"/>
          <w:lang w:val="en-GB"/>
        </w:rPr>
        <w:t xml:space="preserve"> </w:t>
      </w:r>
      <w:r>
        <w:rPr>
          <w:lang w:val="en-GB"/>
        </w:rPr>
        <w:t>apparent</w:t>
      </w:r>
      <w:r>
        <w:rPr>
          <w:rFonts w:eastAsia="Arial"/>
          <w:lang w:val="en-GB"/>
        </w:rPr>
        <w:t xml:space="preserve"> </w:t>
      </w:r>
      <w:r>
        <w:rPr>
          <w:lang w:val="en-GB"/>
        </w:rPr>
        <w:t>during</w:t>
      </w:r>
      <w:r>
        <w:rPr>
          <w:rFonts w:eastAsia="Arial"/>
          <w:lang w:val="en-GB"/>
        </w:rPr>
        <w:t xml:space="preserve"> </w:t>
      </w:r>
      <w:r>
        <w:rPr>
          <w:lang w:val="en-GB"/>
        </w:rPr>
        <w:t>the</w:t>
      </w:r>
      <w:r>
        <w:rPr>
          <w:rFonts w:eastAsia="Arial"/>
          <w:lang w:val="en-GB"/>
        </w:rPr>
        <w:t xml:space="preserve"> </w:t>
      </w:r>
      <w:r>
        <w:rPr>
          <w:lang w:val="en-GB"/>
        </w:rPr>
        <w:t>study</w:t>
      </w:r>
      <w:r>
        <w:rPr>
          <w:rFonts w:eastAsia="Arial"/>
          <w:lang w:val="en-GB"/>
        </w:rPr>
        <w:t xml:space="preserve"> </w:t>
      </w:r>
      <w:r>
        <w:rPr>
          <w:lang w:val="en-GB"/>
        </w:rPr>
        <w:t>or</w:t>
      </w:r>
      <w:r>
        <w:rPr>
          <w:rFonts w:eastAsia="Arial"/>
          <w:lang w:val="en-GB"/>
        </w:rPr>
        <w:t xml:space="preserve"> </w:t>
      </w:r>
      <w:r>
        <w:rPr>
          <w:lang w:val="en-GB"/>
        </w:rPr>
        <w:t>within</w:t>
      </w:r>
      <w:r>
        <w:rPr>
          <w:rFonts w:eastAsia="Arial"/>
          <w:lang w:val="en-GB"/>
        </w:rPr>
        <w:t xml:space="preserve"> </w:t>
      </w:r>
      <w:r>
        <w:rPr>
          <w:lang w:val="en-GB"/>
        </w:rPr>
        <w:t>4</w:t>
      </w:r>
      <w:r>
        <w:rPr>
          <w:rFonts w:eastAsia="Arial"/>
          <w:lang w:val="en-GB"/>
        </w:rPr>
        <w:t xml:space="preserve"> </w:t>
      </w:r>
      <w:r>
        <w:rPr>
          <w:lang w:val="en-GB"/>
        </w:rPr>
        <w:t>years</w:t>
      </w:r>
      <w:r>
        <w:rPr>
          <w:rFonts w:eastAsia="Arial"/>
          <w:lang w:val="en-GB"/>
        </w:rPr>
        <w:t xml:space="preserve"> </w:t>
      </w:r>
      <w:r>
        <w:rPr>
          <w:lang w:val="en-GB"/>
        </w:rPr>
        <w:t>after</w:t>
      </w:r>
      <w:r>
        <w:rPr>
          <w:rFonts w:eastAsia="Arial"/>
          <w:lang w:val="en-GB"/>
        </w:rPr>
        <w:t xml:space="preserve"> </w:t>
      </w:r>
      <w:r>
        <w:rPr>
          <w:lang w:val="en-GB"/>
        </w:rPr>
        <w:t>the</w:t>
      </w:r>
      <w:r>
        <w:rPr>
          <w:rFonts w:eastAsia="Arial"/>
          <w:lang w:val="en-GB"/>
        </w:rPr>
        <w:t xml:space="preserve"> </w:t>
      </w:r>
      <w:r>
        <w:rPr>
          <w:lang w:val="en-GB"/>
        </w:rPr>
        <w:t>end</w:t>
      </w:r>
      <w:r>
        <w:rPr>
          <w:rFonts w:eastAsia="Arial"/>
          <w:lang w:val="en-GB"/>
        </w:rPr>
        <w:t xml:space="preserve"> </w:t>
      </w:r>
      <w:r>
        <w:rPr>
          <w:lang w:val="en-GB"/>
        </w:rPr>
        <w:t>of</w:t>
      </w:r>
      <w:r>
        <w:rPr>
          <w:rFonts w:eastAsia="Arial"/>
          <w:lang w:val="en-GB"/>
        </w:rPr>
        <w:t xml:space="preserve"> </w:t>
      </w:r>
      <w:r>
        <w:rPr>
          <w:lang w:val="en-GB"/>
        </w:rPr>
        <w:t>the</w:t>
      </w:r>
      <w:r>
        <w:rPr>
          <w:rFonts w:eastAsia="Arial"/>
          <w:lang w:val="en-GB"/>
        </w:rPr>
        <w:t xml:space="preserve"> </w:t>
      </w:r>
      <w:r>
        <w:rPr>
          <w:lang w:val="en-GB"/>
        </w:rPr>
        <w:t>study.</w:t>
      </w:r>
    </w:p>
    <w:p w14:paraId="0797844F" w14:textId="77777777" w:rsidR="00456B32" w:rsidRPr="004A7B8D" w:rsidRDefault="00456B32" w:rsidP="00845FA6">
      <w:pPr>
        <w:spacing w:line="360" w:lineRule="auto"/>
        <w:jc w:val="both"/>
        <w:rPr>
          <w:lang w:val="en-GB"/>
        </w:rPr>
      </w:pPr>
    </w:p>
    <w:p w14:paraId="5ABB8C09" w14:textId="77777777" w:rsidR="00456B32" w:rsidRDefault="00456B32" w:rsidP="00845FA6">
      <w:pPr>
        <w:pStyle w:val="Kop2"/>
        <w:spacing w:line="360" w:lineRule="auto"/>
        <w:jc w:val="both"/>
        <w:rPr>
          <w:lang w:val="en-GB"/>
        </w:rPr>
      </w:pPr>
      <w:bookmarkStart w:id="167" w:name="_Toc326702366"/>
      <w:r>
        <w:rPr>
          <w:lang w:val="en-GB"/>
        </w:rPr>
        <w:t xml:space="preserve">Incentives </w:t>
      </w:r>
      <w:r w:rsidR="009D12BD">
        <w:rPr>
          <w:lang w:val="en-GB"/>
        </w:rPr>
        <w:t>(if applicable)</w:t>
      </w:r>
      <w:bookmarkEnd w:id="167"/>
    </w:p>
    <w:p w14:paraId="67F81E18" w14:textId="77777777" w:rsidR="0081710B" w:rsidRDefault="0081710B" w:rsidP="00845FA6">
      <w:pPr>
        <w:spacing w:line="360" w:lineRule="auto"/>
        <w:ind w:left="340"/>
        <w:jc w:val="both"/>
        <w:rPr>
          <w:lang w:val="en-GB"/>
        </w:rPr>
      </w:pPr>
      <w:r>
        <w:rPr>
          <w:lang w:val="en-GB"/>
        </w:rPr>
        <w:t xml:space="preserve">Patients may declare the costs made for travelling to and from </w:t>
      </w:r>
      <w:proofErr w:type="spellStart"/>
      <w:r>
        <w:rPr>
          <w:lang w:val="en-GB"/>
        </w:rPr>
        <w:t>Kempenhaeghe</w:t>
      </w:r>
      <w:proofErr w:type="spellEnd"/>
      <w:r>
        <w:rPr>
          <w:lang w:val="en-GB"/>
        </w:rPr>
        <w:t xml:space="preserve"> and will receive a gift of €25 to thank them for their voluntary participation. </w:t>
      </w:r>
    </w:p>
    <w:p w14:paraId="6134D53F" w14:textId="14E46829" w:rsidR="00326869" w:rsidRDefault="00326869" w:rsidP="00845FA6">
      <w:pPr>
        <w:spacing w:line="360" w:lineRule="auto"/>
        <w:ind w:left="340"/>
        <w:jc w:val="both"/>
        <w:rPr>
          <w:lang w:val="en-GB"/>
        </w:rPr>
      </w:pPr>
    </w:p>
    <w:p w14:paraId="197C9E20" w14:textId="02B44312" w:rsidR="00F62C81" w:rsidRDefault="00F62C81" w:rsidP="00F62C81">
      <w:pPr>
        <w:pStyle w:val="Kop1"/>
        <w:rPr>
          <w:lang w:val="en-GB"/>
        </w:rPr>
      </w:pPr>
      <w:r w:rsidRPr="003536C7">
        <w:rPr>
          <w:noProof/>
          <w:lang w:val="en-GB"/>
        </w:rPr>
        <w:t>ADMINISTRATIVE ASPECTS, MONITORING AND PUBLICATION</w:t>
      </w:r>
    </w:p>
    <w:p w14:paraId="13A6CFFE" w14:textId="587DC242" w:rsidR="00456B32" w:rsidRDefault="004D7159" w:rsidP="00845FA6">
      <w:pPr>
        <w:pStyle w:val="Kop2"/>
        <w:spacing w:line="360" w:lineRule="auto"/>
        <w:jc w:val="both"/>
        <w:rPr>
          <w:lang w:val="en-GB"/>
        </w:rPr>
      </w:pPr>
      <w:bookmarkStart w:id="168" w:name="_Toc326702368"/>
      <w:r>
        <w:rPr>
          <w:lang w:val="en-GB"/>
        </w:rPr>
        <w:t xml:space="preserve">Handling and storage of data and </w:t>
      </w:r>
      <w:commentRangeStart w:id="169"/>
      <w:r>
        <w:rPr>
          <w:lang w:val="en-GB"/>
        </w:rPr>
        <w:t>documents</w:t>
      </w:r>
      <w:commentRangeEnd w:id="169"/>
      <w:r w:rsidR="001A7067">
        <w:rPr>
          <w:rStyle w:val="Verwijzingopmerking"/>
          <w:rFonts w:ascii="Haarlemmer MT Medium OsF" w:hAnsi="Haarlemmer MT Medium OsF" w:cs="Times New Roman"/>
          <w:b w:val="0"/>
          <w:bCs w:val="0"/>
          <w:iCs w:val="0"/>
        </w:rPr>
        <w:commentReference w:id="169"/>
      </w:r>
      <w:bookmarkEnd w:id="168"/>
    </w:p>
    <w:p w14:paraId="01860FB4" w14:textId="61380016" w:rsidR="008E2973" w:rsidRPr="00F62C81" w:rsidRDefault="00F62C81" w:rsidP="00F62C81">
      <w:pPr>
        <w:spacing w:line="360" w:lineRule="auto"/>
        <w:ind w:left="340"/>
        <w:rPr>
          <w:lang w:val="en-GB"/>
        </w:rPr>
      </w:pPr>
      <w:r w:rsidRPr="00F62C81">
        <w:rPr>
          <w:lang w:val="en-GB"/>
        </w:rPr>
        <w:t>Data</w:t>
      </w:r>
      <w:r w:rsidRPr="00F62C81">
        <w:rPr>
          <w:rFonts w:eastAsia="Arial"/>
          <w:lang w:val="en-GB"/>
        </w:rPr>
        <w:t xml:space="preserve"> </w:t>
      </w:r>
      <w:r w:rsidRPr="00F62C81">
        <w:rPr>
          <w:lang w:val="en-GB"/>
        </w:rPr>
        <w:t>are</w:t>
      </w:r>
      <w:r w:rsidRPr="00F62C81">
        <w:rPr>
          <w:rFonts w:eastAsia="Arial"/>
          <w:lang w:val="en-GB"/>
        </w:rPr>
        <w:t xml:space="preserve"> </w:t>
      </w:r>
      <w:r w:rsidRPr="00F62C81">
        <w:rPr>
          <w:lang w:val="en-GB"/>
        </w:rPr>
        <w:t>handled</w:t>
      </w:r>
      <w:r w:rsidRPr="00F62C81">
        <w:rPr>
          <w:rFonts w:eastAsia="Arial"/>
          <w:lang w:val="en-GB"/>
        </w:rPr>
        <w:t xml:space="preserve"> </w:t>
      </w:r>
      <w:r w:rsidRPr="00F62C81">
        <w:rPr>
          <w:lang w:val="en-GB"/>
        </w:rPr>
        <w:t>confidentially</w:t>
      </w:r>
      <w:r w:rsidRPr="00F62C81">
        <w:rPr>
          <w:rFonts w:eastAsia="Arial"/>
          <w:lang w:val="en-GB"/>
        </w:rPr>
        <w:t xml:space="preserve"> </w:t>
      </w:r>
      <w:r w:rsidRPr="00F62C81">
        <w:rPr>
          <w:lang w:val="en-GB"/>
        </w:rPr>
        <w:t>and</w:t>
      </w:r>
      <w:r w:rsidRPr="00F62C81">
        <w:rPr>
          <w:rFonts w:eastAsia="Arial"/>
          <w:lang w:val="en-GB"/>
        </w:rPr>
        <w:t xml:space="preserve"> </w:t>
      </w:r>
      <w:r w:rsidRPr="00F62C81">
        <w:rPr>
          <w:lang w:val="en-GB"/>
        </w:rPr>
        <w:t>anonymously.</w:t>
      </w:r>
      <w:r w:rsidRPr="00F62C81">
        <w:rPr>
          <w:rFonts w:eastAsia="Arial"/>
          <w:lang w:val="en-GB"/>
        </w:rPr>
        <w:t xml:space="preserve"> </w:t>
      </w:r>
      <w:r w:rsidRPr="00F62C81">
        <w:rPr>
          <w:lang w:val="en-GB"/>
        </w:rPr>
        <w:t>Where</w:t>
      </w:r>
      <w:r w:rsidRPr="00F62C81">
        <w:rPr>
          <w:rFonts w:eastAsia="Arial"/>
          <w:lang w:val="en-GB"/>
        </w:rPr>
        <w:t xml:space="preserve"> </w:t>
      </w:r>
      <w:r w:rsidRPr="00F62C81">
        <w:rPr>
          <w:lang w:val="en-GB"/>
        </w:rPr>
        <w:t>it</w:t>
      </w:r>
      <w:r w:rsidRPr="00F62C81">
        <w:rPr>
          <w:rFonts w:eastAsia="Arial"/>
          <w:lang w:val="en-GB"/>
        </w:rPr>
        <w:t xml:space="preserve"> </w:t>
      </w:r>
      <w:r w:rsidRPr="00F62C81">
        <w:rPr>
          <w:lang w:val="en-GB"/>
        </w:rPr>
        <w:t>is</w:t>
      </w:r>
      <w:r w:rsidRPr="00F62C81">
        <w:rPr>
          <w:rFonts w:eastAsia="Arial"/>
          <w:lang w:val="en-GB"/>
        </w:rPr>
        <w:t xml:space="preserve"> </w:t>
      </w:r>
      <w:r w:rsidRPr="00F62C81">
        <w:rPr>
          <w:lang w:val="en-GB"/>
        </w:rPr>
        <w:t>necessary</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be</w:t>
      </w:r>
      <w:r w:rsidRPr="00F62C81">
        <w:rPr>
          <w:rFonts w:eastAsia="Arial"/>
          <w:lang w:val="en-GB"/>
        </w:rPr>
        <w:t xml:space="preserve"> </w:t>
      </w:r>
      <w:r w:rsidRPr="00F62C81">
        <w:rPr>
          <w:lang w:val="en-GB"/>
        </w:rPr>
        <w:t>able</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trace</w:t>
      </w:r>
      <w:r w:rsidRPr="00F62C81">
        <w:rPr>
          <w:rFonts w:eastAsia="Arial"/>
          <w:lang w:val="en-GB"/>
        </w:rPr>
        <w:t xml:space="preserve"> </w:t>
      </w:r>
      <w:r w:rsidRPr="00F62C81">
        <w:rPr>
          <w:lang w:val="en-GB"/>
        </w:rPr>
        <w:t>data</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an</w:t>
      </w:r>
      <w:r w:rsidRPr="00F62C81">
        <w:rPr>
          <w:rFonts w:eastAsia="Arial"/>
          <w:lang w:val="en-GB"/>
        </w:rPr>
        <w:t xml:space="preserve"> </w:t>
      </w:r>
      <w:r w:rsidRPr="00F62C81">
        <w:rPr>
          <w:lang w:val="en-GB"/>
        </w:rPr>
        <w:t>individual</w:t>
      </w:r>
      <w:r w:rsidRPr="00F62C81">
        <w:rPr>
          <w:rFonts w:eastAsia="Arial"/>
          <w:lang w:val="en-GB"/>
        </w:rPr>
        <w:t xml:space="preserve"> </w:t>
      </w:r>
      <w:r w:rsidRPr="00F62C81">
        <w:rPr>
          <w:lang w:val="en-GB"/>
        </w:rPr>
        <w:t>subject,</w:t>
      </w:r>
      <w:r w:rsidRPr="00F62C81">
        <w:rPr>
          <w:rFonts w:eastAsia="Arial"/>
          <w:lang w:val="en-GB"/>
        </w:rPr>
        <w:t xml:space="preserve"> </w:t>
      </w:r>
      <w:r w:rsidRPr="00F62C81">
        <w:rPr>
          <w:lang w:val="en-GB"/>
        </w:rPr>
        <w:t>a</w:t>
      </w:r>
      <w:r w:rsidRPr="00F62C81">
        <w:rPr>
          <w:rFonts w:eastAsia="Arial"/>
          <w:lang w:val="en-GB"/>
        </w:rPr>
        <w:t xml:space="preserve"> </w:t>
      </w:r>
      <w:r w:rsidRPr="00F62C81">
        <w:rPr>
          <w:lang w:val="en-GB"/>
        </w:rPr>
        <w:t>subject</w:t>
      </w:r>
      <w:r w:rsidRPr="00F62C81">
        <w:rPr>
          <w:rFonts w:eastAsia="Arial"/>
          <w:lang w:val="en-GB"/>
        </w:rPr>
        <w:t xml:space="preserve"> </w:t>
      </w:r>
      <w:r w:rsidRPr="00F62C81">
        <w:rPr>
          <w:lang w:val="en-GB"/>
        </w:rPr>
        <w:t>identification</w:t>
      </w:r>
      <w:r w:rsidRPr="00F62C81">
        <w:rPr>
          <w:rFonts w:eastAsia="Arial"/>
          <w:lang w:val="en-GB"/>
        </w:rPr>
        <w:t xml:space="preserve"> </w:t>
      </w:r>
      <w:r w:rsidRPr="00F62C81">
        <w:rPr>
          <w:lang w:val="en-GB"/>
        </w:rPr>
        <w:t>code</w:t>
      </w:r>
      <w:r w:rsidRPr="00F62C81">
        <w:rPr>
          <w:rFonts w:eastAsia="Arial"/>
          <w:lang w:val="en-GB"/>
        </w:rPr>
        <w:t xml:space="preserve"> </w:t>
      </w:r>
      <w:r w:rsidRPr="00F62C81">
        <w:rPr>
          <w:lang w:val="en-GB"/>
        </w:rPr>
        <w:t>list</w:t>
      </w:r>
      <w:r w:rsidRPr="00F62C81">
        <w:rPr>
          <w:rFonts w:eastAsia="Arial"/>
          <w:lang w:val="en-GB"/>
        </w:rPr>
        <w:t xml:space="preserve"> </w:t>
      </w:r>
      <w:r w:rsidRPr="00F62C81">
        <w:rPr>
          <w:lang w:val="en-GB"/>
        </w:rPr>
        <w:t>can</w:t>
      </w:r>
      <w:r w:rsidRPr="00F62C81">
        <w:rPr>
          <w:rFonts w:eastAsia="Arial"/>
          <w:lang w:val="en-GB"/>
        </w:rPr>
        <w:t xml:space="preserve"> </w:t>
      </w:r>
      <w:r w:rsidRPr="00F62C81">
        <w:rPr>
          <w:lang w:val="en-GB"/>
        </w:rPr>
        <w:t>be</w:t>
      </w:r>
      <w:r w:rsidRPr="00F62C81">
        <w:rPr>
          <w:rFonts w:eastAsia="Arial"/>
          <w:lang w:val="en-GB"/>
        </w:rPr>
        <w:t xml:space="preserve"> </w:t>
      </w:r>
      <w:r w:rsidRPr="00F62C81">
        <w:rPr>
          <w:lang w:val="en-GB"/>
        </w:rPr>
        <w:t>used</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link</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data</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subject.</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principle</w:t>
      </w:r>
      <w:r w:rsidRPr="00F62C81">
        <w:rPr>
          <w:rFonts w:eastAsia="Arial"/>
          <w:lang w:val="en-GB"/>
        </w:rPr>
        <w:t xml:space="preserve"> </w:t>
      </w:r>
      <w:r w:rsidRPr="00F62C81">
        <w:rPr>
          <w:lang w:val="en-GB"/>
        </w:rPr>
        <w:t>investigator</w:t>
      </w:r>
      <w:r w:rsidRPr="00F62C81">
        <w:rPr>
          <w:rFonts w:eastAsia="Arial"/>
          <w:lang w:val="en-GB"/>
        </w:rPr>
        <w:t xml:space="preserve"> </w:t>
      </w:r>
      <w:r w:rsidRPr="00F62C81">
        <w:rPr>
          <w:lang w:val="en-GB"/>
        </w:rPr>
        <w:t>will</w:t>
      </w:r>
      <w:r w:rsidRPr="00F62C81">
        <w:rPr>
          <w:rFonts w:eastAsia="Arial"/>
          <w:lang w:val="en-GB"/>
        </w:rPr>
        <w:t xml:space="preserve"> </w:t>
      </w:r>
      <w:r w:rsidRPr="00F62C81">
        <w:rPr>
          <w:lang w:val="en-GB"/>
        </w:rPr>
        <w:t>safeguard</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key</w:t>
      </w:r>
      <w:r w:rsidRPr="00F62C81">
        <w:rPr>
          <w:rFonts w:eastAsia="Arial"/>
          <w:lang w:val="en-GB"/>
        </w:rPr>
        <w:t xml:space="preserve"> </w:t>
      </w:r>
      <w:r w:rsidRPr="00F62C81">
        <w:rPr>
          <w:lang w:val="en-GB"/>
        </w:rPr>
        <w:t>to</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code.</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data</w:t>
      </w:r>
      <w:r w:rsidRPr="00F62C81">
        <w:rPr>
          <w:rFonts w:eastAsia="Arial"/>
          <w:lang w:val="en-GB"/>
        </w:rPr>
        <w:t xml:space="preserve"> </w:t>
      </w:r>
      <w:r w:rsidRPr="00F62C81">
        <w:rPr>
          <w:lang w:val="en-GB"/>
        </w:rPr>
        <w:t>will</w:t>
      </w:r>
      <w:r w:rsidRPr="00F62C81">
        <w:rPr>
          <w:rFonts w:eastAsia="Arial"/>
          <w:lang w:val="en-GB"/>
        </w:rPr>
        <w:t xml:space="preserve"> </w:t>
      </w:r>
      <w:r w:rsidRPr="00F62C81">
        <w:rPr>
          <w:lang w:val="en-GB"/>
        </w:rPr>
        <w:t>be</w:t>
      </w:r>
      <w:r w:rsidRPr="00F62C81">
        <w:rPr>
          <w:rFonts w:eastAsia="Arial"/>
          <w:lang w:val="en-GB"/>
        </w:rPr>
        <w:t xml:space="preserve"> </w:t>
      </w:r>
      <w:r w:rsidRPr="00F62C81">
        <w:rPr>
          <w:lang w:val="en-GB"/>
        </w:rPr>
        <w:t>stored</w:t>
      </w:r>
      <w:r w:rsidRPr="00F62C81">
        <w:rPr>
          <w:rFonts w:eastAsia="Arial"/>
          <w:lang w:val="en-GB"/>
        </w:rPr>
        <w:t xml:space="preserve"> </w:t>
      </w:r>
      <w:r w:rsidRPr="00F62C81">
        <w:rPr>
          <w:lang w:val="en-GB"/>
        </w:rPr>
        <w:t>for</w:t>
      </w:r>
      <w:r w:rsidRPr="00F62C81">
        <w:rPr>
          <w:rFonts w:eastAsia="Arial"/>
          <w:lang w:val="en-GB"/>
        </w:rPr>
        <w:t xml:space="preserve"> </w:t>
      </w:r>
      <w:r w:rsidRPr="00F62C81">
        <w:rPr>
          <w:lang w:val="en-GB"/>
        </w:rPr>
        <w:t>a</w:t>
      </w:r>
      <w:r w:rsidRPr="00F62C81">
        <w:rPr>
          <w:rFonts w:eastAsia="Arial"/>
          <w:lang w:val="en-GB"/>
        </w:rPr>
        <w:t xml:space="preserve"> </w:t>
      </w:r>
      <w:r w:rsidRPr="00F62C81">
        <w:rPr>
          <w:lang w:val="en-GB"/>
        </w:rPr>
        <w:t>period</w:t>
      </w:r>
      <w:r w:rsidRPr="00F62C81">
        <w:rPr>
          <w:rFonts w:eastAsia="Arial"/>
          <w:lang w:val="en-GB"/>
        </w:rPr>
        <w:t xml:space="preserve"> </w:t>
      </w:r>
      <w:r w:rsidRPr="00F62C81">
        <w:rPr>
          <w:lang w:val="en-GB"/>
        </w:rPr>
        <w:t>of</w:t>
      </w:r>
      <w:r w:rsidRPr="00F62C81">
        <w:rPr>
          <w:rFonts w:eastAsia="Arial"/>
          <w:lang w:val="en-GB"/>
        </w:rPr>
        <w:t xml:space="preserve"> </w:t>
      </w:r>
      <w:r w:rsidRPr="00F62C81">
        <w:rPr>
          <w:lang w:val="en-GB"/>
        </w:rPr>
        <w:t>15</w:t>
      </w:r>
      <w:r w:rsidRPr="00F62C81">
        <w:rPr>
          <w:rFonts w:eastAsia="Arial"/>
          <w:lang w:val="en-GB"/>
        </w:rPr>
        <w:t xml:space="preserve"> </w:t>
      </w:r>
      <w:r w:rsidRPr="00F62C81">
        <w:rPr>
          <w:lang w:val="en-GB"/>
        </w:rPr>
        <w:t>years.</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handling</w:t>
      </w:r>
      <w:r w:rsidRPr="00F62C81">
        <w:rPr>
          <w:rFonts w:eastAsia="Arial"/>
          <w:lang w:val="en-GB"/>
        </w:rPr>
        <w:t xml:space="preserve"> </w:t>
      </w:r>
      <w:r w:rsidRPr="00F62C81">
        <w:rPr>
          <w:lang w:val="en-GB"/>
        </w:rPr>
        <w:t>of</w:t>
      </w:r>
      <w:r w:rsidRPr="00F62C81">
        <w:rPr>
          <w:rFonts w:eastAsia="Arial"/>
          <w:lang w:val="en-GB"/>
        </w:rPr>
        <w:t xml:space="preserve"> </w:t>
      </w:r>
      <w:r w:rsidRPr="00F62C81">
        <w:rPr>
          <w:lang w:val="en-GB"/>
        </w:rPr>
        <w:t>personal</w:t>
      </w:r>
      <w:r w:rsidRPr="00F62C81">
        <w:rPr>
          <w:rFonts w:eastAsia="Arial"/>
          <w:lang w:val="en-GB"/>
        </w:rPr>
        <w:t xml:space="preserve"> </w:t>
      </w:r>
      <w:r w:rsidRPr="00F62C81">
        <w:rPr>
          <w:lang w:val="en-GB"/>
        </w:rPr>
        <w:t>data</w:t>
      </w:r>
      <w:r w:rsidRPr="00F62C81">
        <w:rPr>
          <w:rFonts w:eastAsia="Arial"/>
          <w:lang w:val="en-GB"/>
        </w:rPr>
        <w:t xml:space="preserve"> </w:t>
      </w:r>
      <w:r w:rsidRPr="00F62C81">
        <w:rPr>
          <w:lang w:val="en-GB"/>
        </w:rPr>
        <w:t>complies</w:t>
      </w:r>
      <w:r w:rsidRPr="00F62C81">
        <w:rPr>
          <w:rFonts w:eastAsia="Arial"/>
          <w:lang w:val="en-GB"/>
        </w:rPr>
        <w:t xml:space="preserve"> </w:t>
      </w:r>
      <w:r w:rsidRPr="00F62C81">
        <w:rPr>
          <w:lang w:val="en-GB"/>
        </w:rPr>
        <w:t>with</w:t>
      </w:r>
      <w:r w:rsidRPr="00F62C81">
        <w:rPr>
          <w:rFonts w:eastAsia="Arial"/>
          <w:lang w:val="en-GB"/>
        </w:rPr>
        <w:t xml:space="preserve"> </w:t>
      </w:r>
      <w:r w:rsidRPr="00F62C81">
        <w:rPr>
          <w:lang w:val="en-GB"/>
        </w:rPr>
        <w:t>the</w:t>
      </w:r>
      <w:r w:rsidRPr="00F62C81">
        <w:rPr>
          <w:rFonts w:eastAsia="Arial"/>
          <w:lang w:val="en-GB"/>
        </w:rPr>
        <w:t xml:space="preserve"> </w:t>
      </w:r>
      <w:r w:rsidRPr="00F62C81">
        <w:rPr>
          <w:lang w:val="en-GB"/>
        </w:rPr>
        <w:t>Dutch</w:t>
      </w:r>
      <w:r w:rsidRPr="00F62C81">
        <w:rPr>
          <w:rFonts w:eastAsia="Arial"/>
          <w:lang w:val="en-GB"/>
        </w:rPr>
        <w:t xml:space="preserve"> </w:t>
      </w:r>
      <w:r w:rsidRPr="00F62C81">
        <w:rPr>
          <w:lang w:val="en-GB"/>
        </w:rPr>
        <w:t>Personal</w:t>
      </w:r>
      <w:r w:rsidRPr="00F62C81">
        <w:rPr>
          <w:rFonts w:eastAsia="Arial"/>
          <w:lang w:val="en-GB"/>
        </w:rPr>
        <w:t xml:space="preserve"> </w:t>
      </w:r>
      <w:r w:rsidRPr="00F62C81">
        <w:rPr>
          <w:lang w:val="en-GB"/>
        </w:rPr>
        <w:t>Data</w:t>
      </w:r>
      <w:r w:rsidRPr="00F62C81">
        <w:rPr>
          <w:rFonts w:eastAsia="Arial"/>
          <w:lang w:val="en-GB"/>
        </w:rPr>
        <w:t xml:space="preserve"> </w:t>
      </w:r>
      <w:r w:rsidRPr="00F62C81">
        <w:rPr>
          <w:lang w:val="en-GB"/>
        </w:rPr>
        <w:t>Protection</w:t>
      </w:r>
      <w:r w:rsidRPr="00F62C81">
        <w:rPr>
          <w:rFonts w:eastAsia="Arial"/>
          <w:lang w:val="en-GB"/>
        </w:rPr>
        <w:t xml:space="preserve"> </w:t>
      </w:r>
      <w:r w:rsidRPr="00F62C81">
        <w:rPr>
          <w:lang w:val="en-GB"/>
        </w:rPr>
        <w:t>Act</w:t>
      </w:r>
      <w:r w:rsidRPr="00F62C81">
        <w:rPr>
          <w:rFonts w:eastAsia="Arial"/>
          <w:lang w:val="en-GB"/>
        </w:rPr>
        <w:t xml:space="preserve"> </w:t>
      </w:r>
      <w:r w:rsidRPr="00F62C81">
        <w:rPr>
          <w:lang w:val="en-GB"/>
        </w:rPr>
        <w:t>(in</w:t>
      </w:r>
      <w:r w:rsidRPr="00F62C81">
        <w:rPr>
          <w:rFonts w:eastAsia="Arial"/>
          <w:lang w:val="en-GB"/>
        </w:rPr>
        <w:t xml:space="preserve"> </w:t>
      </w:r>
      <w:r w:rsidRPr="00F62C81">
        <w:rPr>
          <w:lang w:val="en-GB"/>
        </w:rPr>
        <w:t>Dutch:</w:t>
      </w:r>
      <w:r w:rsidRPr="00F62C81">
        <w:rPr>
          <w:rFonts w:eastAsia="Arial"/>
          <w:lang w:val="en-GB"/>
        </w:rPr>
        <w:t xml:space="preserve"> </w:t>
      </w:r>
      <w:r w:rsidRPr="00F62C81">
        <w:rPr>
          <w:lang w:val="en-GB"/>
        </w:rPr>
        <w:t>De</w:t>
      </w:r>
      <w:r w:rsidRPr="00F62C81">
        <w:rPr>
          <w:rFonts w:eastAsia="Arial"/>
          <w:lang w:val="en-GB"/>
        </w:rPr>
        <w:t xml:space="preserve"> </w:t>
      </w:r>
      <w:r w:rsidRPr="00F62C81">
        <w:rPr>
          <w:lang w:val="en-GB"/>
        </w:rPr>
        <w:t>Wet</w:t>
      </w:r>
      <w:r w:rsidRPr="00F62C81">
        <w:rPr>
          <w:rFonts w:eastAsia="Arial"/>
          <w:lang w:val="en-GB"/>
        </w:rPr>
        <w:t xml:space="preserve"> </w:t>
      </w:r>
      <w:proofErr w:type="spellStart"/>
      <w:r w:rsidRPr="00F62C81">
        <w:rPr>
          <w:lang w:val="en-GB"/>
        </w:rPr>
        <w:t>Bescherming</w:t>
      </w:r>
      <w:proofErr w:type="spellEnd"/>
      <w:r w:rsidRPr="00F62C81">
        <w:rPr>
          <w:rFonts w:eastAsia="Arial"/>
          <w:lang w:val="en-GB"/>
        </w:rPr>
        <w:t xml:space="preserve"> </w:t>
      </w:r>
      <w:proofErr w:type="spellStart"/>
      <w:r w:rsidRPr="00F62C81">
        <w:rPr>
          <w:lang w:val="en-GB"/>
        </w:rPr>
        <w:t>Persoonsgegevens</w:t>
      </w:r>
      <w:proofErr w:type="spellEnd"/>
      <w:r w:rsidRPr="00F62C81">
        <w:rPr>
          <w:lang w:val="en-GB"/>
        </w:rPr>
        <w:t>,</w:t>
      </w:r>
      <w:r w:rsidRPr="00F62C81">
        <w:rPr>
          <w:rFonts w:eastAsia="Arial"/>
          <w:lang w:val="en-GB"/>
        </w:rPr>
        <w:t xml:space="preserve"> </w:t>
      </w:r>
      <w:proofErr w:type="spellStart"/>
      <w:r w:rsidRPr="00F62C81">
        <w:rPr>
          <w:lang w:val="en-GB"/>
        </w:rPr>
        <w:t>Wbp</w:t>
      </w:r>
      <w:proofErr w:type="spellEnd"/>
      <w:r w:rsidRPr="00F62C81">
        <w:rPr>
          <w:lang w:val="en-GB"/>
        </w:rPr>
        <w:t>).</w:t>
      </w:r>
      <w:r w:rsidRPr="00F62C81">
        <w:rPr>
          <w:rFonts w:eastAsia="Arial"/>
          <w:lang w:val="en-GB"/>
        </w:rPr>
        <w:t xml:space="preserve"> </w:t>
      </w:r>
      <w:r w:rsidR="0065088A">
        <w:rPr>
          <w:lang w:val="en-GB"/>
        </w:rPr>
        <w:t>Unsuspected relevant findings on</w:t>
      </w:r>
      <w:r w:rsidRPr="00F62C81">
        <w:rPr>
          <w:lang w:val="en-GB"/>
        </w:rPr>
        <w:t xml:space="preserve"> MRI will always be communicated with the general </w:t>
      </w:r>
      <w:proofErr w:type="spellStart"/>
      <w:r w:rsidRPr="00F62C81">
        <w:rPr>
          <w:lang w:val="en-GB"/>
        </w:rPr>
        <w:t>practioner</w:t>
      </w:r>
      <w:proofErr w:type="spellEnd"/>
      <w:r>
        <w:rPr>
          <w:lang w:val="en-GB"/>
        </w:rPr>
        <w:t>.</w:t>
      </w:r>
    </w:p>
    <w:p w14:paraId="0F152A5C" w14:textId="77777777" w:rsidR="00803C9D" w:rsidRPr="008E2973" w:rsidRDefault="00803C9D" w:rsidP="00845FA6">
      <w:pPr>
        <w:spacing w:line="360" w:lineRule="auto"/>
        <w:jc w:val="both"/>
        <w:rPr>
          <w:lang w:val="en-GB"/>
        </w:rPr>
      </w:pPr>
    </w:p>
    <w:p w14:paraId="3A06C737" w14:textId="77777777" w:rsidR="00803C9D" w:rsidRPr="00C4040E" w:rsidRDefault="00803C9D" w:rsidP="00845FA6">
      <w:pPr>
        <w:pStyle w:val="Kop2"/>
        <w:spacing w:line="360" w:lineRule="auto"/>
        <w:jc w:val="both"/>
        <w:rPr>
          <w:lang w:val="en-US"/>
        </w:rPr>
      </w:pPr>
      <w:bookmarkStart w:id="170" w:name="_Toc326702369"/>
      <w:r w:rsidRPr="00C4040E">
        <w:rPr>
          <w:lang w:val="en-US"/>
        </w:rPr>
        <w:lastRenderedPageBreak/>
        <w:t>Monitoring</w:t>
      </w:r>
      <w:r w:rsidR="00F65401" w:rsidRPr="00C4040E">
        <w:rPr>
          <w:lang w:val="en-US"/>
        </w:rPr>
        <w:t xml:space="preserve"> and Quality Assurance</w:t>
      </w:r>
      <w:bookmarkEnd w:id="170"/>
      <w:r w:rsidRPr="00C4040E">
        <w:rPr>
          <w:lang w:val="en-US"/>
        </w:rPr>
        <w:t xml:space="preserve"> </w:t>
      </w:r>
    </w:p>
    <w:p w14:paraId="31156C60" w14:textId="3C68405B" w:rsidR="00803C9D" w:rsidRPr="008E2973" w:rsidRDefault="008E2973" w:rsidP="00845FA6">
      <w:pPr>
        <w:spacing w:line="360" w:lineRule="auto"/>
        <w:ind w:left="340"/>
        <w:jc w:val="both"/>
        <w:rPr>
          <w:lang w:val="en-GB"/>
        </w:rPr>
      </w:pPr>
      <w:r w:rsidRPr="008E2973">
        <w:rPr>
          <w:lang w:val="en-GB"/>
        </w:rPr>
        <w:t>Not applicable</w:t>
      </w:r>
      <w:r w:rsidR="0065088A">
        <w:rPr>
          <w:lang w:val="en-GB"/>
        </w:rPr>
        <w:t>.</w:t>
      </w:r>
    </w:p>
    <w:p w14:paraId="1DEB6383" w14:textId="77777777" w:rsidR="00456B32" w:rsidRPr="00456C40" w:rsidRDefault="00456B32" w:rsidP="00845FA6">
      <w:pPr>
        <w:spacing w:line="360" w:lineRule="auto"/>
        <w:jc w:val="both"/>
        <w:rPr>
          <w:lang w:val="en-US"/>
        </w:rPr>
      </w:pPr>
    </w:p>
    <w:p w14:paraId="6A555AC0" w14:textId="77777777" w:rsidR="00456B32" w:rsidRPr="00893DD3" w:rsidRDefault="00456B32" w:rsidP="00845FA6">
      <w:pPr>
        <w:pStyle w:val="Kop2"/>
        <w:spacing w:line="360" w:lineRule="auto"/>
        <w:jc w:val="both"/>
        <w:rPr>
          <w:lang w:val="en-US"/>
        </w:rPr>
      </w:pPr>
      <w:bookmarkStart w:id="171" w:name="_Toc326702370"/>
      <w:r w:rsidRPr="00893DD3">
        <w:rPr>
          <w:lang w:val="en-US"/>
        </w:rPr>
        <w:t>Amendments</w:t>
      </w:r>
      <w:bookmarkEnd w:id="171"/>
      <w:r w:rsidR="00F40CD7" w:rsidRPr="00893DD3">
        <w:rPr>
          <w:lang w:val="en-US"/>
        </w:rPr>
        <w:t xml:space="preserve"> </w:t>
      </w:r>
    </w:p>
    <w:p w14:paraId="6787607F" w14:textId="77777777" w:rsidR="008E2973" w:rsidRDefault="008E2973" w:rsidP="00845FA6">
      <w:pPr>
        <w:spacing w:line="360" w:lineRule="auto"/>
        <w:ind w:left="340"/>
        <w:jc w:val="both"/>
        <w:rPr>
          <w:rFonts w:eastAsia="Arial"/>
          <w:lang w:val="en-GB"/>
        </w:rPr>
      </w:pPr>
      <w:r>
        <w:rPr>
          <w:lang w:val="en-GB"/>
        </w:rPr>
        <w:t>Amendments</w:t>
      </w:r>
      <w:r>
        <w:rPr>
          <w:rFonts w:eastAsia="Arial"/>
          <w:lang w:val="en-GB"/>
        </w:rPr>
        <w:t xml:space="preserve"> </w:t>
      </w:r>
      <w:r>
        <w:rPr>
          <w:lang w:val="en-GB"/>
        </w:rPr>
        <w:t>are</w:t>
      </w:r>
      <w:r>
        <w:rPr>
          <w:rFonts w:eastAsia="Arial"/>
          <w:lang w:val="en-GB"/>
        </w:rPr>
        <w:t xml:space="preserve"> </w:t>
      </w:r>
      <w:r>
        <w:rPr>
          <w:lang w:val="en-GB"/>
        </w:rPr>
        <w:t>changes</w:t>
      </w:r>
      <w:r>
        <w:rPr>
          <w:rFonts w:eastAsia="Arial"/>
          <w:lang w:val="en-GB"/>
        </w:rPr>
        <w:t xml:space="preserve"> </w:t>
      </w:r>
      <w:r>
        <w:rPr>
          <w:lang w:val="en-GB"/>
        </w:rPr>
        <w:t>made</w:t>
      </w:r>
      <w:r>
        <w:rPr>
          <w:rFonts w:eastAsia="Arial"/>
          <w:lang w:val="en-GB"/>
        </w:rPr>
        <w:t xml:space="preserve"> </w:t>
      </w:r>
      <w:r>
        <w:rPr>
          <w:lang w:val="en-GB"/>
        </w:rPr>
        <w:t>to</w:t>
      </w:r>
      <w:r>
        <w:rPr>
          <w:rFonts w:eastAsia="Arial"/>
          <w:lang w:val="en-GB"/>
        </w:rPr>
        <w:t xml:space="preserve"> </w:t>
      </w:r>
      <w:r>
        <w:rPr>
          <w:lang w:val="en-GB"/>
        </w:rPr>
        <w:t>the</w:t>
      </w:r>
      <w:r>
        <w:rPr>
          <w:rFonts w:eastAsia="Arial"/>
          <w:lang w:val="en-GB"/>
        </w:rPr>
        <w:t xml:space="preserve"> </w:t>
      </w:r>
      <w:r>
        <w:rPr>
          <w:lang w:val="en-GB"/>
        </w:rPr>
        <w:t>research</w:t>
      </w:r>
      <w:r>
        <w:rPr>
          <w:rFonts w:eastAsia="Arial"/>
          <w:lang w:val="en-GB"/>
        </w:rPr>
        <w:t xml:space="preserve"> </w:t>
      </w:r>
      <w:r>
        <w:rPr>
          <w:lang w:val="en-GB"/>
        </w:rPr>
        <w:t>after</w:t>
      </w:r>
      <w:r>
        <w:rPr>
          <w:rFonts w:eastAsia="Arial"/>
          <w:lang w:val="en-GB"/>
        </w:rPr>
        <w:t xml:space="preserve"> </w:t>
      </w:r>
      <w:r>
        <w:rPr>
          <w:lang w:val="en-GB"/>
        </w:rPr>
        <w:t>a</w:t>
      </w:r>
      <w:r>
        <w:rPr>
          <w:rFonts w:eastAsia="Arial"/>
          <w:lang w:val="en-GB"/>
        </w:rPr>
        <w:t xml:space="preserve"> </w:t>
      </w:r>
      <w:r>
        <w:rPr>
          <w:lang w:val="en-GB"/>
        </w:rPr>
        <w:t>favourable</w:t>
      </w:r>
      <w:r>
        <w:rPr>
          <w:rFonts w:eastAsia="Arial"/>
          <w:lang w:val="en-GB"/>
        </w:rPr>
        <w:t xml:space="preserve"> </w:t>
      </w:r>
      <w:r>
        <w:rPr>
          <w:lang w:val="en-GB"/>
        </w:rPr>
        <w:t>opinion</w:t>
      </w:r>
      <w:r>
        <w:rPr>
          <w:rFonts w:eastAsia="Arial"/>
          <w:lang w:val="en-GB"/>
        </w:rPr>
        <w:t xml:space="preserve"> </w:t>
      </w:r>
      <w:r>
        <w:rPr>
          <w:lang w:val="en-GB"/>
        </w:rPr>
        <w:t>by</w:t>
      </w:r>
      <w:r>
        <w:rPr>
          <w:rFonts w:eastAsia="Arial"/>
          <w:lang w:val="en-GB"/>
        </w:rPr>
        <w:t xml:space="preserve"> </w:t>
      </w:r>
      <w:r>
        <w:rPr>
          <w:lang w:val="en-GB"/>
        </w:rPr>
        <w:t>the</w:t>
      </w:r>
      <w:r>
        <w:rPr>
          <w:rFonts w:eastAsia="Arial"/>
          <w:lang w:val="en-GB"/>
        </w:rPr>
        <w:t xml:space="preserve"> </w:t>
      </w:r>
      <w:r>
        <w:rPr>
          <w:lang w:val="en-GB"/>
        </w:rPr>
        <w:t>accredited</w:t>
      </w:r>
      <w:r>
        <w:rPr>
          <w:rFonts w:eastAsia="Arial"/>
          <w:lang w:val="en-GB"/>
        </w:rPr>
        <w:t xml:space="preserve"> </w:t>
      </w:r>
      <w:r>
        <w:rPr>
          <w:lang w:val="en-GB"/>
        </w:rPr>
        <w:t>METC</w:t>
      </w:r>
      <w:r>
        <w:rPr>
          <w:rFonts w:eastAsia="Arial"/>
          <w:lang w:val="en-GB"/>
        </w:rPr>
        <w:t xml:space="preserve"> </w:t>
      </w:r>
      <w:r>
        <w:rPr>
          <w:lang w:val="en-GB"/>
        </w:rPr>
        <w:t>has</w:t>
      </w:r>
      <w:r>
        <w:rPr>
          <w:rFonts w:eastAsia="Arial"/>
          <w:lang w:val="en-GB"/>
        </w:rPr>
        <w:t xml:space="preserve"> </w:t>
      </w:r>
      <w:r>
        <w:rPr>
          <w:lang w:val="en-GB"/>
        </w:rPr>
        <w:t>been</w:t>
      </w:r>
      <w:r>
        <w:rPr>
          <w:rFonts w:eastAsia="Arial"/>
          <w:lang w:val="en-GB"/>
        </w:rPr>
        <w:t xml:space="preserve"> </w:t>
      </w:r>
      <w:r>
        <w:rPr>
          <w:lang w:val="en-GB"/>
        </w:rPr>
        <w:t>given.</w:t>
      </w:r>
      <w:r>
        <w:rPr>
          <w:rFonts w:eastAsia="Arial"/>
          <w:lang w:val="en-GB"/>
        </w:rPr>
        <w:t xml:space="preserve"> </w:t>
      </w:r>
      <w:r>
        <w:rPr>
          <w:lang w:val="en-GB"/>
        </w:rPr>
        <w:t>All</w:t>
      </w:r>
      <w:r>
        <w:rPr>
          <w:rFonts w:eastAsia="Arial"/>
          <w:lang w:val="en-GB"/>
        </w:rPr>
        <w:t xml:space="preserve"> </w:t>
      </w:r>
      <w:r>
        <w:rPr>
          <w:lang w:val="en-GB"/>
        </w:rPr>
        <w:t>amendments</w:t>
      </w:r>
      <w:r>
        <w:rPr>
          <w:rFonts w:eastAsia="Arial"/>
          <w:lang w:val="en-GB"/>
        </w:rPr>
        <w:t xml:space="preserve"> </w:t>
      </w:r>
      <w:r>
        <w:rPr>
          <w:lang w:val="en-GB"/>
        </w:rPr>
        <w:t>will</w:t>
      </w:r>
      <w:r>
        <w:rPr>
          <w:rFonts w:eastAsia="Arial"/>
          <w:lang w:val="en-GB"/>
        </w:rPr>
        <w:t xml:space="preserve"> </w:t>
      </w:r>
      <w:r>
        <w:rPr>
          <w:lang w:val="en-GB"/>
        </w:rPr>
        <w:t>be</w:t>
      </w:r>
      <w:r>
        <w:rPr>
          <w:rFonts w:eastAsia="Arial"/>
          <w:lang w:val="en-GB"/>
        </w:rPr>
        <w:t xml:space="preserve"> </w:t>
      </w:r>
      <w:r>
        <w:rPr>
          <w:lang w:val="en-GB"/>
        </w:rPr>
        <w:t>notified</w:t>
      </w:r>
      <w:r>
        <w:rPr>
          <w:rFonts w:eastAsia="Arial"/>
          <w:lang w:val="en-GB"/>
        </w:rPr>
        <w:t xml:space="preserve"> </w:t>
      </w:r>
      <w:r>
        <w:rPr>
          <w:lang w:val="en-GB"/>
        </w:rPr>
        <w:t>to</w:t>
      </w:r>
      <w:r>
        <w:rPr>
          <w:rFonts w:eastAsia="Arial"/>
          <w:lang w:val="en-GB"/>
        </w:rPr>
        <w:t xml:space="preserve"> </w:t>
      </w:r>
      <w:r>
        <w:rPr>
          <w:lang w:val="en-GB"/>
        </w:rPr>
        <w:t>the</w:t>
      </w:r>
      <w:r>
        <w:rPr>
          <w:rFonts w:eastAsia="Arial"/>
          <w:lang w:val="en-GB"/>
        </w:rPr>
        <w:t xml:space="preserve"> </w:t>
      </w:r>
      <w:r>
        <w:rPr>
          <w:lang w:val="en-GB"/>
        </w:rPr>
        <w:t>METC</w:t>
      </w:r>
      <w:r>
        <w:rPr>
          <w:rFonts w:eastAsia="Arial"/>
          <w:lang w:val="en-GB"/>
        </w:rPr>
        <w:t xml:space="preserve"> </w:t>
      </w:r>
      <w:r>
        <w:rPr>
          <w:lang w:val="en-GB"/>
        </w:rPr>
        <w:t>that</w:t>
      </w:r>
      <w:r>
        <w:rPr>
          <w:rFonts w:eastAsia="Arial"/>
          <w:lang w:val="en-GB"/>
        </w:rPr>
        <w:t xml:space="preserve"> </w:t>
      </w:r>
      <w:r>
        <w:rPr>
          <w:lang w:val="en-GB"/>
        </w:rPr>
        <w:t>gave</w:t>
      </w:r>
      <w:r>
        <w:rPr>
          <w:rFonts w:eastAsia="Arial"/>
          <w:lang w:val="en-GB"/>
        </w:rPr>
        <w:t xml:space="preserve"> </w:t>
      </w:r>
      <w:r>
        <w:rPr>
          <w:lang w:val="en-GB"/>
        </w:rPr>
        <w:t>a</w:t>
      </w:r>
      <w:r>
        <w:rPr>
          <w:rFonts w:eastAsia="Arial"/>
          <w:lang w:val="en-GB"/>
        </w:rPr>
        <w:t xml:space="preserve"> </w:t>
      </w:r>
      <w:r>
        <w:rPr>
          <w:lang w:val="en-GB"/>
        </w:rPr>
        <w:t>favourable</w:t>
      </w:r>
      <w:r>
        <w:rPr>
          <w:rFonts w:eastAsia="Arial"/>
          <w:lang w:val="en-GB"/>
        </w:rPr>
        <w:t xml:space="preserve"> </w:t>
      </w:r>
      <w:r>
        <w:rPr>
          <w:lang w:val="en-GB"/>
        </w:rPr>
        <w:t>opinion.</w:t>
      </w:r>
      <w:r>
        <w:rPr>
          <w:rFonts w:eastAsia="Arial"/>
          <w:lang w:val="en-GB"/>
        </w:rPr>
        <w:t xml:space="preserve"> </w:t>
      </w:r>
    </w:p>
    <w:p w14:paraId="11B567AD" w14:textId="77777777" w:rsidR="00456B32" w:rsidRDefault="00456B32" w:rsidP="00845FA6">
      <w:pPr>
        <w:spacing w:line="360" w:lineRule="auto"/>
        <w:jc w:val="both"/>
        <w:rPr>
          <w:lang w:val="en-GB"/>
        </w:rPr>
      </w:pPr>
    </w:p>
    <w:p w14:paraId="775723E6" w14:textId="77777777" w:rsidR="00456B32" w:rsidRDefault="00456B32" w:rsidP="00845FA6">
      <w:pPr>
        <w:pStyle w:val="Kop2"/>
        <w:spacing w:line="360" w:lineRule="auto"/>
        <w:jc w:val="both"/>
        <w:rPr>
          <w:lang w:val="en-GB"/>
        </w:rPr>
      </w:pPr>
      <w:bookmarkStart w:id="172" w:name="_Toc326702371"/>
      <w:r>
        <w:rPr>
          <w:lang w:val="en-GB"/>
        </w:rPr>
        <w:t>Annual progress report</w:t>
      </w:r>
      <w:bookmarkEnd w:id="172"/>
    </w:p>
    <w:p w14:paraId="65091667" w14:textId="77777777" w:rsidR="00456B32" w:rsidRPr="00456C40" w:rsidRDefault="00456B32" w:rsidP="00845FA6">
      <w:pPr>
        <w:spacing w:line="360" w:lineRule="auto"/>
        <w:ind w:left="340"/>
        <w:jc w:val="both"/>
        <w:rPr>
          <w:lang w:val="en-GB"/>
        </w:rPr>
      </w:pPr>
      <w:r w:rsidRPr="00456C40">
        <w:rPr>
          <w:lang w:val="en-GB"/>
        </w:rPr>
        <w:t xml:space="preserve">The sponsor/investigator will submit a summary of the progress of the trial to the </w:t>
      </w:r>
      <w:r>
        <w:rPr>
          <w:lang w:val="en-GB"/>
        </w:rPr>
        <w:t xml:space="preserve">accredited </w:t>
      </w:r>
      <w:r w:rsidR="002D6CBD">
        <w:rPr>
          <w:lang w:val="en-GB"/>
        </w:rPr>
        <w:t>METC</w:t>
      </w:r>
      <w:r w:rsidR="000B0CC5">
        <w:rPr>
          <w:lang w:val="en-GB"/>
        </w:rPr>
        <w:t xml:space="preserve"> </w:t>
      </w:r>
      <w:r w:rsidRPr="00456C40">
        <w:rPr>
          <w:lang w:val="en-GB"/>
        </w:rPr>
        <w:t xml:space="preserve">once a year. Information will be provided on the date of inclusion of the first subject, numbers of subjects included and numbers of subjects that have completed the trial, serious adverse events/ serious adverse reactions, other problems, and amendments. </w:t>
      </w:r>
    </w:p>
    <w:p w14:paraId="28AD6455" w14:textId="77777777" w:rsidR="00456B32" w:rsidRDefault="00456B32" w:rsidP="00845FA6">
      <w:pPr>
        <w:spacing w:line="360" w:lineRule="auto"/>
        <w:jc w:val="both"/>
        <w:rPr>
          <w:lang w:val="en-GB"/>
        </w:rPr>
      </w:pPr>
    </w:p>
    <w:p w14:paraId="1EEECE79" w14:textId="77777777" w:rsidR="00456B32" w:rsidRDefault="00AD09F7" w:rsidP="00845FA6">
      <w:pPr>
        <w:pStyle w:val="Kop2"/>
        <w:spacing w:line="360" w:lineRule="auto"/>
        <w:jc w:val="both"/>
        <w:rPr>
          <w:lang w:val="en-GB"/>
        </w:rPr>
      </w:pPr>
      <w:bookmarkStart w:id="173" w:name="_Toc326702372"/>
      <w:r>
        <w:rPr>
          <w:lang w:val="en-GB"/>
        </w:rPr>
        <w:t>Temporary halt</w:t>
      </w:r>
      <w:r w:rsidR="003A0686">
        <w:rPr>
          <w:lang w:val="en-GB"/>
        </w:rPr>
        <w:t xml:space="preserve"> and (prematurely) e</w:t>
      </w:r>
      <w:r w:rsidR="00456B32">
        <w:rPr>
          <w:lang w:val="en-GB"/>
        </w:rPr>
        <w:t>nd of study report</w:t>
      </w:r>
      <w:bookmarkEnd w:id="173"/>
    </w:p>
    <w:p w14:paraId="6AB64998" w14:textId="02D2CC7A" w:rsidR="002676F2" w:rsidRDefault="00456B32" w:rsidP="00845FA6">
      <w:pPr>
        <w:spacing w:line="360" w:lineRule="auto"/>
        <w:ind w:left="340"/>
        <w:jc w:val="both"/>
        <w:rPr>
          <w:lang w:val="en-GB"/>
        </w:rPr>
      </w:pPr>
      <w:r w:rsidRPr="00456C40">
        <w:rPr>
          <w:lang w:val="en-GB"/>
        </w:rPr>
        <w:t xml:space="preserve">The </w:t>
      </w:r>
      <w:r>
        <w:rPr>
          <w:lang w:val="en-GB"/>
        </w:rPr>
        <w:t>investigator</w:t>
      </w:r>
      <w:r w:rsidRPr="00456C40">
        <w:rPr>
          <w:lang w:val="en-GB"/>
        </w:rPr>
        <w:t xml:space="preserve"> will notify the</w:t>
      </w:r>
      <w:r w:rsidR="00A6188D">
        <w:rPr>
          <w:lang w:val="en-GB"/>
        </w:rPr>
        <w:t xml:space="preserve"> accredited</w:t>
      </w:r>
      <w:r w:rsidRPr="00456C40">
        <w:rPr>
          <w:lang w:val="en-GB"/>
        </w:rPr>
        <w:t xml:space="preserve"> </w:t>
      </w:r>
      <w:r w:rsidR="002D6CBD">
        <w:rPr>
          <w:lang w:val="en-GB"/>
        </w:rPr>
        <w:t>METC</w:t>
      </w:r>
      <w:r w:rsidR="00EC682B">
        <w:rPr>
          <w:lang w:val="en-GB"/>
        </w:rPr>
        <w:t xml:space="preserve"> </w:t>
      </w:r>
      <w:r w:rsidR="0065088A">
        <w:rPr>
          <w:lang w:val="en-GB"/>
        </w:rPr>
        <w:t>of</w:t>
      </w:r>
      <w:r w:rsidRPr="00456C40">
        <w:rPr>
          <w:lang w:val="en-GB"/>
        </w:rPr>
        <w:t xml:space="preserve"> the end of </w:t>
      </w:r>
      <w:r>
        <w:rPr>
          <w:lang w:val="en-GB"/>
        </w:rPr>
        <w:t>the study</w:t>
      </w:r>
      <w:r w:rsidRPr="00456C40">
        <w:rPr>
          <w:lang w:val="en-GB"/>
        </w:rPr>
        <w:t xml:space="preserve"> within a period of </w:t>
      </w:r>
      <w:r>
        <w:rPr>
          <w:lang w:val="en-GB"/>
        </w:rPr>
        <w:t>8 weeks</w:t>
      </w:r>
      <w:r w:rsidRPr="00456C40">
        <w:rPr>
          <w:lang w:val="en-GB"/>
        </w:rPr>
        <w:t xml:space="preserve">. The end of the </w:t>
      </w:r>
      <w:r>
        <w:rPr>
          <w:lang w:val="en-GB"/>
        </w:rPr>
        <w:t>study</w:t>
      </w:r>
      <w:r w:rsidRPr="00456C40">
        <w:rPr>
          <w:lang w:val="en-GB"/>
        </w:rPr>
        <w:t xml:space="preserve"> is defined as the last patient’s last visit.</w:t>
      </w:r>
      <w:r w:rsidR="004D7159">
        <w:rPr>
          <w:lang w:val="en-GB"/>
        </w:rPr>
        <w:t xml:space="preserve"> </w:t>
      </w:r>
      <w:r w:rsidR="003A0686">
        <w:rPr>
          <w:lang w:val="en-GB"/>
        </w:rPr>
        <w:t xml:space="preserve">The </w:t>
      </w:r>
      <w:r w:rsidR="002676F2">
        <w:rPr>
          <w:lang w:val="en-GB"/>
        </w:rPr>
        <w:t>investigator</w:t>
      </w:r>
      <w:r w:rsidR="003A0686">
        <w:rPr>
          <w:lang w:val="en-GB"/>
        </w:rPr>
        <w:t xml:space="preserve"> will notify the METC immediately</w:t>
      </w:r>
      <w:r w:rsidR="00AD09F7">
        <w:rPr>
          <w:lang w:val="en-GB"/>
        </w:rPr>
        <w:t xml:space="preserve"> of a temporary halt</w:t>
      </w:r>
      <w:r w:rsidR="003A0686">
        <w:rPr>
          <w:lang w:val="en-GB"/>
        </w:rPr>
        <w:t xml:space="preserve"> of the study, including the reason of such an action. </w:t>
      </w:r>
      <w:r w:rsidR="00EC682B" w:rsidRPr="00456C40">
        <w:rPr>
          <w:lang w:val="en-GB"/>
        </w:rPr>
        <w:t xml:space="preserve">In case the study is ended prematurely, the </w:t>
      </w:r>
      <w:r w:rsidR="002676F2">
        <w:rPr>
          <w:lang w:val="en-GB"/>
        </w:rPr>
        <w:t>investigator</w:t>
      </w:r>
      <w:r w:rsidR="003A0686" w:rsidRPr="00456C40">
        <w:rPr>
          <w:lang w:val="en-GB"/>
        </w:rPr>
        <w:t xml:space="preserve"> </w:t>
      </w:r>
      <w:r w:rsidR="00EC682B" w:rsidRPr="00456C40">
        <w:rPr>
          <w:lang w:val="en-GB"/>
        </w:rPr>
        <w:t>will notify the</w:t>
      </w:r>
      <w:r w:rsidR="00EC682B">
        <w:rPr>
          <w:lang w:val="en-GB"/>
        </w:rPr>
        <w:t xml:space="preserve"> accredited METC</w:t>
      </w:r>
      <w:r w:rsidR="00F54865">
        <w:rPr>
          <w:lang w:val="en-GB"/>
        </w:rPr>
        <w:t xml:space="preserve"> </w:t>
      </w:r>
      <w:r w:rsidR="00F54865" w:rsidRPr="00456C40">
        <w:rPr>
          <w:lang w:val="en-GB"/>
        </w:rPr>
        <w:t>within 15 days</w:t>
      </w:r>
      <w:r w:rsidR="00EC682B" w:rsidRPr="00456C40">
        <w:rPr>
          <w:lang w:val="en-GB"/>
        </w:rPr>
        <w:t>, including the reasons for the premature termination.</w:t>
      </w:r>
      <w:r w:rsidR="00EC682B">
        <w:rPr>
          <w:rFonts w:cs="Arial"/>
          <w:lang w:val="en-GB"/>
        </w:rPr>
        <w:br/>
      </w:r>
      <w:r w:rsidR="00EC682B" w:rsidRPr="00456C40">
        <w:rPr>
          <w:lang w:val="en-GB"/>
        </w:rPr>
        <w:t xml:space="preserve">Within one year </w:t>
      </w:r>
      <w:r w:rsidR="002676F2">
        <w:rPr>
          <w:lang w:val="en-GB"/>
        </w:rPr>
        <w:t>of</w:t>
      </w:r>
      <w:r w:rsidR="00EC682B" w:rsidRPr="00456C40">
        <w:rPr>
          <w:lang w:val="en-GB"/>
        </w:rPr>
        <w:t xml:space="preserve"> the end of the </w:t>
      </w:r>
      <w:r w:rsidR="00EC682B">
        <w:rPr>
          <w:lang w:val="en-GB"/>
        </w:rPr>
        <w:t>study</w:t>
      </w:r>
      <w:r w:rsidR="00EC682B" w:rsidRPr="00456C40">
        <w:rPr>
          <w:lang w:val="en-GB"/>
        </w:rPr>
        <w:t xml:space="preserve">, the investigator will submit a </w:t>
      </w:r>
      <w:r w:rsidR="00EC682B">
        <w:rPr>
          <w:lang w:val="en-GB"/>
        </w:rPr>
        <w:t>final study</w:t>
      </w:r>
      <w:r w:rsidR="00EC682B" w:rsidRPr="00456C40">
        <w:rPr>
          <w:lang w:val="en-GB"/>
        </w:rPr>
        <w:t xml:space="preserve"> report with the results of the study</w:t>
      </w:r>
      <w:r w:rsidR="00EC682B">
        <w:rPr>
          <w:lang w:val="en-GB"/>
        </w:rPr>
        <w:t xml:space="preserve">, including any publications/abstracts of the study, </w:t>
      </w:r>
      <w:r w:rsidR="00EC682B" w:rsidRPr="00456C40">
        <w:rPr>
          <w:lang w:val="en-GB"/>
        </w:rPr>
        <w:t xml:space="preserve">to the </w:t>
      </w:r>
      <w:r w:rsidR="00EC682B">
        <w:rPr>
          <w:lang w:val="en-GB"/>
        </w:rPr>
        <w:t>accredited</w:t>
      </w:r>
      <w:r w:rsidR="002676F2">
        <w:rPr>
          <w:lang w:val="en-GB"/>
        </w:rPr>
        <w:t xml:space="preserve"> </w:t>
      </w:r>
      <w:r w:rsidR="00EC682B">
        <w:rPr>
          <w:lang w:val="en-GB"/>
        </w:rPr>
        <w:t>METC</w:t>
      </w:r>
      <w:r w:rsidR="00EC682B" w:rsidRPr="00456C40">
        <w:rPr>
          <w:lang w:val="en-GB"/>
        </w:rPr>
        <w:t>.</w:t>
      </w:r>
    </w:p>
    <w:p w14:paraId="31F4CCCE" w14:textId="6E3247A0" w:rsidR="00A6188D" w:rsidRDefault="00A6188D" w:rsidP="00845FA6">
      <w:pPr>
        <w:spacing w:line="360" w:lineRule="auto"/>
        <w:ind w:left="340"/>
        <w:jc w:val="both"/>
        <w:rPr>
          <w:rFonts w:cs="Arial"/>
          <w:lang w:val="en-GB"/>
        </w:rPr>
      </w:pPr>
    </w:p>
    <w:p w14:paraId="1761D99F" w14:textId="77777777" w:rsidR="00456B32" w:rsidRPr="0023427D" w:rsidRDefault="00456B32" w:rsidP="00845FA6">
      <w:pPr>
        <w:pStyle w:val="Kop2"/>
        <w:spacing w:line="360" w:lineRule="auto"/>
        <w:jc w:val="both"/>
      </w:pPr>
      <w:bookmarkStart w:id="174" w:name="_Toc326702373"/>
      <w:r w:rsidRPr="0023427D">
        <w:t>Public</w:t>
      </w:r>
      <w:r w:rsidR="003E6A5D" w:rsidRPr="0023427D">
        <w:t xml:space="preserve"> </w:t>
      </w:r>
      <w:proofErr w:type="spellStart"/>
      <w:r w:rsidR="003E6A5D" w:rsidRPr="0023427D">
        <w:t>disclosure</w:t>
      </w:r>
      <w:proofErr w:type="spellEnd"/>
      <w:r w:rsidR="003E6A5D" w:rsidRPr="0023427D">
        <w:t xml:space="preserve"> </w:t>
      </w:r>
      <w:proofErr w:type="spellStart"/>
      <w:r w:rsidR="003E6A5D" w:rsidRPr="0023427D">
        <w:t>and</w:t>
      </w:r>
      <w:proofErr w:type="spellEnd"/>
      <w:r w:rsidR="003E6A5D" w:rsidRPr="0023427D">
        <w:t xml:space="preserve"> </w:t>
      </w:r>
      <w:proofErr w:type="spellStart"/>
      <w:r w:rsidR="003E6A5D" w:rsidRPr="0023427D">
        <w:t>public</w:t>
      </w:r>
      <w:r w:rsidRPr="0023427D">
        <w:t>ation</w:t>
      </w:r>
      <w:proofErr w:type="spellEnd"/>
      <w:r w:rsidRPr="0023427D">
        <w:t xml:space="preserve"> policy</w:t>
      </w:r>
      <w:bookmarkEnd w:id="174"/>
    </w:p>
    <w:p w14:paraId="67E28E7D" w14:textId="77777777" w:rsidR="008E2973" w:rsidRDefault="008E2973" w:rsidP="00845FA6">
      <w:pPr>
        <w:spacing w:line="360" w:lineRule="auto"/>
        <w:ind w:left="340"/>
        <w:jc w:val="both"/>
        <w:rPr>
          <w:rFonts w:eastAsia="Arial"/>
          <w:lang w:val="en-GB"/>
        </w:rPr>
      </w:pPr>
      <w:r>
        <w:rPr>
          <w:lang w:val="en-GB"/>
        </w:rPr>
        <w:t>We</w:t>
      </w:r>
      <w:r>
        <w:rPr>
          <w:rFonts w:eastAsia="Arial"/>
          <w:lang w:val="en-GB"/>
        </w:rPr>
        <w:t xml:space="preserve"> </w:t>
      </w:r>
      <w:r>
        <w:rPr>
          <w:lang w:val="en-GB"/>
        </w:rPr>
        <w:t>intend</w:t>
      </w:r>
      <w:r>
        <w:rPr>
          <w:rFonts w:eastAsia="Arial"/>
          <w:lang w:val="en-GB"/>
        </w:rPr>
        <w:t xml:space="preserve"> </w:t>
      </w:r>
      <w:r>
        <w:rPr>
          <w:lang w:val="en-GB"/>
        </w:rPr>
        <w:t>to</w:t>
      </w:r>
      <w:r>
        <w:rPr>
          <w:rFonts w:eastAsia="Arial"/>
          <w:lang w:val="en-GB"/>
        </w:rPr>
        <w:t xml:space="preserve"> </w:t>
      </w:r>
      <w:r>
        <w:rPr>
          <w:lang w:val="en-GB"/>
        </w:rPr>
        <w:t>publish</w:t>
      </w:r>
      <w:r>
        <w:rPr>
          <w:rFonts w:eastAsia="Arial"/>
          <w:lang w:val="en-GB"/>
        </w:rPr>
        <w:t xml:space="preserve"> </w:t>
      </w:r>
      <w:r>
        <w:rPr>
          <w:lang w:val="en-GB"/>
        </w:rPr>
        <w:t>the</w:t>
      </w:r>
      <w:r>
        <w:rPr>
          <w:rFonts w:eastAsia="Arial"/>
          <w:lang w:val="en-GB"/>
        </w:rPr>
        <w:t xml:space="preserve"> </w:t>
      </w:r>
      <w:r>
        <w:rPr>
          <w:lang w:val="en-GB"/>
        </w:rPr>
        <w:t>findings</w:t>
      </w:r>
      <w:r>
        <w:rPr>
          <w:rFonts w:eastAsia="Arial"/>
          <w:lang w:val="en-GB"/>
        </w:rPr>
        <w:t xml:space="preserve"> </w:t>
      </w:r>
      <w:r>
        <w:rPr>
          <w:lang w:val="en-GB"/>
        </w:rPr>
        <w:t>from</w:t>
      </w:r>
      <w:r>
        <w:rPr>
          <w:rFonts w:eastAsia="Arial"/>
          <w:lang w:val="en-GB"/>
        </w:rPr>
        <w:t xml:space="preserve"> </w:t>
      </w:r>
      <w:r>
        <w:rPr>
          <w:lang w:val="en-GB"/>
        </w:rPr>
        <w:t>the</w:t>
      </w:r>
      <w:r>
        <w:rPr>
          <w:rFonts w:eastAsia="Arial"/>
          <w:lang w:val="en-GB"/>
        </w:rPr>
        <w:t xml:space="preserve"> </w:t>
      </w:r>
      <w:r>
        <w:rPr>
          <w:lang w:val="en-GB"/>
        </w:rPr>
        <w:t>current</w:t>
      </w:r>
      <w:r>
        <w:rPr>
          <w:rFonts w:eastAsia="Arial"/>
          <w:lang w:val="en-GB"/>
        </w:rPr>
        <w:t xml:space="preserve"> </w:t>
      </w:r>
      <w:r>
        <w:rPr>
          <w:lang w:val="en-GB"/>
        </w:rPr>
        <w:t>study</w:t>
      </w:r>
      <w:r>
        <w:rPr>
          <w:rFonts w:eastAsia="Arial"/>
          <w:lang w:val="en-GB"/>
        </w:rPr>
        <w:t xml:space="preserve"> </w:t>
      </w:r>
      <w:r>
        <w:rPr>
          <w:lang w:val="en-GB"/>
        </w:rPr>
        <w:t>in</w:t>
      </w:r>
      <w:r>
        <w:rPr>
          <w:rFonts w:eastAsia="Arial"/>
          <w:lang w:val="en-GB"/>
        </w:rPr>
        <w:t xml:space="preserve"> </w:t>
      </w:r>
      <w:r>
        <w:rPr>
          <w:lang w:val="en-GB"/>
        </w:rPr>
        <w:t>international,</w:t>
      </w:r>
      <w:r>
        <w:rPr>
          <w:rFonts w:eastAsia="Arial"/>
          <w:lang w:val="en-GB"/>
        </w:rPr>
        <w:t xml:space="preserve"> </w:t>
      </w:r>
      <w:r>
        <w:rPr>
          <w:lang w:val="en-GB"/>
        </w:rPr>
        <w:t>peer-reviewed</w:t>
      </w:r>
      <w:r>
        <w:rPr>
          <w:rFonts w:eastAsia="Arial"/>
          <w:lang w:val="en-GB"/>
        </w:rPr>
        <w:t xml:space="preserve"> </w:t>
      </w:r>
      <w:r>
        <w:rPr>
          <w:lang w:val="en-GB"/>
        </w:rPr>
        <w:t>journals.</w:t>
      </w:r>
      <w:r>
        <w:rPr>
          <w:rFonts w:eastAsia="Arial"/>
          <w:lang w:val="en-GB"/>
        </w:rPr>
        <w:t xml:space="preserve"> </w:t>
      </w:r>
      <w:r>
        <w:rPr>
          <w:lang w:val="en-GB"/>
        </w:rPr>
        <w:t>Publication</w:t>
      </w:r>
      <w:r>
        <w:rPr>
          <w:rFonts w:eastAsia="Arial"/>
          <w:lang w:val="en-GB"/>
        </w:rPr>
        <w:t xml:space="preserve"> </w:t>
      </w:r>
      <w:r>
        <w:rPr>
          <w:lang w:val="en-GB"/>
        </w:rPr>
        <w:t>will</w:t>
      </w:r>
      <w:r>
        <w:rPr>
          <w:rFonts w:eastAsia="Arial"/>
          <w:lang w:val="en-GB"/>
        </w:rPr>
        <w:t xml:space="preserve"> </w:t>
      </w:r>
      <w:r>
        <w:rPr>
          <w:lang w:val="en-GB"/>
        </w:rPr>
        <w:t>not</w:t>
      </w:r>
      <w:r>
        <w:rPr>
          <w:rFonts w:eastAsia="Arial"/>
          <w:lang w:val="en-GB"/>
        </w:rPr>
        <w:t xml:space="preserve"> </w:t>
      </w:r>
      <w:r>
        <w:rPr>
          <w:lang w:val="en-GB"/>
        </w:rPr>
        <w:t>be</w:t>
      </w:r>
      <w:r>
        <w:rPr>
          <w:rFonts w:eastAsia="Arial"/>
          <w:lang w:val="en-GB"/>
        </w:rPr>
        <w:t xml:space="preserve"> </w:t>
      </w:r>
      <w:r>
        <w:rPr>
          <w:lang w:val="en-GB"/>
        </w:rPr>
        <w:t>limited</w:t>
      </w:r>
      <w:r>
        <w:rPr>
          <w:rFonts w:eastAsia="Arial"/>
          <w:lang w:val="en-GB"/>
        </w:rPr>
        <w:t xml:space="preserve"> </w:t>
      </w:r>
      <w:r>
        <w:rPr>
          <w:lang w:val="en-GB"/>
        </w:rPr>
        <w:t>to</w:t>
      </w:r>
      <w:r>
        <w:rPr>
          <w:rFonts w:eastAsia="Arial"/>
          <w:lang w:val="en-GB"/>
        </w:rPr>
        <w:t xml:space="preserve"> </w:t>
      </w:r>
      <w:r>
        <w:rPr>
          <w:lang w:val="en-GB"/>
        </w:rPr>
        <w:t>positive</w:t>
      </w:r>
      <w:r>
        <w:rPr>
          <w:rFonts w:eastAsia="Arial"/>
          <w:lang w:val="en-GB"/>
        </w:rPr>
        <w:t xml:space="preserve"> </w:t>
      </w:r>
      <w:r>
        <w:rPr>
          <w:lang w:val="en-GB"/>
        </w:rPr>
        <w:t>findings.</w:t>
      </w:r>
      <w:r>
        <w:rPr>
          <w:rFonts w:eastAsia="Arial"/>
          <w:lang w:val="en-GB"/>
        </w:rPr>
        <w:t xml:space="preserve"> </w:t>
      </w:r>
    </w:p>
    <w:p w14:paraId="7981385C" w14:textId="77777777" w:rsidR="00956AF7" w:rsidRPr="00956AF7" w:rsidRDefault="00956AF7" w:rsidP="00845FA6">
      <w:pPr>
        <w:spacing w:line="360" w:lineRule="auto"/>
        <w:ind w:left="284"/>
        <w:jc w:val="both"/>
        <w:rPr>
          <w:lang w:val="en-GB"/>
        </w:rPr>
      </w:pPr>
    </w:p>
    <w:p w14:paraId="6D5C114A" w14:textId="77777777" w:rsidR="00C6537A" w:rsidRPr="00956AF7" w:rsidRDefault="00956AF7" w:rsidP="00845FA6">
      <w:pPr>
        <w:pStyle w:val="Kop1"/>
        <w:spacing w:line="360" w:lineRule="auto"/>
        <w:jc w:val="both"/>
      </w:pPr>
      <w:r>
        <w:rPr>
          <w:highlight w:val="lightGray"/>
          <w:lang w:val="en-GB"/>
        </w:rPr>
        <w:br w:type="page"/>
      </w:r>
      <w:bookmarkStart w:id="175" w:name="_Toc326702374"/>
      <w:r>
        <w:rPr>
          <w:lang w:val="en-GB"/>
        </w:rPr>
        <w:lastRenderedPageBreak/>
        <w:t xml:space="preserve">STRUCTURED </w:t>
      </w:r>
      <w:r w:rsidR="00C6537A" w:rsidRPr="000274A1">
        <w:rPr>
          <w:lang w:val="en-US"/>
        </w:rPr>
        <w:t>RISK ANALYSIS</w:t>
      </w:r>
      <w:bookmarkEnd w:id="175"/>
      <w:r w:rsidR="00806959" w:rsidRPr="000274A1">
        <w:rPr>
          <w:lang w:val="en-US"/>
        </w:rPr>
        <w:t xml:space="preserve"> </w:t>
      </w:r>
    </w:p>
    <w:p w14:paraId="496BE149" w14:textId="77777777" w:rsidR="00574ACE" w:rsidRDefault="00574ACE" w:rsidP="00845FA6">
      <w:pPr>
        <w:pStyle w:val="Kop2"/>
        <w:spacing w:line="360" w:lineRule="auto"/>
        <w:jc w:val="both"/>
        <w:rPr>
          <w:lang w:val="en-GB"/>
        </w:rPr>
      </w:pPr>
      <w:bookmarkStart w:id="176" w:name="_Toc326702375"/>
      <w:r>
        <w:rPr>
          <w:lang w:val="en-GB"/>
        </w:rPr>
        <w:t>Potential issues of concern</w:t>
      </w:r>
      <w:bookmarkEnd w:id="176"/>
    </w:p>
    <w:p w14:paraId="4AAE83A1" w14:textId="77777777" w:rsidR="00574ACE" w:rsidRPr="00574ACE" w:rsidRDefault="00574ACE" w:rsidP="00845FA6">
      <w:pPr>
        <w:spacing w:line="360" w:lineRule="auto"/>
        <w:ind w:left="284"/>
        <w:jc w:val="both"/>
        <w:rPr>
          <w:lang w:val="en-GB"/>
        </w:rPr>
      </w:pPr>
    </w:p>
    <w:p w14:paraId="2E3FF415" w14:textId="77777777" w:rsidR="001165B5" w:rsidRPr="000B1829" w:rsidRDefault="000B1829" w:rsidP="00845FA6">
      <w:pPr>
        <w:spacing w:line="360" w:lineRule="auto"/>
        <w:ind w:left="284"/>
        <w:jc w:val="both"/>
        <w:rPr>
          <w:i/>
          <w:lang w:val="en-GB"/>
        </w:rPr>
      </w:pPr>
      <w:r w:rsidRPr="00FE187B">
        <w:rPr>
          <w:i/>
          <w:highlight w:val="green"/>
          <w:lang w:val="en-GB"/>
        </w:rPr>
        <w:t xml:space="preserve">For registered products to be used within the indication </w:t>
      </w:r>
      <w:r w:rsidR="00994953" w:rsidRPr="00FE187B">
        <w:rPr>
          <w:i/>
          <w:highlight w:val="green"/>
          <w:lang w:val="en-GB"/>
        </w:rPr>
        <w:t xml:space="preserve">and </w:t>
      </w:r>
      <w:r w:rsidR="00994953" w:rsidRPr="00FE187B">
        <w:rPr>
          <w:b/>
          <w:i/>
          <w:highlight w:val="green"/>
          <w:u w:val="single"/>
          <w:lang w:val="en-GB"/>
        </w:rPr>
        <w:t>not</w:t>
      </w:r>
      <w:r w:rsidR="00994953" w:rsidRPr="00FE187B">
        <w:rPr>
          <w:i/>
          <w:highlight w:val="green"/>
          <w:lang w:val="en-GB"/>
        </w:rPr>
        <w:t xml:space="preserve"> in combination with other products </w:t>
      </w:r>
      <w:r w:rsidR="005A5B9C" w:rsidRPr="00FE187B">
        <w:rPr>
          <w:i/>
          <w:highlight w:val="green"/>
          <w:lang w:val="en-GB"/>
        </w:rPr>
        <w:t>chapter</w:t>
      </w:r>
      <w:r w:rsidR="00994953" w:rsidRPr="00FE187B">
        <w:rPr>
          <w:i/>
          <w:highlight w:val="green"/>
          <w:lang w:val="en-GB"/>
        </w:rPr>
        <w:t xml:space="preserve"> 13.1 can be skipped;</w:t>
      </w:r>
      <w:r w:rsidR="00994953">
        <w:rPr>
          <w:i/>
          <w:lang w:val="en-GB"/>
        </w:rPr>
        <w:t xml:space="preserve"> explain in </w:t>
      </w:r>
      <w:r w:rsidR="005A5B9C">
        <w:rPr>
          <w:i/>
          <w:lang w:val="en-GB"/>
        </w:rPr>
        <w:t>chapter</w:t>
      </w:r>
      <w:r w:rsidR="00994953">
        <w:rPr>
          <w:i/>
          <w:lang w:val="en-GB"/>
        </w:rPr>
        <w:t xml:space="preserve"> 13.2 why 13.1 is skipped </w:t>
      </w:r>
      <w:r w:rsidR="00266173">
        <w:rPr>
          <w:i/>
          <w:lang w:val="en-GB"/>
        </w:rPr>
        <w:t>&gt;</w:t>
      </w:r>
    </w:p>
    <w:p w14:paraId="66838FD6" w14:textId="77777777" w:rsidR="001165B5" w:rsidRDefault="001165B5" w:rsidP="00845FA6">
      <w:pPr>
        <w:spacing w:line="360" w:lineRule="auto"/>
        <w:ind w:left="284"/>
        <w:jc w:val="both"/>
        <w:rPr>
          <w:i/>
          <w:lang w:val="en-GB"/>
        </w:rPr>
      </w:pPr>
    </w:p>
    <w:p w14:paraId="6031E626" w14:textId="77777777" w:rsidR="001165B5" w:rsidRPr="002676F2" w:rsidRDefault="00266173" w:rsidP="00845FA6">
      <w:pPr>
        <w:spacing w:line="360" w:lineRule="auto"/>
        <w:ind w:left="284"/>
        <w:jc w:val="both"/>
        <w:rPr>
          <w:rFonts w:cs="Arial"/>
          <w:u w:val="single"/>
          <w:lang w:val="en-US"/>
        </w:rPr>
      </w:pPr>
      <w:r w:rsidRPr="002676F2">
        <w:rPr>
          <w:rFonts w:cs="Arial"/>
          <w:bCs/>
          <w:u w:val="single"/>
          <w:lang w:val="en-GB"/>
        </w:rPr>
        <w:t>a</w:t>
      </w:r>
      <w:r w:rsidR="001165B5" w:rsidRPr="002676F2">
        <w:rPr>
          <w:rFonts w:cs="Arial"/>
          <w:bCs/>
          <w:u w:val="single"/>
          <w:lang w:val="en-GB"/>
        </w:rPr>
        <w:t xml:space="preserve">. Level of knowledge about mechanism of </w:t>
      </w:r>
      <w:commentRangeStart w:id="177"/>
      <w:r w:rsidR="001165B5" w:rsidRPr="002676F2">
        <w:rPr>
          <w:rFonts w:cs="Arial"/>
          <w:bCs/>
          <w:u w:val="single"/>
          <w:lang w:val="en-GB"/>
        </w:rPr>
        <w:t>action</w:t>
      </w:r>
      <w:commentRangeEnd w:id="177"/>
      <w:r w:rsidR="002758F7" w:rsidRPr="002676F2">
        <w:rPr>
          <w:rStyle w:val="Verwijzingopmerking"/>
          <w:rFonts w:ascii="Haarlemmer MT Medium OsF" w:hAnsi="Haarlemmer MT Medium OsF"/>
          <w:u w:val="single"/>
        </w:rPr>
        <w:commentReference w:id="177"/>
      </w:r>
    </w:p>
    <w:p w14:paraId="75571EBC" w14:textId="3B6F6F7B" w:rsidR="001165B5" w:rsidRPr="002676F2" w:rsidRDefault="002676F2" w:rsidP="00845FA6">
      <w:pPr>
        <w:spacing w:line="360" w:lineRule="auto"/>
        <w:ind w:left="284"/>
        <w:jc w:val="both"/>
        <w:rPr>
          <w:rFonts w:cs="Arial"/>
          <w:lang w:val="en-US"/>
        </w:rPr>
      </w:pPr>
      <w:r>
        <w:rPr>
          <w:rFonts w:cs="Arial"/>
          <w:lang w:val="en-US"/>
        </w:rPr>
        <w:t>The exact working mechanism of tVNS and VNS is not known yet</w:t>
      </w:r>
      <w:r w:rsidR="00FE187B">
        <w:rPr>
          <w:rFonts w:cs="Arial"/>
          <w:lang w:val="en-US"/>
        </w:rPr>
        <w:t xml:space="preserve"> (see chapter 1 and 6). So far, different hypotheses have been suggested for the working mechanism of BS in general or VNS, of which none have been definitely proven by this day. Both actions at neuron and network level are described.</w:t>
      </w:r>
      <w:r w:rsidR="002B7E50">
        <w:rPr>
          <w:rFonts w:cs="Arial"/>
          <w:lang w:val="en-US"/>
        </w:rPr>
        <w:t xml:space="preserve"> Moreover,</w:t>
      </w:r>
      <w:r w:rsidR="00FE187B">
        <w:rPr>
          <w:rFonts w:cs="Arial"/>
          <w:lang w:val="en-US"/>
        </w:rPr>
        <w:t xml:space="preserve"> </w:t>
      </w:r>
      <w:r w:rsidR="002B7E50">
        <w:rPr>
          <w:rFonts w:cs="Arial"/>
          <w:lang w:val="en-US"/>
        </w:rPr>
        <w:t>i</w:t>
      </w:r>
      <w:r w:rsidR="00FE187B">
        <w:rPr>
          <w:rFonts w:cs="Arial"/>
          <w:lang w:val="en-US"/>
        </w:rPr>
        <w:t>f the working</w:t>
      </w:r>
      <w:r w:rsidR="002B7E50">
        <w:rPr>
          <w:rFonts w:cs="Arial"/>
          <w:lang w:val="en-US"/>
        </w:rPr>
        <w:t xml:space="preserve"> mechanism</w:t>
      </w:r>
      <w:r w:rsidR="00FE187B">
        <w:rPr>
          <w:rFonts w:cs="Arial"/>
          <w:lang w:val="en-US"/>
        </w:rPr>
        <w:t xml:space="preserve"> of tVNS </w:t>
      </w:r>
      <w:r w:rsidR="002B7E50">
        <w:rPr>
          <w:rFonts w:cs="Arial"/>
          <w:lang w:val="en-US"/>
        </w:rPr>
        <w:t>corresponds to invasive VNS is not known either, but the first studies at least don’t prove otherwise. Except for the different side effects due to the stimulation site.</w:t>
      </w:r>
    </w:p>
    <w:p w14:paraId="2A4317D2" w14:textId="77777777" w:rsidR="00E648C4" w:rsidRPr="00D2749A" w:rsidRDefault="00E648C4" w:rsidP="00845FA6">
      <w:pPr>
        <w:spacing w:line="360" w:lineRule="auto"/>
        <w:ind w:left="284"/>
        <w:jc w:val="both"/>
        <w:rPr>
          <w:rFonts w:cs="Arial"/>
          <w:i/>
          <w:lang w:val="en-US"/>
        </w:rPr>
      </w:pPr>
    </w:p>
    <w:p w14:paraId="6AF5A123" w14:textId="77777777" w:rsidR="001165B5" w:rsidRPr="00413A72" w:rsidRDefault="00266173" w:rsidP="00845FA6">
      <w:pPr>
        <w:spacing w:line="360" w:lineRule="auto"/>
        <w:ind w:left="284"/>
        <w:jc w:val="both"/>
        <w:rPr>
          <w:rFonts w:cs="Arial"/>
          <w:u w:val="single"/>
          <w:lang w:val="en-US"/>
        </w:rPr>
      </w:pPr>
      <w:r>
        <w:rPr>
          <w:rFonts w:cs="Arial"/>
          <w:bCs/>
          <w:u w:val="single"/>
          <w:lang w:val="en-GB"/>
        </w:rPr>
        <w:t>b</w:t>
      </w:r>
      <w:r w:rsidR="001165B5" w:rsidRPr="00413A72">
        <w:rPr>
          <w:rFonts w:cs="Arial"/>
          <w:bCs/>
          <w:u w:val="single"/>
          <w:lang w:val="en-GB"/>
        </w:rPr>
        <w:t>. Previous expos</w:t>
      </w:r>
      <w:r>
        <w:rPr>
          <w:rFonts w:cs="Arial"/>
          <w:bCs/>
          <w:u w:val="single"/>
          <w:lang w:val="en-GB"/>
        </w:rPr>
        <w:t>ur</w:t>
      </w:r>
      <w:r w:rsidR="001165B5" w:rsidRPr="00413A72">
        <w:rPr>
          <w:rFonts w:cs="Arial"/>
          <w:bCs/>
          <w:u w:val="single"/>
          <w:lang w:val="en-GB"/>
        </w:rPr>
        <w:t>e of human beings</w:t>
      </w:r>
      <w:r w:rsidR="001165B5" w:rsidRPr="00413A72">
        <w:rPr>
          <w:rFonts w:cs="Arial"/>
          <w:u w:val="single"/>
          <w:lang w:val="en-US"/>
        </w:rPr>
        <w:t xml:space="preserve"> </w:t>
      </w:r>
      <w:r>
        <w:rPr>
          <w:rFonts w:cs="Arial"/>
          <w:u w:val="single"/>
          <w:lang w:val="en-US"/>
        </w:rPr>
        <w:t>with the test product(s) and/or products with</w:t>
      </w:r>
      <w:r w:rsidR="001165B5" w:rsidRPr="00413A72">
        <w:rPr>
          <w:rFonts w:cs="Arial"/>
          <w:bCs/>
          <w:u w:val="single"/>
          <w:lang w:val="en-GB"/>
        </w:rPr>
        <w:t xml:space="preserve"> </w:t>
      </w:r>
      <w:r>
        <w:rPr>
          <w:rFonts w:cs="Arial"/>
          <w:bCs/>
          <w:u w:val="single"/>
          <w:lang w:val="en-GB"/>
        </w:rPr>
        <w:t xml:space="preserve">a </w:t>
      </w:r>
      <w:r w:rsidR="001165B5" w:rsidRPr="00413A72">
        <w:rPr>
          <w:rFonts w:cs="Arial"/>
          <w:bCs/>
          <w:u w:val="single"/>
          <w:lang w:val="en-GB"/>
        </w:rPr>
        <w:t xml:space="preserve">similar biological </w:t>
      </w:r>
      <w:commentRangeStart w:id="178"/>
      <w:r w:rsidR="001165B5" w:rsidRPr="00413A72">
        <w:rPr>
          <w:rFonts w:cs="Arial"/>
          <w:bCs/>
          <w:u w:val="single"/>
          <w:lang w:val="en-GB"/>
        </w:rPr>
        <w:t>mechanism</w:t>
      </w:r>
      <w:commentRangeEnd w:id="178"/>
      <w:r w:rsidR="002758F7">
        <w:rPr>
          <w:rStyle w:val="Verwijzingopmerking"/>
          <w:rFonts w:ascii="Haarlemmer MT Medium OsF" w:hAnsi="Haarlemmer MT Medium OsF"/>
        </w:rPr>
        <w:commentReference w:id="178"/>
      </w:r>
    </w:p>
    <w:p w14:paraId="6C33B15A" w14:textId="10B72661" w:rsidR="001165B5" w:rsidRPr="002676F2" w:rsidRDefault="002B7E50" w:rsidP="00845FA6">
      <w:pPr>
        <w:spacing w:line="360" w:lineRule="auto"/>
        <w:ind w:left="284"/>
        <w:jc w:val="both"/>
        <w:rPr>
          <w:rFonts w:cs="Arial"/>
          <w:lang w:val="en-US"/>
        </w:rPr>
      </w:pPr>
      <w:r>
        <w:rPr>
          <w:rFonts w:cs="Arial"/>
          <w:lang w:val="en-US"/>
        </w:rPr>
        <w:t>tVNS is already tested in multiple trials with epilepsy patients (see chapter 6). Additionally, tVNS is used in multiple healthy subjects and patients with other diseases, for example tinnitus</w:t>
      </w:r>
      <w:r w:rsidR="00DC5A4D">
        <w:rPr>
          <w:rFonts w:cs="Arial"/>
          <w:lang w:val="en-US"/>
        </w:rPr>
        <w:t>, headache disorders</w:t>
      </w:r>
      <w:r>
        <w:rPr>
          <w:rFonts w:cs="Arial"/>
          <w:lang w:val="en-US"/>
        </w:rPr>
        <w:t xml:space="preserve"> or psychiatric diseases (</w:t>
      </w:r>
      <w:r w:rsidR="00DC5A4D">
        <w:rPr>
          <w:rFonts w:cs="Arial"/>
          <w:lang w:val="en-US"/>
        </w:rPr>
        <w:t xml:space="preserve">Van </w:t>
      </w:r>
      <w:proofErr w:type="spellStart"/>
      <w:r w:rsidR="00DC5A4D">
        <w:rPr>
          <w:rFonts w:cs="Arial"/>
          <w:lang w:val="en-US"/>
        </w:rPr>
        <w:t>Leusden</w:t>
      </w:r>
      <w:proofErr w:type="spellEnd"/>
      <w:r w:rsidR="00DC5A4D">
        <w:rPr>
          <w:rFonts w:cs="Arial"/>
          <w:lang w:val="en-US"/>
        </w:rPr>
        <w:t xml:space="preserve"> et al 2015, Ben Menachem et al 2015, Wu et al 2018, </w:t>
      </w:r>
      <w:proofErr w:type="spellStart"/>
      <w:r w:rsidR="00DC5A4D">
        <w:rPr>
          <w:rFonts w:cs="Arial"/>
          <w:lang w:val="en-US"/>
        </w:rPr>
        <w:t>Yakunina</w:t>
      </w:r>
      <w:proofErr w:type="spellEnd"/>
      <w:r w:rsidR="00DC5A4D">
        <w:rPr>
          <w:rFonts w:cs="Arial"/>
          <w:lang w:val="en-US"/>
        </w:rPr>
        <w:t xml:space="preserve"> 2018). </w:t>
      </w:r>
      <w:r>
        <w:rPr>
          <w:rFonts w:cs="Arial"/>
          <w:lang w:val="en-US"/>
        </w:rPr>
        <w:t>Furthermore, t</w:t>
      </w:r>
      <w:r w:rsidR="002676F2">
        <w:rPr>
          <w:rFonts w:cs="Arial"/>
          <w:lang w:val="en-US"/>
        </w:rPr>
        <w:t xml:space="preserve">here are many years of experience with VNS and there is no reason to believe that tVNS has a </w:t>
      </w:r>
      <w:r>
        <w:rPr>
          <w:rFonts w:cs="Arial"/>
          <w:lang w:val="en-US"/>
        </w:rPr>
        <w:t>very</w:t>
      </w:r>
      <w:r w:rsidR="002676F2">
        <w:rPr>
          <w:rFonts w:cs="Arial"/>
          <w:lang w:val="en-US"/>
        </w:rPr>
        <w:t xml:space="preserve"> different working mechanism</w:t>
      </w:r>
      <w:r w:rsidR="00DC5A4D">
        <w:rPr>
          <w:rFonts w:cs="Arial"/>
          <w:lang w:val="en-US"/>
        </w:rPr>
        <w:t xml:space="preserve"> </w:t>
      </w:r>
      <w:r w:rsidR="002676F2">
        <w:rPr>
          <w:rFonts w:cs="Arial"/>
          <w:lang w:val="en-US"/>
        </w:rPr>
        <w:t>based on the so far published trials (see chapter 6).</w:t>
      </w:r>
      <w:r>
        <w:rPr>
          <w:rFonts w:cs="Arial"/>
          <w:lang w:val="en-US"/>
        </w:rPr>
        <w:t xml:space="preserve"> </w:t>
      </w:r>
    </w:p>
    <w:p w14:paraId="1627AA6E" w14:textId="77777777" w:rsidR="001165B5" w:rsidRPr="00D2749A" w:rsidRDefault="001165B5" w:rsidP="00845FA6">
      <w:pPr>
        <w:spacing w:line="360" w:lineRule="auto"/>
        <w:ind w:left="284"/>
        <w:jc w:val="both"/>
        <w:rPr>
          <w:rFonts w:cs="Arial"/>
          <w:lang w:val="en-US"/>
        </w:rPr>
      </w:pPr>
    </w:p>
    <w:p w14:paraId="0AC2049F" w14:textId="42505792" w:rsidR="001165B5" w:rsidRDefault="00266173" w:rsidP="00845FA6">
      <w:pPr>
        <w:spacing w:line="360" w:lineRule="auto"/>
        <w:ind w:left="284"/>
        <w:jc w:val="both"/>
        <w:rPr>
          <w:rFonts w:cs="Arial"/>
          <w:bCs/>
          <w:u w:val="single"/>
          <w:lang w:val="en-GB"/>
        </w:rPr>
      </w:pPr>
      <w:r>
        <w:rPr>
          <w:rFonts w:cs="Arial"/>
          <w:bCs/>
          <w:u w:val="single"/>
          <w:lang w:val="en-US"/>
        </w:rPr>
        <w:t>c</w:t>
      </w:r>
      <w:r w:rsidR="001165B5" w:rsidRPr="00413A72">
        <w:rPr>
          <w:rFonts w:cs="Arial"/>
          <w:bCs/>
          <w:u w:val="single"/>
          <w:lang w:val="en-GB"/>
        </w:rPr>
        <w:t xml:space="preserve">. Can the primary or secondary mechanism be induced in animals </w:t>
      </w:r>
      <w:r>
        <w:rPr>
          <w:rFonts w:cs="Arial"/>
          <w:bCs/>
          <w:u w:val="single"/>
          <w:lang w:val="en-GB"/>
        </w:rPr>
        <w:t>and/</w:t>
      </w:r>
      <w:r w:rsidR="001165B5" w:rsidRPr="00413A72">
        <w:rPr>
          <w:rFonts w:cs="Arial"/>
          <w:bCs/>
          <w:u w:val="single"/>
          <w:lang w:val="en-GB"/>
        </w:rPr>
        <w:t xml:space="preserve">or in </w:t>
      </w:r>
      <w:r w:rsidRPr="00266173">
        <w:rPr>
          <w:rFonts w:cs="Arial"/>
          <w:bCs/>
          <w:i/>
          <w:u w:val="single"/>
          <w:lang w:val="en-GB"/>
        </w:rPr>
        <w:t xml:space="preserve">ex-vivo </w:t>
      </w:r>
      <w:r w:rsidR="001165B5" w:rsidRPr="00413A72">
        <w:rPr>
          <w:rFonts w:cs="Arial"/>
          <w:bCs/>
          <w:u w:val="single"/>
          <w:lang w:val="en-GB"/>
        </w:rPr>
        <w:t xml:space="preserve">human cell </w:t>
      </w:r>
      <w:commentRangeStart w:id="179"/>
      <w:r w:rsidR="001165B5" w:rsidRPr="00413A72">
        <w:rPr>
          <w:rFonts w:cs="Arial"/>
          <w:bCs/>
          <w:u w:val="single"/>
          <w:lang w:val="en-GB"/>
        </w:rPr>
        <w:t>material?</w:t>
      </w:r>
      <w:commentRangeEnd w:id="179"/>
      <w:r w:rsidR="002758F7">
        <w:rPr>
          <w:rStyle w:val="Verwijzingopmerking"/>
          <w:rFonts w:ascii="Haarlemmer MT Medium OsF" w:hAnsi="Haarlemmer MT Medium OsF"/>
        </w:rPr>
        <w:commentReference w:id="179"/>
      </w:r>
    </w:p>
    <w:p w14:paraId="1F3C6278" w14:textId="4EA88B35" w:rsidR="002676F2" w:rsidRPr="002676F2" w:rsidRDefault="002676F2" w:rsidP="00845FA6">
      <w:pPr>
        <w:spacing w:line="360" w:lineRule="auto"/>
        <w:ind w:left="284"/>
        <w:jc w:val="both"/>
        <w:rPr>
          <w:rFonts w:cs="Arial"/>
          <w:lang w:val="en-US"/>
        </w:rPr>
      </w:pPr>
      <w:r>
        <w:rPr>
          <w:rFonts w:cs="Arial"/>
          <w:bCs/>
          <w:lang w:val="en-GB"/>
        </w:rPr>
        <w:t xml:space="preserve">There are animal studies describing the effect of tVNS (see chapter 6), but those studies are not sufficient to answer the </w:t>
      </w:r>
      <w:r w:rsidR="00745121">
        <w:rPr>
          <w:rFonts w:cs="Arial"/>
          <w:bCs/>
          <w:lang w:val="en-GB"/>
        </w:rPr>
        <w:t>objectives</w:t>
      </w:r>
      <w:r w:rsidR="00DC5A4D">
        <w:rPr>
          <w:rFonts w:cs="Arial"/>
          <w:bCs/>
          <w:lang w:val="en-GB"/>
        </w:rPr>
        <w:t xml:space="preserve"> because the differences in animal brain and behaviour compared to humans, among other things</w:t>
      </w:r>
      <w:r w:rsidR="00745121">
        <w:rPr>
          <w:rFonts w:cs="Arial"/>
          <w:bCs/>
          <w:lang w:val="en-GB"/>
        </w:rPr>
        <w:t>.</w:t>
      </w:r>
      <w:r w:rsidR="00DC5A4D">
        <w:rPr>
          <w:rFonts w:cs="Arial"/>
          <w:bCs/>
          <w:lang w:val="en-GB"/>
        </w:rPr>
        <w:t xml:space="preserve"> </w:t>
      </w:r>
    </w:p>
    <w:p w14:paraId="1054B1D3" w14:textId="77777777" w:rsidR="001165B5" w:rsidRPr="00D2749A" w:rsidRDefault="001165B5" w:rsidP="00845FA6">
      <w:pPr>
        <w:spacing w:line="360" w:lineRule="auto"/>
        <w:ind w:left="284"/>
        <w:jc w:val="both"/>
        <w:rPr>
          <w:rFonts w:cs="Arial"/>
          <w:lang w:val="en-US"/>
        </w:rPr>
      </w:pPr>
    </w:p>
    <w:p w14:paraId="1C36A6B3" w14:textId="77777777" w:rsidR="001165B5" w:rsidRPr="00413A72" w:rsidRDefault="00266173" w:rsidP="00845FA6">
      <w:pPr>
        <w:spacing w:line="360" w:lineRule="auto"/>
        <w:ind w:left="284"/>
        <w:jc w:val="both"/>
        <w:rPr>
          <w:rFonts w:cs="Arial"/>
          <w:u w:val="single"/>
          <w:lang w:val="en-US"/>
        </w:rPr>
      </w:pPr>
      <w:r>
        <w:rPr>
          <w:rFonts w:cs="Arial"/>
          <w:bCs/>
          <w:u w:val="single"/>
          <w:lang w:val="en-GB"/>
        </w:rPr>
        <w:t>d</w:t>
      </w:r>
      <w:r w:rsidR="001165B5" w:rsidRPr="00413A72">
        <w:rPr>
          <w:rFonts w:cs="Arial"/>
          <w:bCs/>
          <w:u w:val="single"/>
          <w:lang w:val="en-GB"/>
        </w:rPr>
        <w:t>. Selectivity of the mechanism to target tissue in animals</w:t>
      </w:r>
      <w:r>
        <w:rPr>
          <w:rFonts w:cs="Arial"/>
          <w:bCs/>
          <w:u w:val="single"/>
          <w:lang w:val="en-GB"/>
        </w:rPr>
        <w:t xml:space="preserve"> and/or </w:t>
      </w:r>
      <w:commentRangeStart w:id="180"/>
      <w:r>
        <w:rPr>
          <w:rFonts w:cs="Arial"/>
          <w:bCs/>
          <w:u w:val="single"/>
          <w:lang w:val="en-GB"/>
        </w:rPr>
        <w:t>human beings</w:t>
      </w:r>
      <w:commentRangeEnd w:id="180"/>
      <w:r>
        <w:rPr>
          <w:rStyle w:val="Verwijzingopmerking"/>
          <w:rFonts w:ascii="Haarlemmer MT Medium OsF" w:hAnsi="Haarlemmer MT Medium OsF"/>
        </w:rPr>
        <w:commentReference w:id="180"/>
      </w:r>
    </w:p>
    <w:p w14:paraId="77A5D998" w14:textId="37BAAA44" w:rsidR="001165B5" w:rsidRDefault="00745121" w:rsidP="00845FA6">
      <w:pPr>
        <w:spacing w:line="360" w:lineRule="auto"/>
        <w:ind w:left="284"/>
        <w:jc w:val="both"/>
        <w:rPr>
          <w:rFonts w:cs="Arial"/>
          <w:lang w:val="en-US"/>
        </w:rPr>
      </w:pPr>
      <w:r>
        <w:rPr>
          <w:rFonts w:cs="Arial"/>
          <w:lang w:val="en-US"/>
        </w:rPr>
        <w:t xml:space="preserve">Besides the diseased part of the brain other brain areas are targeted too, of which no disadvantageous effects are known and expected. On the contrary, the reported positive effects on cognition might be partly caused by this. Target organs of the vagal nerve, for example the heart, possibly experience an effect of tVNS. However, so far no systemic </w:t>
      </w:r>
      <w:r>
        <w:rPr>
          <w:rFonts w:cs="Arial"/>
          <w:lang w:val="en-US"/>
        </w:rPr>
        <w:lastRenderedPageBreak/>
        <w:t>side effects are reported in tVNS (see chapter 6).</w:t>
      </w:r>
      <w:r w:rsidR="00330008">
        <w:rPr>
          <w:rFonts w:cs="Arial"/>
          <w:lang w:val="en-US"/>
        </w:rPr>
        <w:t xml:space="preserve"> To be sure, patients with known cardiac arrhythmias are excluded.</w:t>
      </w:r>
    </w:p>
    <w:p w14:paraId="3099A1BE" w14:textId="77777777" w:rsidR="00073756" w:rsidRPr="00D2749A" w:rsidRDefault="00073756" w:rsidP="00845FA6">
      <w:pPr>
        <w:spacing w:line="360" w:lineRule="auto"/>
        <w:ind w:left="284"/>
        <w:jc w:val="both"/>
        <w:rPr>
          <w:rFonts w:cs="Arial"/>
          <w:lang w:val="en-US"/>
        </w:rPr>
      </w:pPr>
    </w:p>
    <w:p w14:paraId="10DEC3E1" w14:textId="77777777" w:rsidR="001165B5" w:rsidRPr="00413A72" w:rsidRDefault="00266173" w:rsidP="00845FA6">
      <w:pPr>
        <w:spacing w:line="360" w:lineRule="auto"/>
        <w:ind w:left="284"/>
        <w:jc w:val="both"/>
        <w:rPr>
          <w:rFonts w:cs="Arial"/>
          <w:u w:val="single"/>
          <w:lang w:val="en-US"/>
        </w:rPr>
      </w:pPr>
      <w:r>
        <w:rPr>
          <w:rFonts w:cs="Arial"/>
          <w:bCs/>
          <w:u w:val="single"/>
          <w:lang w:val="en-GB"/>
        </w:rPr>
        <w:t>e</w:t>
      </w:r>
      <w:r w:rsidR="001165B5" w:rsidRPr="00413A72">
        <w:rPr>
          <w:rFonts w:cs="Arial"/>
          <w:bCs/>
          <w:u w:val="single"/>
          <w:lang w:val="en-GB"/>
        </w:rPr>
        <w:t xml:space="preserve">. Analysis of potential </w:t>
      </w:r>
      <w:commentRangeStart w:id="181"/>
      <w:r w:rsidR="001165B5" w:rsidRPr="00413A72">
        <w:rPr>
          <w:rFonts w:cs="Arial"/>
          <w:bCs/>
          <w:u w:val="single"/>
          <w:lang w:val="en-GB"/>
        </w:rPr>
        <w:t>effect</w:t>
      </w:r>
      <w:commentRangeEnd w:id="181"/>
      <w:r w:rsidR="002758F7">
        <w:rPr>
          <w:rStyle w:val="Verwijzingopmerking"/>
          <w:rFonts w:ascii="Haarlemmer MT Medium OsF" w:hAnsi="Haarlemmer MT Medium OsF"/>
        </w:rPr>
        <w:commentReference w:id="181"/>
      </w:r>
    </w:p>
    <w:p w14:paraId="4D0D37A6" w14:textId="43BE2AEC" w:rsidR="001165B5" w:rsidRDefault="00330008" w:rsidP="00845FA6">
      <w:pPr>
        <w:spacing w:line="360" w:lineRule="auto"/>
        <w:ind w:left="284"/>
        <w:jc w:val="both"/>
        <w:rPr>
          <w:rFonts w:cs="Arial"/>
          <w:lang w:val="en-US"/>
        </w:rPr>
      </w:pPr>
      <w:r>
        <w:rPr>
          <w:rFonts w:cs="Arial"/>
          <w:lang w:val="en-US"/>
        </w:rPr>
        <w:t>The known side effects are mild and temporary of nature, and disappear immediately after discontinuation of tVNS (see chapter 6).</w:t>
      </w:r>
    </w:p>
    <w:p w14:paraId="0F1CBBE4" w14:textId="77777777" w:rsidR="00073756" w:rsidRPr="00D2749A" w:rsidRDefault="00073756" w:rsidP="00845FA6">
      <w:pPr>
        <w:spacing w:line="360" w:lineRule="auto"/>
        <w:ind w:left="284"/>
        <w:jc w:val="both"/>
        <w:rPr>
          <w:rFonts w:cs="Arial"/>
          <w:lang w:val="en-US"/>
        </w:rPr>
      </w:pPr>
    </w:p>
    <w:p w14:paraId="5C60D279" w14:textId="77777777" w:rsidR="001165B5" w:rsidRPr="0017124D" w:rsidRDefault="00266173" w:rsidP="00845FA6">
      <w:pPr>
        <w:spacing w:line="360" w:lineRule="auto"/>
        <w:ind w:left="284"/>
        <w:jc w:val="both"/>
        <w:rPr>
          <w:rFonts w:cs="Arial"/>
          <w:u w:val="single"/>
          <w:lang w:val="en-US"/>
        </w:rPr>
      </w:pPr>
      <w:r>
        <w:rPr>
          <w:rFonts w:cs="Arial"/>
          <w:bCs/>
          <w:u w:val="single"/>
          <w:lang w:val="en-GB"/>
        </w:rPr>
        <w:t>f</w:t>
      </w:r>
      <w:r w:rsidR="001165B5" w:rsidRPr="00413A72">
        <w:rPr>
          <w:rFonts w:cs="Arial"/>
          <w:bCs/>
          <w:u w:val="single"/>
          <w:lang w:val="en-GB"/>
        </w:rPr>
        <w:t xml:space="preserve">. Pharmacokinetic </w:t>
      </w:r>
      <w:commentRangeStart w:id="182"/>
      <w:r w:rsidR="001165B5" w:rsidRPr="00413A72">
        <w:rPr>
          <w:rFonts w:cs="Arial"/>
          <w:bCs/>
          <w:u w:val="single"/>
          <w:lang w:val="en-GB"/>
        </w:rPr>
        <w:t>considerations</w:t>
      </w:r>
      <w:commentRangeEnd w:id="182"/>
      <w:r w:rsidR="002758F7">
        <w:rPr>
          <w:rStyle w:val="Verwijzingopmerking"/>
          <w:rFonts w:ascii="Haarlemmer MT Medium OsF" w:hAnsi="Haarlemmer MT Medium OsF"/>
        </w:rPr>
        <w:commentReference w:id="182"/>
      </w:r>
    </w:p>
    <w:p w14:paraId="09775217" w14:textId="0354DF28" w:rsidR="001165B5" w:rsidRPr="00330008" w:rsidRDefault="00330008" w:rsidP="00845FA6">
      <w:pPr>
        <w:spacing w:line="360" w:lineRule="auto"/>
        <w:ind w:left="284"/>
        <w:jc w:val="both"/>
        <w:rPr>
          <w:rFonts w:cs="Arial"/>
          <w:lang w:val="en-US"/>
        </w:rPr>
      </w:pPr>
      <w:r>
        <w:rPr>
          <w:rFonts w:cs="Arial"/>
          <w:lang w:val="en-US"/>
        </w:rPr>
        <w:t>Not applicable.</w:t>
      </w:r>
    </w:p>
    <w:p w14:paraId="4194DF92" w14:textId="77777777" w:rsidR="00F115D8" w:rsidRDefault="00F115D8" w:rsidP="00845FA6">
      <w:pPr>
        <w:spacing w:line="360" w:lineRule="auto"/>
        <w:ind w:left="284"/>
        <w:jc w:val="both"/>
        <w:rPr>
          <w:rFonts w:cs="Arial"/>
          <w:lang w:val="en-US"/>
        </w:rPr>
      </w:pPr>
    </w:p>
    <w:p w14:paraId="0751CC1E" w14:textId="77777777" w:rsidR="00266173" w:rsidRPr="00330008" w:rsidRDefault="00266173" w:rsidP="00845FA6">
      <w:pPr>
        <w:spacing w:line="360" w:lineRule="auto"/>
        <w:ind w:left="284"/>
        <w:jc w:val="both"/>
        <w:rPr>
          <w:rFonts w:cs="Arial"/>
          <w:u w:val="single"/>
          <w:lang w:val="en-US"/>
        </w:rPr>
      </w:pPr>
      <w:r w:rsidRPr="00330008">
        <w:rPr>
          <w:rFonts w:cs="Arial"/>
          <w:u w:val="single"/>
          <w:lang w:val="en-US"/>
        </w:rPr>
        <w:t xml:space="preserve">g. Study </w:t>
      </w:r>
      <w:commentRangeStart w:id="183"/>
      <w:r w:rsidRPr="00330008">
        <w:rPr>
          <w:rFonts w:cs="Arial"/>
          <w:u w:val="single"/>
          <w:lang w:val="en-US"/>
        </w:rPr>
        <w:t>population</w:t>
      </w:r>
      <w:commentRangeEnd w:id="183"/>
      <w:r w:rsidR="0071236F" w:rsidRPr="00330008">
        <w:rPr>
          <w:rStyle w:val="Verwijzingopmerking"/>
          <w:rFonts w:ascii="Haarlemmer MT Medium OsF" w:hAnsi="Haarlemmer MT Medium OsF"/>
          <w:u w:val="single"/>
        </w:rPr>
        <w:commentReference w:id="183"/>
      </w:r>
    </w:p>
    <w:p w14:paraId="681059D6" w14:textId="5331B3F8" w:rsidR="00266173" w:rsidRDefault="005E3265" w:rsidP="00845FA6">
      <w:pPr>
        <w:spacing w:line="360" w:lineRule="auto"/>
        <w:ind w:left="284"/>
        <w:jc w:val="both"/>
        <w:rPr>
          <w:rFonts w:cs="Arial"/>
          <w:lang w:val="en-US"/>
        </w:rPr>
      </w:pPr>
      <w:r>
        <w:rPr>
          <w:rFonts w:cs="Arial"/>
          <w:lang w:val="en-US"/>
        </w:rPr>
        <w:t xml:space="preserve">Subjects are patients suffering from </w:t>
      </w:r>
      <w:r w:rsidRPr="005E3265">
        <w:rPr>
          <w:lang w:val="en-GB"/>
        </w:rPr>
        <w:t xml:space="preserve">refractory focal epilepsy of unknown </w:t>
      </w:r>
      <w:proofErr w:type="spellStart"/>
      <w:r w:rsidRPr="005E3265">
        <w:rPr>
          <w:lang w:val="en-GB"/>
        </w:rPr>
        <w:t>etiology</w:t>
      </w:r>
      <w:proofErr w:type="spellEnd"/>
      <w:r>
        <w:rPr>
          <w:lang w:val="en-GB"/>
        </w:rPr>
        <w:t xml:space="preserve"> which is usually not life-threatening. There is a chance of</w:t>
      </w:r>
      <w:r w:rsidR="00A94637">
        <w:rPr>
          <w:lang w:val="en-GB"/>
        </w:rPr>
        <w:t xml:space="preserve"> so called</w:t>
      </w:r>
      <w:r>
        <w:rPr>
          <w:lang w:val="en-GB"/>
        </w:rPr>
        <w:t xml:space="preserve"> sudden unexpected death in epilepsy (SUDEP) </w:t>
      </w:r>
      <w:r w:rsidR="00A94637">
        <w:rPr>
          <w:lang w:val="en-GB"/>
        </w:rPr>
        <w:t>which is</w:t>
      </w:r>
      <w:r>
        <w:rPr>
          <w:lang w:val="en-GB"/>
        </w:rPr>
        <w:t xml:space="preserve"> estimated</w:t>
      </w:r>
      <w:r w:rsidR="00A94637">
        <w:rPr>
          <w:lang w:val="en-GB"/>
        </w:rPr>
        <w:t xml:space="preserve"> at</w:t>
      </w:r>
      <w:r>
        <w:rPr>
          <w:lang w:val="en-GB"/>
        </w:rPr>
        <w:t xml:space="preserve"> </w:t>
      </w:r>
      <w:r w:rsidR="00A94637">
        <w:rPr>
          <w:lang w:val="en-GB"/>
        </w:rPr>
        <w:t xml:space="preserve">9 in 1000 patient years in epilepsy patients in general, but is more prevalent in patients with nocturnal and generalised seizures which occur less frequently in focal epilepsy of unknown </w:t>
      </w:r>
      <w:proofErr w:type="spellStart"/>
      <w:r w:rsidR="00A94637">
        <w:rPr>
          <w:lang w:val="en-GB"/>
        </w:rPr>
        <w:t>etiology</w:t>
      </w:r>
      <w:proofErr w:type="spellEnd"/>
      <w:r w:rsidR="00A94637">
        <w:rPr>
          <w:lang w:val="en-GB"/>
        </w:rPr>
        <w:t>.</w:t>
      </w:r>
    </w:p>
    <w:p w14:paraId="565356C2" w14:textId="77777777" w:rsidR="0071236F" w:rsidRPr="00A94637" w:rsidRDefault="0071236F" w:rsidP="00845FA6">
      <w:pPr>
        <w:spacing w:line="360" w:lineRule="auto"/>
        <w:ind w:left="284"/>
        <w:jc w:val="both"/>
        <w:rPr>
          <w:rFonts w:cs="Arial"/>
          <w:u w:val="single"/>
          <w:lang w:val="en-US"/>
        </w:rPr>
      </w:pPr>
    </w:p>
    <w:p w14:paraId="56343F85" w14:textId="77777777" w:rsidR="00F115D8" w:rsidRPr="00A94637" w:rsidRDefault="0071236F" w:rsidP="00845FA6">
      <w:pPr>
        <w:spacing w:line="360" w:lineRule="auto"/>
        <w:ind w:left="284"/>
        <w:jc w:val="both"/>
        <w:rPr>
          <w:rFonts w:cs="Arial"/>
          <w:u w:val="single"/>
          <w:lang w:val="en-US"/>
        </w:rPr>
      </w:pPr>
      <w:r w:rsidRPr="00A94637">
        <w:rPr>
          <w:rFonts w:cs="Arial"/>
          <w:u w:val="single"/>
          <w:lang w:val="en-US"/>
        </w:rPr>
        <w:t>h</w:t>
      </w:r>
      <w:r w:rsidR="00F115D8" w:rsidRPr="00A94637">
        <w:rPr>
          <w:rFonts w:cs="Arial"/>
          <w:u w:val="single"/>
          <w:lang w:val="en-US"/>
        </w:rPr>
        <w:t xml:space="preserve">. Interaction with other </w:t>
      </w:r>
      <w:commentRangeStart w:id="184"/>
      <w:r w:rsidR="00F115D8" w:rsidRPr="00A94637">
        <w:rPr>
          <w:rFonts w:cs="Arial"/>
          <w:u w:val="single"/>
          <w:lang w:val="en-US"/>
        </w:rPr>
        <w:t>products</w:t>
      </w:r>
      <w:commentRangeEnd w:id="184"/>
      <w:r w:rsidR="009B58BF" w:rsidRPr="00A94637">
        <w:rPr>
          <w:rStyle w:val="Verwijzingopmerking"/>
          <w:rFonts w:ascii="Haarlemmer MT Medium OsF" w:hAnsi="Haarlemmer MT Medium OsF"/>
          <w:u w:val="single"/>
        </w:rPr>
        <w:commentReference w:id="184"/>
      </w:r>
    </w:p>
    <w:p w14:paraId="2D75B280" w14:textId="55F00DE7" w:rsidR="00F115D8" w:rsidRPr="00F115D8" w:rsidRDefault="00A94637" w:rsidP="00845FA6">
      <w:pPr>
        <w:spacing w:line="360" w:lineRule="auto"/>
        <w:ind w:left="284"/>
        <w:jc w:val="both"/>
        <w:rPr>
          <w:rFonts w:cs="Arial"/>
          <w:lang w:val="en-US"/>
        </w:rPr>
      </w:pPr>
      <w:r>
        <w:rPr>
          <w:rFonts w:cs="Arial"/>
          <w:lang w:val="en-US"/>
        </w:rPr>
        <w:t>We hypothesize that the effect of BRV is strengthened by tVNS, but this expectation is</w:t>
      </w:r>
      <w:r w:rsidR="009C6A88">
        <w:rPr>
          <w:rFonts w:cs="Arial"/>
          <w:lang w:val="en-US"/>
        </w:rPr>
        <w:t xml:space="preserve"> mostly theoretical and partly</w:t>
      </w:r>
      <w:r>
        <w:rPr>
          <w:rFonts w:cs="Arial"/>
          <w:lang w:val="en-US"/>
        </w:rPr>
        <w:t xml:space="preserve"> based on studies in patients with other (</w:t>
      </w:r>
      <w:r w:rsidR="009C6A88">
        <w:rPr>
          <w:rFonts w:cs="Arial"/>
          <w:lang w:val="en-US"/>
        </w:rPr>
        <w:t xml:space="preserve">in particular </w:t>
      </w:r>
      <w:r>
        <w:rPr>
          <w:rFonts w:cs="Arial"/>
          <w:lang w:val="en-US"/>
        </w:rPr>
        <w:t>psychiatric) brain diseases with different medication</w:t>
      </w:r>
      <w:r w:rsidR="009C6A88">
        <w:rPr>
          <w:rFonts w:cs="Arial"/>
          <w:lang w:val="en-US"/>
        </w:rPr>
        <w:t xml:space="preserve"> and/or stimulation protocols</w:t>
      </w:r>
      <w:r>
        <w:rPr>
          <w:rFonts w:cs="Arial"/>
          <w:lang w:val="en-US"/>
        </w:rPr>
        <w:t>, so the exact mechanism is not known.</w:t>
      </w:r>
    </w:p>
    <w:p w14:paraId="174DA288" w14:textId="77777777" w:rsidR="001165B5" w:rsidRPr="00D2749A" w:rsidRDefault="001165B5" w:rsidP="00845FA6">
      <w:pPr>
        <w:spacing w:line="360" w:lineRule="auto"/>
        <w:ind w:left="284"/>
        <w:jc w:val="both"/>
        <w:rPr>
          <w:rFonts w:cs="Arial"/>
          <w:lang w:val="en-US"/>
        </w:rPr>
      </w:pPr>
    </w:p>
    <w:p w14:paraId="18610091" w14:textId="77777777" w:rsidR="001165B5" w:rsidRPr="00413A72" w:rsidRDefault="0071236F" w:rsidP="00845FA6">
      <w:pPr>
        <w:spacing w:line="360" w:lineRule="auto"/>
        <w:ind w:left="284"/>
        <w:jc w:val="both"/>
        <w:rPr>
          <w:rFonts w:cs="Arial"/>
          <w:u w:val="single"/>
          <w:lang w:val="en-US"/>
        </w:rPr>
      </w:pPr>
      <w:proofErr w:type="spellStart"/>
      <w:r>
        <w:rPr>
          <w:rFonts w:cs="Arial"/>
          <w:bCs/>
          <w:u w:val="single"/>
          <w:lang w:val="en-GB"/>
        </w:rPr>
        <w:t>i</w:t>
      </w:r>
      <w:proofErr w:type="spellEnd"/>
      <w:r w:rsidR="001165B5" w:rsidRPr="00413A72">
        <w:rPr>
          <w:rFonts w:cs="Arial"/>
          <w:bCs/>
          <w:u w:val="single"/>
          <w:lang w:val="en-GB"/>
        </w:rPr>
        <w:t xml:space="preserve">. Predictability of </w:t>
      </w:r>
      <w:commentRangeStart w:id="185"/>
      <w:r w:rsidR="001165B5" w:rsidRPr="00413A72">
        <w:rPr>
          <w:rFonts w:cs="Arial"/>
          <w:bCs/>
          <w:u w:val="single"/>
          <w:lang w:val="en-GB"/>
        </w:rPr>
        <w:t>effect</w:t>
      </w:r>
      <w:commentRangeEnd w:id="185"/>
      <w:r w:rsidR="002758F7">
        <w:rPr>
          <w:rStyle w:val="Verwijzingopmerking"/>
          <w:rFonts w:ascii="Haarlemmer MT Medium OsF" w:hAnsi="Haarlemmer MT Medium OsF"/>
        </w:rPr>
        <w:commentReference w:id="185"/>
      </w:r>
    </w:p>
    <w:p w14:paraId="7DC4D3FE" w14:textId="46892C7B" w:rsidR="009C6A88" w:rsidRDefault="009C6A88" w:rsidP="009C6A88">
      <w:pPr>
        <w:spacing w:line="360" w:lineRule="auto"/>
        <w:ind w:left="284"/>
        <w:jc w:val="both"/>
        <w:rPr>
          <w:rFonts w:cs="Arial"/>
          <w:lang w:val="en-US"/>
        </w:rPr>
      </w:pPr>
      <w:r>
        <w:rPr>
          <w:rFonts w:cs="Arial"/>
          <w:lang w:val="en-US"/>
        </w:rPr>
        <w:t xml:space="preserve">Since the exact mechanism is not known we investigate </w:t>
      </w:r>
      <w:proofErr w:type="spellStart"/>
      <w:r>
        <w:rPr>
          <w:rFonts w:cs="Arial"/>
          <w:lang w:val="en-US"/>
        </w:rPr>
        <w:t>multipele</w:t>
      </w:r>
      <w:proofErr w:type="spellEnd"/>
      <w:r>
        <w:rPr>
          <w:rFonts w:cs="Arial"/>
          <w:lang w:val="en-US"/>
        </w:rPr>
        <w:t xml:space="preserve"> outcome measures in both seizure reduction, cognitive improvement and quality of life</w:t>
      </w:r>
      <w:r w:rsidR="00FE187B">
        <w:rPr>
          <w:rFonts w:cs="Arial"/>
          <w:lang w:val="en-US"/>
        </w:rPr>
        <w:t>, based on previous trials (see chapter 6). Since many outcome measures are subjective to reporting by patients, we also look for quantitative measures with MRI and computerized cognitive tests.</w:t>
      </w:r>
    </w:p>
    <w:p w14:paraId="57D49484" w14:textId="77777777" w:rsidR="00073756" w:rsidRPr="00D2749A" w:rsidRDefault="00073756" w:rsidP="00845FA6">
      <w:pPr>
        <w:spacing w:line="360" w:lineRule="auto"/>
        <w:ind w:left="284"/>
        <w:jc w:val="both"/>
        <w:rPr>
          <w:rFonts w:cs="Arial"/>
          <w:lang w:val="en-US"/>
        </w:rPr>
      </w:pPr>
    </w:p>
    <w:p w14:paraId="115265DF" w14:textId="77777777" w:rsidR="001165B5" w:rsidRPr="00413A72" w:rsidRDefault="0071236F" w:rsidP="00845FA6">
      <w:pPr>
        <w:spacing w:line="360" w:lineRule="auto"/>
        <w:ind w:left="284"/>
        <w:jc w:val="both"/>
        <w:rPr>
          <w:rFonts w:cs="Arial"/>
          <w:u w:val="single"/>
          <w:lang w:val="en-US"/>
        </w:rPr>
      </w:pPr>
      <w:r>
        <w:rPr>
          <w:rFonts w:cs="Arial"/>
          <w:bCs/>
          <w:u w:val="single"/>
          <w:lang w:val="en-GB"/>
        </w:rPr>
        <w:t>j</w:t>
      </w:r>
      <w:r w:rsidR="001165B5" w:rsidRPr="00413A72">
        <w:rPr>
          <w:rFonts w:cs="Arial"/>
          <w:bCs/>
          <w:u w:val="single"/>
          <w:lang w:val="en-GB"/>
        </w:rPr>
        <w:t xml:space="preserve">. Can effects be </w:t>
      </w:r>
      <w:commentRangeStart w:id="186"/>
      <w:r w:rsidR="001165B5" w:rsidRPr="00413A72">
        <w:rPr>
          <w:rFonts w:cs="Arial"/>
          <w:bCs/>
          <w:u w:val="single"/>
          <w:lang w:val="en-GB"/>
        </w:rPr>
        <w:t>managed?</w:t>
      </w:r>
      <w:commentRangeEnd w:id="186"/>
      <w:r w:rsidR="002758F7">
        <w:rPr>
          <w:rStyle w:val="Verwijzingopmerking"/>
          <w:rFonts w:ascii="Haarlemmer MT Medium OsF" w:hAnsi="Haarlemmer MT Medium OsF"/>
        </w:rPr>
        <w:commentReference w:id="186"/>
      </w:r>
    </w:p>
    <w:p w14:paraId="211ACE4A" w14:textId="1DDBF314" w:rsidR="001165B5" w:rsidRDefault="00A94637" w:rsidP="00845FA6">
      <w:pPr>
        <w:spacing w:line="360" w:lineRule="auto"/>
        <w:ind w:left="284"/>
        <w:jc w:val="both"/>
        <w:rPr>
          <w:rFonts w:cs="Arial"/>
          <w:lang w:val="en-US"/>
        </w:rPr>
      </w:pPr>
      <w:r>
        <w:rPr>
          <w:rFonts w:cs="Arial"/>
          <w:lang w:val="en-US"/>
        </w:rPr>
        <w:t xml:space="preserve">No </w:t>
      </w:r>
      <w:r w:rsidR="009C6A88">
        <w:rPr>
          <w:rFonts w:cs="Arial"/>
          <w:lang w:val="en-US"/>
        </w:rPr>
        <w:t xml:space="preserve">direct </w:t>
      </w:r>
      <w:r>
        <w:rPr>
          <w:rFonts w:cs="Arial"/>
          <w:lang w:val="en-US"/>
        </w:rPr>
        <w:t>antagonist of tVNS is known, besides stopping the stimulation.</w:t>
      </w:r>
      <w:r w:rsidR="009C6A88">
        <w:rPr>
          <w:rFonts w:cs="Arial"/>
          <w:lang w:val="en-US"/>
        </w:rPr>
        <w:t xml:space="preserve"> In case of acute seizure exacerbation, which is not expected, management is possible with different fast working medicaments such as benzodiazepines.</w:t>
      </w:r>
    </w:p>
    <w:p w14:paraId="1C68C227" w14:textId="77777777" w:rsidR="00073756" w:rsidRPr="00D2749A" w:rsidRDefault="00073756" w:rsidP="00845FA6">
      <w:pPr>
        <w:spacing w:line="360" w:lineRule="auto"/>
        <w:ind w:left="284"/>
        <w:jc w:val="both"/>
        <w:rPr>
          <w:rFonts w:cs="Arial"/>
          <w:lang w:val="en-US"/>
        </w:rPr>
      </w:pPr>
    </w:p>
    <w:p w14:paraId="79ED20C4" w14:textId="77777777" w:rsidR="001165B5" w:rsidRPr="00DC5A4D" w:rsidRDefault="00073756" w:rsidP="00845FA6">
      <w:pPr>
        <w:pStyle w:val="Kop2"/>
        <w:spacing w:line="360" w:lineRule="auto"/>
        <w:jc w:val="both"/>
        <w:rPr>
          <w:highlight w:val="yellow"/>
          <w:lang w:val="en-US"/>
        </w:rPr>
      </w:pPr>
      <w:bookmarkStart w:id="187" w:name="_Toc326702376"/>
      <w:r w:rsidRPr="00DC5A4D">
        <w:rPr>
          <w:highlight w:val="yellow"/>
          <w:lang w:val="en-US"/>
        </w:rPr>
        <w:lastRenderedPageBreak/>
        <w:t>Synthesis</w:t>
      </w:r>
      <w:bookmarkEnd w:id="187"/>
    </w:p>
    <w:p w14:paraId="190EEDCD" w14:textId="77777777" w:rsidR="00574ACE" w:rsidRDefault="001165B5" w:rsidP="00845FA6">
      <w:pPr>
        <w:spacing w:line="360" w:lineRule="auto"/>
        <w:ind w:left="284"/>
        <w:jc w:val="both"/>
        <w:rPr>
          <w:i/>
          <w:lang w:val="en-US"/>
        </w:rPr>
      </w:pPr>
      <w:r w:rsidRPr="00893DD3">
        <w:rPr>
          <w:i/>
          <w:lang w:val="en-US"/>
        </w:rPr>
        <w:t>&lt;sh</w:t>
      </w:r>
      <w:r w:rsidR="001B64DB">
        <w:rPr>
          <w:i/>
          <w:lang w:val="en-US"/>
        </w:rPr>
        <w:t>ould include uncertainties</w:t>
      </w:r>
      <w:r w:rsidR="0071236F">
        <w:rPr>
          <w:i/>
          <w:lang w:val="en-US"/>
        </w:rPr>
        <w:t xml:space="preserve"> and the </w:t>
      </w:r>
      <w:r w:rsidRPr="00893DD3">
        <w:rPr>
          <w:i/>
          <w:lang w:val="en-US"/>
        </w:rPr>
        <w:t>unknown and the overall risk</w:t>
      </w:r>
      <w:r w:rsidR="0071236F">
        <w:rPr>
          <w:i/>
          <w:lang w:val="en-US"/>
        </w:rPr>
        <w:t>:</w:t>
      </w:r>
      <w:r w:rsidR="00574ACE">
        <w:rPr>
          <w:i/>
          <w:lang w:val="en-US"/>
        </w:rPr>
        <w:t xml:space="preserve"> </w:t>
      </w:r>
    </w:p>
    <w:p w14:paraId="6CC588D8" w14:textId="77777777" w:rsidR="00EA0147" w:rsidRPr="00C4040E" w:rsidRDefault="00EA0147" w:rsidP="00845FA6">
      <w:pPr>
        <w:spacing w:line="360" w:lineRule="auto"/>
        <w:ind w:left="284"/>
        <w:jc w:val="both"/>
        <w:rPr>
          <w:i/>
          <w:lang w:val="en-US"/>
        </w:rPr>
      </w:pPr>
      <w:r w:rsidRPr="00C4040E">
        <w:rPr>
          <w:i/>
          <w:lang w:val="en-US"/>
        </w:rPr>
        <w:t xml:space="preserve">Make clear what measures have been taken to reduce what </w:t>
      </w:r>
      <w:commentRangeStart w:id="188"/>
      <w:r w:rsidRPr="00C4040E">
        <w:rPr>
          <w:i/>
          <w:lang w:val="en-US"/>
        </w:rPr>
        <w:t>risks</w:t>
      </w:r>
      <w:commentRangeEnd w:id="188"/>
      <w:r w:rsidRPr="00C4040E">
        <w:rPr>
          <w:rStyle w:val="Verwijzingopmerking"/>
          <w:rFonts w:ascii="Haarlemmer MT Medium OsF" w:hAnsi="Haarlemmer MT Medium OsF"/>
        </w:rPr>
        <w:commentReference w:id="188"/>
      </w:r>
    </w:p>
    <w:p w14:paraId="711FA939" w14:textId="77777777" w:rsidR="001165B5" w:rsidRPr="00893DD3" w:rsidRDefault="0071236F" w:rsidP="00845FA6">
      <w:pPr>
        <w:spacing w:line="360" w:lineRule="auto"/>
        <w:ind w:left="284"/>
        <w:jc w:val="both"/>
        <w:rPr>
          <w:i/>
          <w:lang w:val="en-US"/>
        </w:rPr>
      </w:pPr>
      <w:r w:rsidRPr="00C4040E">
        <w:rPr>
          <w:i/>
          <w:lang w:val="en-US"/>
        </w:rPr>
        <w:t xml:space="preserve">Make </w:t>
      </w:r>
      <w:r w:rsidR="00574ACE" w:rsidRPr="00C4040E">
        <w:rPr>
          <w:i/>
          <w:lang w:val="en-US"/>
        </w:rPr>
        <w:t xml:space="preserve">clear why </w:t>
      </w:r>
      <w:r w:rsidRPr="00C4040E">
        <w:rPr>
          <w:i/>
          <w:lang w:val="en-US"/>
        </w:rPr>
        <w:t xml:space="preserve">in your opinion </w:t>
      </w:r>
      <w:r w:rsidR="00574ACE" w:rsidRPr="00C4040E">
        <w:rPr>
          <w:i/>
          <w:lang w:val="en-US"/>
        </w:rPr>
        <w:t>the</w:t>
      </w:r>
      <w:r w:rsidR="00215D1A" w:rsidRPr="00C4040E">
        <w:rPr>
          <w:i/>
          <w:lang w:val="en-US"/>
        </w:rPr>
        <w:t xml:space="preserve"> remaining</w:t>
      </w:r>
      <w:r w:rsidR="00574ACE">
        <w:rPr>
          <w:i/>
          <w:lang w:val="en-US"/>
        </w:rPr>
        <w:t xml:space="preserve"> risks are acceptable for the subjects</w:t>
      </w:r>
      <w:r w:rsidR="002B03DA">
        <w:rPr>
          <w:i/>
          <w:lang w:val="en-US"/>
        </w:rPr>
        <w:t xml:space="preserve"> participating in the study</w:t>
      </w:r>
      <w:r w:rsidR="001165B5" w:rsidRPr="00893DD3">
        <w:rPr>
          <w:i/>
          <w:lang w:val="en-US"/>
        </w:rPr>
        <w:t>&gt;</w:t>
      </w:r>
    </w:p>
    <w:p w14:paraId="66ABD921" w14:textId="77777777" w:rsidR="001165B5" w:rsidRPr="00D2749A" w:rsidRDefault="001165B5" w:rsidP="00845FA6">
      <w:pPr>
        <w:spacing w:line="360" w:lineRule="auto"/>
        <w:ind w:left="284"/>
        <w:jc w:val="both"/>
        <w:rPr>
          <w:lang w:val="en-US"/>
        </w:rPr>
      </w:pPr>
    </w:p>
    <w:p w14:paraId="7B2F10EC" w14:textId="77777777" w:rsidR="003C4D95" w:rsidRDefault="003C4D95" w:rsidP="00845FA6">
      <w:pPr>
        <w:spacing w:line="360" w:lineRule="auto"/>
        <w:jc w:val="both"/>
        <w:rPr>
          <w:lang w:val="en-GB"/>
        </w:rPr>
      </w:pPr>
    </w:p>
    <w:p w14:paraId="0080DDA5" w14:textId="3F99C76A" w:rsidR="00D43E4B" w:rsidRPr="00D43E4B" w:rsidRDefault="00456B32" w:rsidP="00D43E4B">
      <w:pPr>
        <w:pStyle w:val="Kop1"/>
        <w:spacing w:line="360" w:lineRule="auto"/>
        <w:jc w:val="both"/>
      </w:pPr>
      <w:bookmarkStart w:id="189" w:name="_Toc326702377"/>
      <w:r w:rsidRPr="00956AF7">
        <w:t>REFERENCES</w:t>
      </w:r>
      <w:bookmarkEnd w:id="189"/>
    </w:p>
    <w:p w14:paraId="29932F9B" w14:textId="474320CE" w:rsidR="006515E0" w:rsidRDefault="006515E0" w:rsidP="002150A0">
      <w:pPr>
        <w:spacing w:line="360" w:lineRule="auto"/>
        <w:jc w:val="both"/>
        <w:rPr>
          <w:lang w:val="en-US"/>
        </w:rPr>
      </w:pPr>
      <w:r>
        <w:rPr>
          <w:lang w:val="en-US"/>
        </w:rPr>
        <w:t xml:space="preserve">Aldenkamp AP, </w:t>
      </w:r>
      <w:proofErr w:type="spellStart"/>
      <w:r>
        <w:rPr>
          <w:lang w:val="en-US"/>
        </w:rPr>
        <w:t>Arends</w:t>
      </w:r>
      <w:proofErr w:type="spellEnd"/>
      <w:r>
        <w:rPr>
          <w:lang w:val="en-US"/>
        </w:rPr>
        <w:t xml:space="preserve"> J, </w:t>
      </w:r>
      <w:proofErr w:type="spellStart"/>
      <w:r>
        <w:rPr>
          <w:lang w:val="en-US"/>
        </w:rPr>
        <w:t>Verspeek</w:t>
      </w:r>
      <w:proofErr w:type="spellEnd"/>
      <w:r>
        <w:rPr>
          <w:lang w:val="en-US"/>
        </w:rPr>
        <w:t xml:space="preserve"> S, </w:t>
      </w:r>
      <w:proofErr w:type="spellStart"/>
      <w:r>
        <w:rPr>
          <w:lang w:val="en-US"/>
        </w:rPr>
        <w:t>Berting</w:t>
      </w:r>
      <w:proofErr w:type="spellEnd"/>
      <w:r>
        <w:rPr>
          <w:lang w:val="en-US"/>
        </w:rPr>
        <w:t xml:space="preserve"> M. The cognitive impact on epileptiform EEG-discharges; relationship with type of cognitive task. Child </w:t>
      </w:r>
      <w:proofErr w:type="spellStart"/>
      <w:r>
        <w:rPr>
          <w:lang w:val="en-US"/>
        </w:rPr>
        <w:t>Neuropsychol</w:t>
      </w:r>
      <w:proofErr w:type="spellEnd"/>
      <w:r>
        <w:rPr>
          <w:lang w:val="en-US"/>
        </w:rPr>
        <w:t xml:space="preserve"> 2004 Dec;10(4):297-305.</w:t>
      </w:r>
    </w:p>
    <w:p w14:paraId="1005BED3" w14:textId="545DB26F" w:rsidR="0083510D" w:rsidRDefault="0083510D" w:rsidP="002150A0">
      <w:pPr>
        <w:spacing w:line="360" w:lineRule="auto"/>
        <w:jc w:val="both"/>
        <w:rPr>
          <w:lang w:val="en-US"/>
        </w:rPr>
      </w:pPr>
      <w:r>
        <w:rPr>
          <w:lang w:val="en-US"/>
        </w:rPr>
        <w:t xml:space="preserve">Baker GA, Taylor J, Aldenkamp AP. Newly diagnosed epilepsy: Cognitive outcome after 12 </w:t>
      </w:r>
    </w:p>
    <w:p w14:paraId="17D6C998" w14:textId="172C0D45" w:rsidR="0083510D" w:rsidRDefault="0083510D" w:rsidP="0083510D">
      <w:pPr>
        <w:spacing w:line="360" w:lineRule="auto"/>
        <w:ind w:firstLine="709"/>
        <w:jc w:val="both"/>
        <w:rPr>
          <w:lang w:val="en-US"/>
        </w:rPr>
      </w:pPr>
      <w:r>
        <w:rPr>
          <w:lang w:val="en-US"/>
        </w:rPr>
        <w:t xml:space="preserve">months. </w:t>
      </w:r>
      <w:proofErr w:type="spellStart"/>
      <w:r>
        <w:t>Epilepsia</w:t>
      </w:r>
      <w:proofErr w:type="spellEnd"/>
      <w:r>
        <w:t>, 52(6):1084–1091.</w:t>
      </w:r>
    </w:p>
    <w:p w14:paraId="497AD8F0" w14:textId="155C7A91" w:rsidR="002150A0" w:rsidRDefault="002150A0" w:rsidP="002150A0">
      <w:pPr>
        <w:spacing w:line="360" w:lineRule="auto"/>
        <w:jc w:val="both"/>
        <w:rPr>
          <w:lang w:val="en-US"/>
        </w:rPr>
      </w:pPr>
      <w:r w:rsidRPr="002150A0">
        <w:rPr>
          <w:lang w:val="en-US"/>
        </w:rPr>
        <w:t xml:space="preserve">Bauer S, Baier H, Baumgartner C, et al. Transcutaneous </w:t>
      </w:r>
      <w:proofErr w:type="spellStart"/>
      <w:r w:rsidRPr="002150A0">
        <w:rPr>
          <w:lang w:val="en-US"/>
        </w:rPr>
        <w:t>Vagus</w:t>
      </w:r>
      <w:proofErr w:type="spellEnd"/>
      <w:r w:rsidRPr="002150A0">
        <w:rPr>
          <w:lang w:val="en-US"/>
        </w:rPr>
        <w:t xml:space="preserve"> Nerve Stimulation (</w:t>
      </w:r>
      <w:proofErr w:type="spellStart"/>
      <w:r w:rsidRPr="002150A0">
        <w:rPr>
          <w:lang w:val="en-US"/>
        </w:rPr>
        <w:t>tVNS</w:t>
      </w:r>
      <w:proofErr w:type="spellEnd"/>
      <w:r w:rsidRPr="002150A0">
        <w:rPr>
          <w:lang w:val="en-US"/>
        </w:rPr>
        <w:t xml:space="preserve">) for </w:t>
      </w:r>
    </w:p>
    <w:p w14:paraId="08E1449C" w14:textId="77777777" w:rsidR="002150A0" w:rsidRPr="002150A0" w:rsidRDefault="002150A0" w:rsidP="00630323">
      <w:pPr>
        <w:spacing w:line="360" w:lineRule="auto"/>
        <w:ind w:left="709"/>
        <w:jc w:val="both"/>
        <w:rPr>
          <w:lang w:val="en-US"/>
        </w:rPr>
      </w:pPr>
      <w:r w:rsidRPr="002150A0">
        <w:rPr>
          <w:lang w:val="en-US"/>
        </w:rPr>
        <w:t>treatment of drug resistant epilepsy: A randomized double blind clinical trial (cMPsE02). Brain Stim 2016;9(3):356-363.</w:t>
      </w:r>
    </w:p>
    <w:p w14:paraId="494E8BA8" w14:textId="77777777" w:rsidR="002150A0" w:rsidRDefault="00CB1296" w:rsidP="00845FA6">
      <w:pPr>
        <w:spacing w:line="360" w:lineRule="auto"/>
        <w:jc w:val="both"/>
        <w:rPr>
          <w:color w:val="000000"/>
          <w:shd w:val="clear" w:color="auto" w:fill="FFFFFF"/>
          <w:lang w:val="en-US" w:eastAsia="en-GB"/>
        </w:rPr>
      </w:pPr>
      <w:r w:rsidRPr="004074DC">
        <w:rPr>
          <w:color w:val="000000"/>
          <w:shd w:val="clear" w:color="auto" w:fill="FFFFFF"/>
          <w:lang w:val="en-US" w:eastAsia="en-GB"/>
        </w:rPr>
        <w:t xml:space="preserve">Ben-Menachem E., </w:t>
      </w:r>
      <w:proofErr w:type="spellStart"/>
      <w:r w:rsidRPr="004074DC">
        <w:rPr>
          <w:color w:val="000000"/>
          <w:shd w:val="clear" w:color="auto" w:fill="FFFFFF"/>
          <w:lang w:val="en-US" w:eastAsia="en-GB"/>
        </w:rPr>
        <w:t>Hamberger</w:t>
      </w:r>
      <w:proofErr w:type="spellEnd"/>
      <w:r w:rsidRPr="004074DC">
        <w:rPr>
          <w:color w:val="000000"/>
          <w:shd w:val="clear" w:color="auto" w:fill="FFFFFF"/>
          <w:lang w:val="en-US" w:eastAsia="en-GB"/>
        </w:rPr>
        <w:t xml:space="preserve"> A., </w:t>
      </w:r>
      <w:proofErr w:type="spellStart"/>
      <w:r w:rsidRPr="004074DC">
        <w:rPr>
          <w:color w:val="000000"/>
          <w:shd w:val="clear" w:color="auto" w:fill="FFFFFF"/>
          <w:lang w:val="en-US" w:eastAsia="en-GB"/>
        </w:rPr>
        <w:t>Hedner</w:t>
      </w:r>
      <w:proofErr w:type="spellEnd"/>
      <w:r w:rsidRPr="004074DC">
        <w:rPr>
          <w:color w:val="000000"/>
          <w:shd w:val="clear" w:color="auto" w:fill="FFFFFF"/>
          <w:lang w:val="en-US" w:eastAsia="en-GB"/>
        </w:rPr>
        <w:t xml:space="preserve"> T., Hammond E. J., Uthman B. M., Slater J., et al.  </w:t>
      </w:r>
      <w:r w:rsidR="002150A0">
        <w:rPr>
          <w:color w:val="000000"/>
          <w:shd w:val="clear" w:color="auto" w:fill="FFFFFF"/>
          <w:lang w:val="en-US" w:eastAsia="en-GB"/>
        </w:rPr>
        <w:t xml:space="preserve">  </w:t>
      </w:r>
    </w:p>
    <w:p w14:paraId="4483C71C" w14:textId="1C38C79D" w:rsidR="00570EF3" w:rsidRPr="006C1251" w:rsidRDefault="00570EF3" w:rsidP="00630323">
      <w:pPr>
        <w:spacing w:line="360" w:lineRule="auto"/>
        <w:ind w:left="709"/>
        <w:jc w:val="both"/>
        <w:rPr>
          <w:lang w:val="en-GB" w:eastAsia="en-GB"/>
        </w:rPr>
      </w:pPr>
      <w:r w:rsidRPr="006C1251">
        <w:rPr>
          <w:color w:val="000000"/>
          <w:shd w:val="clear" w:color="auto" w:fill="FFFFFF"/>
          <w:lang w:val="en-GB" w:eastAsia="en-GB"/>
        </w:rPr>
        <w:t xml:space="preserve">Effects of </w:t>
      </w:r>
      <w:proofErr w:type="spellStart"/>
      <w:r w:rsidRPr="006C1251">
        <w:rPr>
          <w:color w:val="000000"/>
          <w:shd w:val="clear" w:color="auto" w:fill="FFFFFF"/>
          <w:lang w:val="en-GB" w:eastAsia="en-GB"/>
        </w:rPr>
        <w:t>vagus</w:t>
      </w:r>
      <w:proofErr w:type="spellEnd"/>
      <w:r w:rsidRPr="006C1251">
        <w:rPr>
          <w:color w:val="000000"/>
          <w:shd w:val="clear" w:color="auto" w:fill="FFFFFF"/>
          <w:lang w:val="en-GB" w:eastAsia="en-GB"/>
        </w:rPr>
        <w:t xml:space="preserve"> nerve stimulation on amino acids and other metabolites in the CSF of patients with partial seizures’, (1995), Epilepsy Res. 20, 221–227. </w:t>
      </w:r>
    </w:p>
    <w:p w14:paraId="6A8BFFE7" w14:textId="77777777" w:rsidR="002150A0" w:rsidRDefault="009F1CD3" w:rsidP="002150A0">
      <w:pPr>
        <w:spacing w:line="360" w:lineRule="auto"/>
        <w:jc w:val="both"/>
        <w:rPr>
          <w:lang w:val="en-US"/>
        </w:rPr>
      </w:pPr>
      <w:r w:rsidRPr="002150A0">
        <w:t>Ben-</w:t>
      </w:r>
      <w:proofErr w:type="spellStart"/>
      <w:r w:rsidRPr="002150A0">
        <w:t>Menachem</w:t>
      </w:r>
      <w:proofErr w:type="spellEnd"/>
      <w:r w:rsidRPr="002150A0">
        <w:t xml:space="preserve"> E, </w:t>
      </w:r>
      <w:proofErr w:type="spellStart"/>
      <w:r w:rsidRPr="002150A0">
        <w:t>Mameniskiene</w:t>
      </w:r>
      <w:proofErr w:type="spellEnd"/>
      <w:r w:rsidRPr="002150A0">
        <w:t xml:space="preserve"> R, Paulo </w:t>
      </w:r>
      <w:proofErr w:type="spellStart"/>
      <w:r w:rsidRPr="002150A0">
        <w:t>Quarto</w:t>
      </w:r>
      <w:proofErr w:type="spellEnd"/>
      <w:r w:rsidRPr="002150A0">
        <w:t xml:space="preserve"> P, et al. </w:t>
      </w:r>
      <w:r w:rsidR="006C1251" w:rsidRPr="002150A0">
        <w:rPr>
          <w:lang w:val="en-US"/>
        </w:rPr>
        <w:t xml:space="preserve">Efficacy and safety of </w:t>
      </w:r>
      <w:r w:rsidRPr="002150A0">
        <w:rPr>
          <w:lang w:val="en-US"/>
        </w:rPr>
        <w:t xml:space="preserve">brivaracetam </w:t>
      </w:r>
    </w:p>
    <w:p w14:paraId="071B17BF" w14:textId="52B50C82" w:rsidR="009F1CD3" w:rsidRDefault="009F1CD3" w:rsidP="00630323">
      <w:pPr>
        <w:spacing w:line="360" w:lineRule="auto"/>
        <w:ind w:left="709"/>
      </w:pPr>
      <w:r w:rsidRPr="002150A0">
        <w:rPr>
          <w:lang w:val="en-US"/>
        </w:rPr>
        <w:t xml:space="preserve">for partial-onset seizures in 3 pooled clinical studies. </w:t>
      </w:r>
      <w:proofErr w:type="spellStart"/>
      <w:r w:rsidRPr="002150A0">
        <w:t>Neurology</w:t>
      </w:r>
      <w:proofErr w:type="spellEnd"/>
      <w:r w:rsidRPr="002150A0">
        <w:t>. 2016;87:314-323</w:t>
      </w:r>
    </w:p>
    <w:p w14:paraId="06ADC659" w14:textId="1DE5F8BD" w:rsidR="00DC5A4D" w:rsidRPr="002150A0" w:rsidRDefault="00DC5A4D" w:rsidP="00DC5A4D">
      <w:pPr>
        <w:spacing w:line="360" w:lineRule="auto"/>
      </w:pPr>
      <w:r>
        <w:t xml:space="preserve">Ben </w:t>
      </w:r>
      <w:proofErr w:type="spellStart"/>
      <w:r>
        <w:t>menachem</w:t>
      </w:r>
      <w:proofErr w:type="spellEnd"/>
      <w:r>
        <w:t xml:space="preserve"> 2015</w:t>
      </w:r>
    </w:p>
    <w:p w14:paraId="43F2E4F5" w14:textId="77777777" w:rsidR="002150A0" w:rsidRDefault="002150A0" w:rsidP="002150A0">
      <w:pPr>
        <w:spacing w:line="360" w:lineRule="auto"/>
        <w:jc w:val="both"/>
        <w:rPr>
          <w:lang w:val="en-US"/>
        </w:rPr>
      </w:pPr>
      <w:proofErr w:type="spellStart"/>
      <w:r w:rsidRPr="006C1251">
        <w:rPr>
          <w:lang w:val="en-US"/>
        </w:rPr>
        <w:t>Benbadis</w:t>
      </w:r>
      <w:proofErr w:type="spellEnd"/>
      <w:r w:rsidRPr="006C1251">
        <w:rPr>
          <w:lang w:val="en-US"/>
        </w:rPr>
        <w:t xml:space="preserve"> S, Klein P, </w:t>
      </w:r>
      <w:proofErr w:type="spellStart"/>
      <w:r w:rsidRPr="006C1251">
        <w:rPr>
          <w:lang w:val="en-US"/>
        </w:rPr>
        <w:t>Schiemann</w:t>
      </w:r>
      <w:proofErr w:type="spellEnd"/>
      <w:r w:rsidRPr="006C1251">
        <w:rPr>
          <w:lang w:val="en-US"/>
        </w:rPr>
        <w:t xml:space="preserve"> J, Diaz A, </w:t>
      </w:r>
      <w:proofErr w:type="spellStart"/>
      <w:r w:rsidRPr="006C1251">
        <w:rPr>
          <w:lang w:val="en-US"/>
        </w:rPr>
        <w:t>Elmoufti</w:t>
      </w:r>
      <w:proofErr w:type="spellEnd"/>
      <w:r w:rsidRPr="006C1251">
        <w:rPr>
          <w:lang w:val="en-US"/>
        </w:rPr>
        <w:t xml:space="preserve"> S, Whiteside J. Efficacy, safety, and </w:t>
      </w:r>
    </w:p>
    <w:p w14:paraId="58466A76" w14:textId="18E5E3CC" w:rsidR="002150A0" w:rsidRDefault="002150A0" w:rsidP="00630323">
      <w:pPr>
        <w:spacing w:line="360" w:lineRule="auto"/>
        <w:ind w:left="709"/>
        <w:jc w:val="both"/>
        <w:rPr>
          <w:lang w:val="en-US"/>
        </w:rPr>
      </w:pPr>
      <w:r w:rsidRPr="006C1251">
        <w:rPr>
          <w:lang w:val="en-US"/>
        </w:rPr>
        <w:t xml:space="preserve">tolerability of brivaracetam with concomitant lamotrigine or concomitant topiramate in pooled Phase III randomized double-blind trials: A post-hoc analysis. Epilepsy &amp; </w:t>
      </w:r>
      <w:proofErr w:type="spellStart"/>
      <w:r w:rsidRPr="006C1251">
        <w:rPr>
          <w:lang w:val="en-US"/>
        </w:rPr>
        <w:t>Behav</w:t>
      </w:r>
      <w:proofErr w:type="spellEnd"/>
      <w:r w:rsidRPr="006C1251">
        <w:rPr>
          <w:lang w:val="en-US"/>
        </w:rPr>
        <w:t>. 2018;80:129-134.</w:t>
      </w:r>
    </w:p>
    <w:p w14:paraId="25F9A66D" w14:textId="77777777" w:rsidR="00BA61F5" w:rsidRDefault="00BA61F5" w:rsidP="00BA61F5">
      <w:pPr>
        <w:spacing w:line="360" w:lineRule="auto"/>
        <w:jc w:val="both"/>
        <w:rPr>
          <w:lang w:val="en-US"/>
        </w:rPr>
      </w:pPr>
      <w:proofErr w:type="spellStart"/>
      <w:r w:rsidRPr="00BA61F5">
        <w:rPr>
          <w:lang w:val="en-US"/>
        </w:rPr>
        <w:t>Blons</w:t>
      </w:r>
      <w:proofErr w:type="spellEnd"/>
      <w:r w:rsidRPr="00BA61F5">
        <w:rPr>
          <w:lang w:val="en-US"/>
        </w:rPr>
        <w:t xml:space="preserve"> BN, </w:t>
      </w:r>
      <w:proofErr w:type="spellStart"/>
      <w:r w:rsidRPr="00BA61F5">
        <w:rPr>
          <w:lang w:val="en-US"/>
        </w:rPr>
        <w:t>Detyniecki</w:t>
      </w:r>
      <w:proofErr w:type="spellEnd"/>
      <w:r w:rsidRPr="00BA61F5">
        <w:rPr>
          <w:lang w:val="en-US"/>
        </w:rPr>
        <w:t xml:space="preserve"> K, Hirsch LJ. Assessment of treatment side effects and quality of life in </w:t>
      </w:r>
    </w:p>
    <w:p w14:paraId="62BAE3B7" w14:textId="6C91871F" w:rsidR="00BA61F5" w:rsidRPr="00BA61F5" w:rsidRDefault="00BA61F5" w:rsidP="00BA61F5">
      <w:pPr>
        <w:spacing w:line="360" w:lineRule="auto"/>
        <w:ind w:firstLine="709"/>
        <w:jc w:val="both"/>
      </w:pPr>
      <w:r w:rsidRPr="00BA61F5">
        <w:rPr>
          <w:lang w:val="en-US"/>
        </w:rPr>
        <w:t xml:space="preserve">people with epilepsy. </w:t>
      </w:r>
      <w:hyperlink r:id="rId14" w:tooltip="Neurologic clinics." w:history="1">
        <w:proofErr w:type="spellStart"/>
        <w:r w:rsidRPr="00BA61F5">
          <w:rPr>
            <w:rStyle w:val="Hyperlink"/>
            <w:rFonts w:ascii="Times New Roman" w:hAnsi="Times New Roman"/>
            <w:u w:val="none"/>
          </w:rPr>
          <w:t>Neurol</w:t>
        </w:r>
        <w:proofErr w:type="spellEnd"/>
        <w:r w:rsidRPr="00BA61F5">
          <w:rPr>
            <w:rStyle w:val="Hyperlink"/>
            <w:rFonts w:ascii="Times New Roman" w:hAnsi="Times New Roman"/>
            <w:u w:val="none"/>
          </w:rPr>
          <w:t xml:space="preserve"> </w:t>
        </w:r>
        <w:proofErr w:type="spellStart"/>
        <w:r w:rsidRPr="00BA61F5">
          <w:rPr>
            <w:rStyle w:val="Hyperlink"/>
            <w:rFonts w:ascii="Times New Roman" w:hAnsi="Times New Roman"/>
            <w:u w:val="none"/>
          </w:rPr>
          <w:t>Clin</w:t>
        </w:r>
        <w:proofErr w:type="spellEnd"/>
        <w:r w:rsidRPr="00BA61F5">
          <w:rPr>
            <w:rStyle w:val="Hyperlink"/>
            <w:rFonts w:ascii="Times New Roman" w:hAnsi="Times New Roman"/>
            <w:u w:val="none"/>
          </w:rPr>
          <w:t>.</w:t>
        </w:r>
      </w:hyperlink>
      <w:r w:rsidRPr="00BA61F5">
        <w:t> 2016 May;34(2):395-410.</w:t>
      </w:r>
    </w:p>
    <w:p w14:paraId="206F25E8" w14:textId="77777777" w:rsidR="002150A0" w:rsidRDefault="002150A0" w:rsidP="002150A0">
      <w:pPr>
        <w:spacing w:line="360" w:lineRule="auto"/>
        <w:jc w:val="both"/>
        <w:rPr>
          <w:lang w:val="en-US"/>
        </w:rPr>
      </w:pPr>
      <w:proofErr w:type="spellStart"/>
      <w:r w:rsidRPr="00D43E4B">
        <w:rPr>
          <w:lang w:val="en-US"/>
        </w:rPr>
        <w:t>Borghs</w:t>
      </w:r>
      <w:proofErr w:type="spellEnd"/>
      <w:r w:rsidRPr="00D43E4B">
        <w:rPr>
          <w:lang w:val="en-US"/>
        </w:rPr>
        <w:t xml:space="preserve"> S, de  La Loge C, Cramer J. Defining minimally important change in QOLIE-31 scores: </w:t>
      </w:r>
    </w:p>
    <w:p w14:paraId="630E047B" w14:textId="77777777" w:rsidR="002150A0" w:rsidRPr="006C1251" w:rsidRDefault="002150A0" w:rsidP="00630323">
      <w:pPr>
        <w:spacing w:line="360" w:lineRule="auto"/>
        <w:ind w:left="709"/>
        <w:jc w:val="both"/>
        <w:rPr>
          <w:lang w:val="en-US"/>
        </w:rPr>
      </w:pPr>
      <w:r w:rsidRPr="00D43E4B">
        <w:rPr>
          <w:lang w:val="en-US"/>
        </w:rPr>
        <w:t xml:space="preserve">estimates from three placebo-controlled </w:t>
      </w:r>
      <w:proofErr w:type="spellStart"/>
      <w:r w:rsidRPr="00D43E4B">
        <w:rPr>
          <w:lang w:val="en-US"/>
        </w:rPr>
        <w:t>lacosamide</w:t>
      </w:r>
      <w:proofErr w:type="spellEnd"/>
      <w:r w:rsidRPr="00D43E4B">
        <w:rPr>
          <w:lang w:val="en-US"/>
        </w:rPr>
        <w:t xml:space="preserve"> trials in patients with partial onset seizures. Epilepsy &amp; Behavior, 2012; 23: 230-234.</w:t>
      </w:r>
    </w:p>
    <w:p w14:paraId="0533B948" w14:textId="77777777" w:rsidR="002150A0" w:rsidRDefault="002150A0" w:rsidP="002150A0">
      <w:pPr>
        <w:spacing w:line="360" w:lineRule="auto"/>
        <w:jc w:val="both"/>
        <w:rPr>
          <w:lang w:val="en-US"/>
        </w:rPr>
      </w:pPr>
      <w:r w:rsidRPr="002150A0">
        <w:rPr>
          <w:lang w:val="en-US"/>
        </w:rPr>
        <w:lastRenderedPageBreak/>
        <w:t>Centeno M, Carmichael DW. Network Connectivity in Epilepsy: Resting State fMRI and EEG–</w:t>
      </w:r>
    </w:p>
    <w:p w14:paraId="2C57BC60" w14:textId="1C92DAF2" w:rsidR="002150A0" w:rsidRDefault="002150A0" w:rsidP="00630323">
      <w:pPr>
        <w:spacing w:line="360" w:lineRule="auto"/>
        <w:ind w:left="709"/>
        <w:jc w:val="both"/>
      </w:pPr>
      <w:r w:rsidRPr="002150A0">
        <w:rPr>
          <w:lang w:val="en-US"/>
        </w:rPr>
        <w:t>fMRI Contributions. </w:t>
      </w:r>
      <w:r w:rsidRPr="002150A0">
        <w:t xml:space="preserve">Frontiers in </w:t>
      </w:r>
      <w:proofErr w:type="spellStart"/>
      <w:r w:rsidRPr="002150A0">
        <w:t>Neurology</w:t>
      </w:r>
      <w:proofErr w:type="spellEnd"/>
      <w:r w:rsidRPr="002150A0">
        <w:t>. 2014;5:93.</w:t>
      </w:r>
    </w:p>
    <w:p w14:paraId="33025FC1" w14:textId="77777777" w:rsidR="006D01A9" w:rsidRDefault="00315459" w:rsidP="006D01A9">
      <w:pPr>
        <w:spacing w:line="360" w:lineRule="auto"/>
        <w:jc w:val="both"/>
        <w:rPr>
          <w:spacing w:val="2"/>
          <w:szCs w:val="26"/>
          <w:shd w:val="clear" w:color="auto" w:fill="FCFCFC"/>
        </w:rPr>
      </w:pPr>
      <w:proofErr w:type="spellStart"/>
      <w:r w:rsidRPr="00315459">
        <w:rPr>
          <w:spacing w:val="2"/>
          <w:szCs w:val="26"/>
          <w:shd w:val="clear" w:color="auto" w:fill="FCFCFC"/>
        </w:rPr>
        <w:t>Chaplin</w:t>
      </w:r>
      <w:proofErr w:type="spellEnd"/>
      <w:r w:rsidRPr="00315459">
        <w:rPr>
          <w:spacing w:val="2"/>
          <w:szCs w:val="26"/>
          <w:shd w:val="clear" w:color="auto" w:fill="FCFCFC"/>
        </w:rPr>
        <w:t xml:space="preserve">, J. E., Wester, A., &amp; </w:t>
      </w:r>
      <w:proofErr w:type="spellStart"/>
      <w:r w:rsidRPr="00315459">
        <w:rPr>
          <w:spacing w:val="2"/>
          <w:szCs w:val="26"/>
          <w:shd w:val="clear" w:color="auto" w:fill="FCFCFC"/>
        </w:rPr>
        <w:t>Tomson</w:t>
      </w:r>
      <w:proofErr w:type="spellEnd"/>
      <w:r w:rsidRPr="00315459">
        <w:rPr>
          <w:spacing w:val="2"/>
          <w:szCs w:val="26"/>
          <w:shd w:val="clear" w:color="auto" w:fill="FCFCFC"/>
        </w:rPr>
        <w:t xml:space="preserve">, T. Factors </w:t>
      </w:r>
      <w:proofErr w:type="spellStart"/>
      <w:r w:rsidRPr="00315459">
        <w:rPr>
          <w:spacing w:val="2"/>
          <w:szCs w:val="26"/>
          <w:shd w:val="clear" w:color="auto" w:fill="FCFCFC"/>
        </w:rPr>
        <w:t>associated</w:t>
      </w:r>
      <w:proofErr w:type="spellEnd"/>
      <w:r w:rsidRPr="00315459">
        <w:rPr>
          <w:spacing w:val="2"/>
          <w:szCs w:val="26"/>
          <w:shd w:val="clear" w:color="auto" w:fill="FCFCFC"/>
        </w:rPr>
        <w:t xml:space="preserve"> </w:t>
      </w:r>
      <w:proofErr w:type="spellStart"/>
      <w:r w:rsidRPr="00315459">
        <w:rPr>
          <w:spacing w:val="2"/>
          <w:szCs w:val="26"/>
          <w:shd w:val="clear" w:color="auto" w:fill="FCFCFC"/>
        </w:rPr>
        <w:t>with</w:t>
      </w:r>
      <w:proofErr w:type="spellEnd"/>
      <w:r w:rsidRPr="00315459">
        <w:rPr>
          <w:spacing w:val="2"/>
          <w:szCs w:val="26"/>
          <w:shd w:val="clear" w:color="auto" w:fill="FCFCFC"/>
        </w:rPr>
        <w:t xml:space="preserve"> </w:t>
      </w:r>
      <w:proofErr w:type="spellStart"/>
      <w:r w:rsidRPr="00315459">
        <w:rPr>
          <w:spacing w:val="2"/>
          <w:szCs w:val="26"/>
          <w:shd w:val="clear" w:color="auto" w:fill="FCFCFC"/>
        </w:rPr>
        <w:t>the</w:t>
      </w:r>
      <w:proofErr w:type="spellEnd"/>
      <w:r w:rsidRPr="00315459">
        <w:rPr>
          <w:spacing w:val="2"/>
          <w:szCs w:val="26"/>
          <w:shd w:val="clear" w:color="auto" w:fill="FCFCFC"/>
        </w:rPr>
        <w:t xml:space="preserve"> </w:t>
      </w:r>
      <w:proofErr w:type="spellStart"/>
      <w:r w:rsidRPr="00315459">
        <w:rPr>
          <w:spacing w:val="2"/>
          <w:szCs w:val="26"/>
          <w:shd w:val="clear" w:color="auto" w:fill="FCFCFC"/>
        </w:rPr>
        <w:t>employment</w:t>
      </w:r>
      <w:proofErr w:type="spellEnd"/>
      <w:r w:rsidRPr="00315459">
        <w:rPr>
          <w:spacing w:val="2"/>
          <w:szCs w:val="26"/>
          <w:shd w:val="clear" w:color="auto" w:fill="FCFCFC"/>
        </w:rPr>
        <w:t xml:space="preserve"> </w:t>
      </w:r>
      <w:proofErr w:type="spellStart"/>
      <w:r w:rsidRPr="00315459">
        <w:rPr>
          <w:spacing w:val="2"/>
          <w:szCs w:val="26"/>
          <w:shd w:val="clear" w:color="auto" w:fill="FCFCFC"/>
        </w:rPr>
        <w:t>problems</w:t>
      </w:r>
      <w:proofErr w:type="spellEnd"/>
      <w:r w:rsidRPr="00315459">
        <w:rPr>
          <w:spacing w:val="2"/>
          <w:szCs w:val="26"/>
          <w:shd w:val="clear" w:color="auto" w:fill="FCFCFC"/>
        </w:rPr>
        <w:t xml:space="preserve"> </w:t>
      </w:r>
    </w:p>
    <w:p w14:paraId="48E633A8" w14:textId="39C0C2EA" w:rsidR="00315459" w:rsidRDefault="00315459" w:rsidP="006D01A9">
      <w:pPr>
        <w:spacing w:line="360" w:lineRule="auto"/>
        <w:ind w:left="709"/>
        <w:jc w:val="both"/>
        <w:rPr>
          <w:spacing w:val="2"/>
          <w:szCs w:val="26"/>
          <w:shd w:val="clear" w:color="auto" w:fill="FCFCFC"/>
        </w:rPr>
      </w:pPr>
      <w:r w:rsidRPr="00315459">
        <w:rPr>
          <w:spacing w:val="2"/>
          <w:szCs w:val="26"/>
          <w:shd w:val="clear" w:color="auto" w:fill="FCFCFC"/>
        </w:rPr>
        <w:t xml:space="preserve">of </w:t>
      </w:r>
      <w:proofErr w:type="spellStart"/>
      <w:r w:rsidRPr="00315459">
        <w:rPr>
          <w:spacing w:val="2"/>
          <w:szCs w:val="26"/>
          <w:shd w:val="clear" w:color="auto" w:fill="FCFCFC"/>
        </w:rPr>
        <w:t>people</w:t>
      </w:r>
      <w:proofErr w:type="spellEnd"/>
      <w:r w:rsidRPr="00315459">
        <w:rPr>
          <w:spacing w:val="2"/>
          <w:szCs w:val="26"/>
          <w:shd w:val="clear" w:color="auto" w:fill="FCFCFC"/>
        </w:rPr>
        <w:t xml:space="preserve"> </w:t>
      </w:r>
      <w:proofErr w:type="spellStart"/>
      <w:r w:rsidRPr="00315459">
        <w:rPr>
          <w:spacing w:val="2"/>
          <w:szCs w:val="26"/>
          <w:shd w:val="clear" w:color="auto" w:fill="FCFCFC"/>
        </w:rPr>
        <w:t>with</w:t>
      </w:r>
      <w:proofErr w:type="spellEnd"/>
      <w:r w:rsidRPr="00315459">
        <w:rPr>
          <w:spacing w:val="2"/>
          <w:szCs w:val="26"/>
          <w:shd w:val="clear" w:color="auto" w:fill="FCFCFC"/>
        </w:rPr>
        <w:t xml:space="preserve"> </w:t>
      </w:r>
      <w:proofErr w:type="spellStart"/>
      <w:r w:rsidRPr="00315459">
        <w:rPr>
          <w:spacing w:val="2"/>
          <w:szCs w:val="26"/>
          <w:shd w:val="clear" w:color="auto" w:fill="FCFCFC"/>
        </w:rPr>
        <w:t>established</w:t>
      </w:r>
      <w:proofErr w:type="spellEnd"/>
      <w:r w:rsidRPr="00315459">
        <w:rPr>
          <w:spacing w:val="2"/>
          <w:szCs w:val="26"/>
          <w:shd w:val="clear" w:color="auto" w:fill="FCFCFC"/>
        </w:rPr>
        <w:t xml:space="preserve"> </w:t>
      </w:r>
      <w:proofErr w:type="spellStart"/>
      <w:r w:rsidRPr="00315459">
        <w:rPr>
          <w:spacing w:val="2"/>
          <w:szCs w:val="26"/>
          <w:shd w:val="clear" w:color="auto" w:fill="FCFCFC"/>
        </w:rPr>
        <w:t>epilepsy</w:t>
      </w:r>
      <w:proofErr w:type="spellEnd"/>
      <w:r w:rsidRPr="00315459">
        <w:rPr>
          <w:spacing w:val="2"/>
          <w:szCs w:val="26"/>
          <w:shd w:val="clear" w:color="auto" w:fill="FCFCFC"/>
        </w:rPr>
        <w:t>. </w:t>
      </w:r>
      <w:proofErr w:type="spellStart"/>
      <w:r w:rsidRPr="00315459">
        <w:rPr>
          <w:rStyle w:val="Nadruk"/>
          <w:i w:val="0"/>
          <w:spacing w:val="2"/>
          <w:szCs w:val="26"/>
          <w:shd w:val="clear" w:color="auto" w:fill="FCFCFC"/>
        </w:rPr>
        <w:t>Seizure</w:t>
      </w:r>
      <w:proofErr w:type="spellEnd"/>
      <w:r w:rsidRPr="00315459">
        <w:rPr>
          <w:rStyle w:val="Nadruk"/>
          <w:i w:val="0"/>
          <w:spacing w:val="2"/>
          <w:szCs w:val="26"/>
          <w:shd w:val="clear" w:color="auto" w:fill="FCFCFC"/>
        </w:rPr>
        <w:t xml:space="preserve">-European Journal of </w:t>
      </w:r>
      <w:proofErr w:type="spellStart"/>
      <w:r w:rsidRPr="00315459">
        <w:rPr>
          <w:rStyle w:val="Nadruk"/>
          <w:i w:val="0"/>
          <w:spacing w:val="2"/>
          <w:szCs w:val="26"/>
          <w:shd w:val="clear" w:color="auto" w:fill="FCFCFC"/>
        </w:rPr>
        <w:t>Epilepsy</w:t>
      </w:r>
      <w:proofErr w:type="spellEnd"/>
      <w:r>
        <w:rPr>
          <w:rStyle w:val="Nadruk"/>
          <w:i w:val="0"/>
          <w:spacing w:val="2"/>
          <w:szCs w:val="26"/>
          <w:shd w:val="clear" w:color="auto" w:fill="FCFCFC"/>
        </w:rPr>
        <w:t xml:space="preserve"> 1998</w:t>
      </w:r>
      <w:r w:rsidRPr="00315459">
        <w:rPr>
          <w:rStyle w:val="Nadruk"/>
          <w:spacing w:val="2"/>
          <w:szCs w:val="26"/>
          <w:shd w:val="clear" w:color="auto" w:fill="FCFCFC"/>
        </w:rPr>
        <w:t xml:space="preserve">, </w:t>
      </w:r>
      <w:r w:rsidRPr="00315459">
        <w:rPr>
          <w:rStyle w:val="Nadruk"/>
          <w:i w:val="0"/>
          <w:spacing w:val="2"/>
          <w:szCs w:val="26"/>
          <w:shd w:val="clear" w:color="auto" w:fill="FCFCFC"/>
        </w:rPr>
        <w:t>7</w:t>
      </w:r>
      <w:r w:rsidRPr="00315459">
        <w:rPr>
          <w:i/>
          <w:spacing w:val="2"/>
          <w:szCs w:val="26"/>
          <w:shd w:val="clear" w:color="auto" w:fill="FCFCFC"/>
        </w:rPr>
        <w:t>(</w:t>
      </w:r>
      <w:r w:rsidRPr="00315459">
        <w:rPr>
          <w:spacing w:val="2"/>
          <w:szCs w:val="26"/>
          <w:shd w:val="clear" w:color="auto" w:fill="FCFCFC"/>
        </w:rPr>
        <w:t>4), 299–303.</w:t>
      </w:r>
    </w:p>
    <w:p w14:paraId="303D5227" w14:textId="77777777" w:rsidR="006D01A9" w:rsidRDefault="006D01A9" w:rsidP="006D01A9">
      <w:pPr>
        <w:spacing w:line="360" w:lineRule="auto"/>
        <w:rPr>
          <w:lang w:val="en-GB"/>
        </w:rPr>
      </w:pPr>
      <w:r w:rsidRPr="006D01A9">
        <w:rPr>
          <w:lang w:val="en-GB"/>
        </w:rPr>
        <w:t xml:space="preserve">Cohen J. Statistical Power Analysis for the Behavioural </w:t>
      </w:r>
      <w:proofErr w:type="spellStart"/>
      <w:r w:rsidRPr="006D01A9">
        <w:rPr>
          <w:lang w:val="en-GB"/>
        </w:rPr>
        <w:t>Sceinces</w:t>
      </w:r>
      <w:proofErr w:type="spellEnd"/>
      <w:r w:rsidRPr="006D01A9">
        <w:rPr>
          <w:lang w:val="en-GB"/>
        </w:rPr>
        <w:t xml:space="preserve">. Academic Press, New </w:t>
      </w:r>
    </w:p>
    <w:p w14:paraId="312AAB99" w14:textId="58C59DA3" w:rsidR="006D01A9" w:rsidRPr="006D01A9" w:rsidRDefault="006D01A9" w:rsidP="006D01A9">
      <w:pPr>
        <w:spacing w:line="360" w:lineRule="auto"/>
        <w:ind w:firstLine="709"/>
        <w:rPr>
          <w:lang w:val="en-GB"/>
        </w:rPr>
      </w:pPr>
      <w:r w:rsidRPr="006D01A9">
        <w:rPr>
          <w:lang w:val="en-GB"/>
        </w:rPr>
        <w:t>York, 1977</w:t>
      </w:r>
    </w:p>
    <w:p w14:paraId="2BCEBC4D" w14:textId="2B086756" w:rsidR="002150A0" w:rsidRDefault="002150A0" w:rsidP="006D01A9">
      <w:pPr>
        <w:spacing w:line="360" w:lineRule="auto"/>
        <w:jc w:val="both"/>
        <w:rPr>
          <w:lang w:val="en-US"/>
        </w:rPr>
      </w:pPr>
      <w:r w:rsidRPr="00D43E4B">
        <w:rPr>
          <w:lang w:val="en-US"/>
        </w:rPr>
        <w:t>Cramer JA</w:t>
      </w:r>
      <w:r w:rsidR="00315459">
        <w:rPr>
          <w:lang w:val="en-US"/>
        </w:rPr>
        <w:t>,</w:t>
      </w:r>
      <w:r w:rsidRPr="00D43E4B">
        <w:rPr>
          <w:lang w:val="en-US"/>
        </w:rPr>
        <w:t xml:space="preserve"> Van </w:t>
      </w:r>
      <w:proofErr w:type="spellStart"/>
      <w:r w:rsidRPr="00D43E4B">
        <w:rPr>
          <w:lang w:val="en-US"/>
        </w:rPr>
        <w:t>Hammee</w:t>
      </w:r>
      <w:proofErr w:type="spellEnd"/>
      <w:r w:rsidRPr="00D43E4B">
        <w:rPr>
          <w:lang w:val="en-US"/>
        </w:rPr>
        <w:t xml:space="preserve"> G. N132 Study Group. Maintenance of improvement in health-</w:t>
      </w:r>
    </w:p>
    <w:p w14:paraId="351A92BE" w14:textId="147D1615" w:rsidR="002150A0" w:rsidRDefault="002150A0" w:rsidP="006D01A9">
      <w:pPr>
        <w:spacing w:line="360" w:lineRule="auto"/>
        <w:ind w:left="709"/>
        <w:jc w:val="both"/>
        <w:rPr>
          <w:lang w:val="en-US"/>
        </w:rPr>
      </w:pPr>
      <w:r w:rsidRPr="00D43E4B">
        <w:rPr>
          <w:lang w:val="en-US"/>
        </w:rPr>
        <w:t xml:space="preserve">related quality of life during </w:t>
      </w:r>
      <w:proofErr w:type="spellStart"/>
      <w:r w:rsidRPr="00D43E4B">
        <w:rPr>
          <w:lang w:val="en-US"/>
        </w:rPr>
        <w:t>longterm</w:t>
      </w:r>
      <w:proofErr w:type="spellEnd"/>
      <w:r w:rsidRPr="00D43E4B">
        <w:rPr>
          <w:lang w:val="en-US"/>
        </w:rPr>
        <w:t xml:space="preserve"> treatment with </w:t>
      </w:r>
      <w:proofErr w:type="spellStart"/>
      <w:r w:rsidRPr="00D43E4B">
        <w:rPr>
          <w:lang w:val="en-US"/>
        </w:rPr>
        <w:t>levetiracetam</w:t>
      </w:r>
      <w:proofErr w:type="spellEnd"/>
      <w:r w:rsidRPr="00D43E4B">
        <w:rPr>
          <w:lang w:val="en-US"/>
        </w:rPr>
        <w:t xml:space="preserve">.  Epilepsy &amp; Behavior 2003; </w:t>
      </w:r>
      <w:r>
        <w:rPr>
          <w:lang w:val="en-US"/>
        </w:rPr>
        <w:t>4:118-123.</w:t>
      </w:r>
    </w:p>
    <w:p w14:paraId="21A15AE9" w14:textId="77777777" w:rsidR="005371A2" w:rsidRDefault="005371A2" w:rsidP="005371A2">
      <w:pPr>
        <w:spacing w:line="360" w:lineRule="auto"/>
        <w:jc w:val="both"/>
        <w:rPr>
          <w:lang w:val="en-US"/>
        </w:rPr>
      </w:pPr>
      <w:r>
        <w:rPr>
          <w:lang w:val="en-US"/>
        </w:rPr>
        <w:t xml:space="preserve">Groves DA, Brown VJ. Vagal nerve stimulation: a review of its applications and potential    </w:t>
      </w:r>
    </w:p>
    <w:p w14:paraId="1DC4D755" w14:textId="51B73FB8" w:rsidR="005371A2" w:rsidRDefault="005371A2" w:rsidP="005371A2">
      <w:pPr>
        <w:spacing w:line="360" w:lineRule="auto"/>
        <w:ind w:left="709" w:firstLine="4"/>
        <w:jc w:val="both"/>
        <w:rPr>
          <w:lang w:val="en-US"/>
        </w:rPr>
      </w:pPr>
      <w:r>
        <w:rPr>
          <w:lang w:val="en-US"/>
        </w:rPr>
        <w:t xml:space="preserve">mechanisms that mediate its clinical effects. </w:t>
      </w:r>
      <w:proofErr w:type="spellStart"/>
      <w:r>
        <w:rPr>
          <w:lang w:val="en-US"/>
        </w:rPr>
        <w:t>Neurosci</w:t>
      </w:r>
      <w:proofErr w:type="spellEnd"/>
      <w:r>
        <w:rPr>
          <w:lang w:val="en-US"/>
        </w:rPr>
        <w:t xml:space="preserve"> </w:t>
      </w:r>
      <w:proofErr w:type="spellStart"/>
      <w:r>
        <w:rPr>
          <w:lang w:val="en-US"/>
        </w:rPr>
        <w:t>Biobehav</w:t>
      </w:r>
      <w:proofErr w:type="spellEnd"/>
      <w:r>
        <w:rPr>
          <w:lang w:val="en-US"/>
        </w:rPr>
        <w:t xml:space="preserve"> Rev. 2005 May;29(3):493-500.</w:t>
      </w:r>
    </w:p>
    <w:p w14:paraId="59CF5623" w14:textId="77777777" w:rsidR="002150A0" w:rsidRDefault="002150A0" w:rsidP="002150A0">
      <w:pPr>
        <w:spacing w:line="360" w:lineRule="auto"/>
        <w:jc w:val="both"/>
        <w:rPr>
          <w:lang w:val="en-GB"/>
        </w:rPr>
      </w:pPr>
      <w:r w:rsidRPr="008A3F15">
        <w:rPr>
          <w:lang w:val="en-GB"/>
        </w:rPr>
        <w:t>He W, Zhu B, Rong P. (2009) Society for Neuroscience Abstracts 39th AnnualMeeting,539.4.</w:t>
      </w:r>
    </w:p>
    <w:p w14:paraId="0228749B" w14:textId="77777777" w:rsidR="002150A0" w:rsidRDefault="002150A0" w:rsidP="002150A0">
      <w:pPr>
        <w:spacing w:line="360" w:lineRule="auto"/>
        <w:jc w:val="both"/>
        <w:rPr>
          <w:lang w:val="en"/>
        </w:rPr>
      </w:pPr>
      <w:r>
        <w:rPr>
          <w:lang w:val="en-GB"/>
        </w:rPr>
        <w:t xml:space="preserve">He W, Jing XH, Zhu B, Zhu XL, Li L, Bai WZ, Ben H. </w:t>
      </w:r>
      <w:r w:rsidRPr="00EE1951">
        <w:rPr>
          <w:lang w:val="en"/>
        </w:rPr>
        <w:t xml:space="preserve">The auriculo-vagal afferent pathway </w:t>
      </w:r>
    </w:p>
    <w:p w14:paraId="65C88CD3" w14:textId="65A53686" w:rsidR="002150A0" w:rsidRPr="002150A0" w:rsidRDefault="002150A0" w:rsidP="005371A2">
      <w:pPr>
        <w:spacing w:line="360" w:lineRule="auto"/>
        <w:ind w:left="340" w:firstLine="369"/>
        <w:jc w:val="both"/>
        <w:rPr>
          <w:rFonts w:ascii="Arial" w:hAnsi="Arial" w:cs="Arial"/>
          <w:sz w:val="20"/>
          <w:szCs w:val="20"/>
          <w:lang w:val="en"/>
        </w:rPr>
      </w:pPr>
      <w:r w:rsidRPr="00EE1951">
        <w:rPr>
          <w:lang w:val="en"/>
        </w:rPr>
        <w:t>and its role in seizure suppression in rats.</w:t>
      </w:r>
      <w:r>
        <w:rPr>
          <w:lang w:val="en"/>
        </w:rPr>
        <w:t xml:space="preserve"> BMC </w:t>
      </w:r>
      <w:proofErr w:type="spellStart"/>
      <w:r>
        <w:rPr>
          <w:lang w:val="en"/>
        </w:rPr>
        <w:t>Neurosci</w:t>
      </w:r>
      <w:proofErr w:type="spellEnd"/>
      <w:r>
        <w:rPr>
          <w:lang w:val="en"/>
        </w:rPr>
        <w:t>, 2013; 14:85</w:t>
      </w:r>
    </w:p>
    <w:p w14:paraId="63AA4304" w14:textId="77777777" w:rsidR="002150A0" w:rsidRDefault="002150A0" w:rsidP="002150A0">
      <w:pPr>
        <w:spacing w:line="360" w:lineRule="auto"/>
        <w:jc w:val="both"/>
        <w:rPr>
          <w:lang w:val="en-GB"/>
        </w:rPr>
      </w:pPr>
      <w:r w:rsidRPr="002150A0">
        <w:rPr>
          <w:lang w:val="en-GB"/>
        </w:rPr>
        <w:t xml:space="preserve">Klein P, Diaz A, </w:t>
      </w:r>
      <w:proofErr w:type="spellStart"/>
      <w:r w:rsidRPr="002150A0">
        <w:rPr>
          <w:lang w:val="en-GB"/>
        </w:rPr>
        <w:t>Gasalla</w:t>
      </w:r>
      <w:proofErr w:type="spellEnd"/>
      <w:r w:rsidRPr="002150A0">
        <w:rPr>
          <w:lang w:val="en-GB"/>
        </w:rPr>
        <w:t xml:space="preserve"> T, </w:t>
      </w:r>
      <w:proofErr w:type="spellStart"/>
      <w:r w:rsidRPr="002150A0">
        <w:rPr>
          <w:lang w:val="en-GB"/>
        </w:rPr>
        <w:t>Whitesides</w:t>
      </w:r>
      <w:proofErr w:type="spellEnd"/>
      <w:r w:rsidRPr="002150A0">
        <w:rPr>
          <w:lang w:val="en-GB"/>
        </w:rPr>
        <w:t xml:space="preserve"> J. A review of the pharmacology and clinical efficacy </w:t>
      </w:r>
    </w:p>
    <w:p w14:paraId="3EC1113A" w14:textId="05682863" w:rsidR="002150A0" w:rsidRDefault="002150A0" w:rsidP="00630323">
      <w:pPr>
        <w:spacing w:line="360" w:lineRule="auto"/>
        <w:ind w:left="709"/>
        <w:jc w:val="both"/>
        <w:rPr>
          <w:lang w:val="en-GB"/>
        </w:rPr>
      </w:pPr>
      <w:r w:rsidRPr="002150A0">
        <w:rPr>
          <w:lang w:val="en-GB"/>
        </w:rPr>
        <w:t xml:space="preserve">of brivaracetam. </w:t>
      </w:r>
      <w:proofErr w:type="spellStart"/>
      <w:r w:rsidRPr="002150A0">
        <w:rPr>
          <w:lang w:val="en-GB"/>
        </w:rPr>
        <w:t>Clin</w:t>
      </w:r>
      <w:proofErr w:type="spellEnd"/>
      <w:r w:rsidRPr="002150A0">
        <w:rPr>
          <w:lang w:val="en-GB"/>
        </w:rPr>
        <w:t xml:space="preserve"> </w:t>
      </w:r>
      <w:proofErr w:type="spellStart"/>
      <w:r w:rsidRPr="002150A0">
        <w:rPr>
          <w:lang w:val="en-GB"/>
        </w:rPr>
        <w:t>Pharmacol</w:t>
      </w:r>
      <w:proofErr w:type="spellEnd"/>
      <w:r w:rsidRPr="002150A0">
        <w:rPr>
          <w:lang w:val="en-GB"/>
        </w:rPr>
        <w:t>. 2018;10:1-22.</w:t>
      </w:r>
    </w:p>
    <w:p w14:paraId="056AFD3F" w14:textId="77777777" w:rsidR="002150A0" w:rsidRDefault="002150A0" w:rsidP="002150A0">
      <w:pPr>
        <w:spacing w:line="360" w:lineRule="auto"/>
        <w:jc w:val="both"/>
        <w:rPr>
          <w:lang w:val="en-US"/>
        </w:rPr>
      </w:pPr>
      <w:r w:rsidRPr="002150A0">
        <w:t>Klooster DCW, de Louw AJA, Aldenkamp AP, et al. </w:t>
      </w:r>
      <w:r w:rsidRPr="002150A0">
        <w:rPr>
          <w:lang w:val="en-US"/>
        </w:rPr>
        <w:t xml:space="preserve">Technical aspects of neurostimulation: </w:t>
      </w:r>
    </w:p>
    <w:p w14:paraId="07E20874" w14:textId="3B95427A" w:rsidR="002150A0" w:rsidRPr="002150A0" w:rsidRDefault="002150A0" w:rsidP="00630323">
      <w:pPr>
        <w:spacing w:line="360" w:lineRule="auto"/>
        <w:ind w:left="709"/>
        <w:jc w:val="both"/>
        <w:rPr>
          <w:lang w:val="en-US"/>
        </w:rPr>
      </w:pPr>
      <w:r w:rsidRPr="002150A0">
        <w:rPr>
          <w:lang w:val="en-US"/>
        </w:rPr>
        <w:t>focus on equipment, electric field modeling, and stimulation protocols. Neuroscience and Biobehavioral Reviews, 2016;65;113-141.</w:t>
      </w:r>
    </w:p>
    <w:p w14:paraId="195FAD89" w14:textId="77777777" w:rsidR="002150A0" w:rsidRDefault="002150A0" w:rsidP="002150A0">
      <w:pPr>
        <w:spacing w:line="360" w:lineRule="auto"/>
        <w:jc w:val="both"/>
        <w:rPr>
          <w:lang w:val="en-US"/>
        </w:rPr>
      </w:pPr>
      <w:r w:rsidRPr="002150A0">
        <w:rPr>
          <w:lang w:val="en-US"/>
        </w:rPr>
        <w:t xml:space="preserve">Lee MH, </w:t>
      </w:r>
      <w:proofErr w:type="spellStart"/>
      <w:r w:rsidRPr="002150A0">
        <w:rPr>
          <w:lang w:val="en-US"/>
        </w:rPr>
        <w:t>Smyser</w:t>
      </w:r>
      <w:proofErr w:type="spellEnd"/>
      <w:r w:rsidRPr="002150A0">
        <w:rPr>
          <w:lang w:val="en-US"/>
        </w:rPr>
        <w:t xml:space="preserve"> CD and </w:t>
      </w:r>
      <w:proofErr w:type="spellStart"/>
      <w:r w:rsidRPr="002150A0">
        <w:rPr>
          <w:lang w:val="en-US"/>
        </w:rPr>
        <w:t>Shimony</w:t>
      </w:r>
      <w:proofErr w:type="spellEnd"/>
      <w:r w:rsidRPr="002150A0">
        <w:rPr>
          <w:lang w:val="en-US"/>
        </w:rPr>
        <w:t xml:space="preserve"> JS. Resting-state fMRI: a review of methods and clinical </w:t>
      </w:r>
    </w:p>
    <w:p w14:paraId="06912D33" w14:textId="1A843E82" w:rsidR="002150A0" w:rsidRDefault="002150A0" w:rsidP="00630323">
      <w:pPr>
        <w:spacing w:line="360" w:lineRule="auto"/>
        <w:ind w:left="709"/>
        <w:jc w:val="both"/>
        <w:rPr>
          <w:lang w:val="en-US"/>
        </w:rPr>
      </w:pPr>
      <w:r w:rsidRPr="002150A0">
        <w:rPr>
          <w:lang w:val="en-US"/>
        </w:rPr>
        <w:t xml:space="preserve">applications. AJNR Am J </w:t>
      </w:r>
      <w:proofErr w:type="spellStart"/>
      <w:r w:rsidRPr="002150A0">
        <w:rPr>
          <w:lang w:val="en-US"/>
        </w:rPr>
        <w:t>Neuroradiol</w:t>
      </w:r>
      <w:proofErr w:type="spellEnd"/>
      <w:r w:rsidRPr="002150A0">
        <w:rPr>
          <w:lang w:val="en-US"/>
        </w:rPr>
        <w:t>. 2013 Oct;34(10):1866-7</w:t>
      </w:r>
    </w:p>
    <w:p w14:paraId="5E5EBE84" w14:textId="43BC20F1" w:rsidR="00DC5A4D" w:rsidRPr="002150A0" w:rsidRDefault="00DC5A4D" w:rsidP="00DC5A4D">
      <w:pPr>
        <w:spacing w:line="360" w:lineRule="auto"/>
        <w:jc w:val="both"/>
        <w:rPr>
          <w:lang w:val="en-US"/>
        </w:rPr>
      </w:pPr>
      <w:proofErr w:type="spellStart"/>
      <w:r>
        <w:rPr>
          <w:lang w:val="en-US"/>
        </w:rPr>
        <w:t>Leusden</w:t>
      </w:r>
      <w:proofErr w:type="spellEnd"/>
      <w:r>
        <w:rPr>
          <w:lang w:val="en-US"/>
        </w:rPr>
        <w:t xml:space="preserve"> </w:t>
      </w:r>
    </w:p>
    <w:p w14:paraId="5C3ABF59" w14:textId="77777777" w:rsidR="002150A0" w:rsidRDefault="002150A0" w:rsidP="002150A0">
      <w:pPr>
        <w:spacing w:line="360" w:lineRule="auto"/>
        <w:jc w:val="both"/>
        <w:rPr>
          <w:lang w:val="en-GB"/>
        </w:rPr>
      </w:pPr>
      <w:proofErr w:type="spellStart"/>
      <w:r>
        <w:rPr>
          <w:lang w:val="en-GB"/>
        </w:rPr>
        <w:t>O’Donoghue</w:t>
      </w:r>
      <w:proofErr w:type="spellEnd"/>
      <w:r>
        <w:rPr>
          <w:lang w:val="en-GB"/>
        </w:rPr>
        <w:t xml:space="preserve"> MF, Duncan JS, Sander JW. The National Hospital Seizure Severity Scale: a </w:t>
      </w:r>
    </w:p>
    <w:p w14:paraId="54CBB2CA" w14:textId="4558E8B9" w:rsidR="002150A0" w:rsidRDefault="002150A0" w:rsidP="00630323">
      <w:pPr>
        <w:spacing w:line="360" w:lineRule="auto"/>
        <w:ind w:left="709"/>
        <w:jc w:val="both"/>
        <w:rPr>
          <w:lang w:val="en-GB"/>
        </w:rPr>
      </w:pPr>
      <w:r>
        <w:rPr>
          <w:lang w:val="en-GB"/>
        </w:rPr>
        <w:t xml:space="preserve">further development of the Chalfont Seizure Severity Scale. </w:t>
      </w:r>
      <w:proofErr w:type="spellStart"/>
      <w:r>
        <w:rPr>
          <w:lang w:val="en-GB"/>
        </w:rPr>
        <w:t>Epilepsia</w:t>
      </w:r>
      <w:proofErr w:type="spellEnd"/>
      <w:r>
        <w:rPr>
          <w:lang w:val="en-GB"/>
        </w:rPr>
        <w:t>, 1996; 37(6):563-71</w:t>
      </w:r>
    </w:p>
    <w:p w14:paraId="709A24EE" w14:textId="77777777" w:rsidR="00CF1BD6" w:rsidRDefault="002150A0" w:rsidP="002150A0">
      <w:pPr>
        <w:spacing w:line="360" w:lineRule="auto"/>
        <w:jc w:val="both"/>
        <w:rPr>
          <w:lang w:val="en-GB"/>
        </w:rPr>
      </w:pPr>
      <w:r>
        <w:rPr>
          <w:lang w:val="en-GB"/>
        </w:rPr>
        <w:t xml:space="preserve">Perez C, Morales-Quezada L, </w:t>
      </w:r>
      <w:proofErr w:type="spellStart"/>
      <w:r>
        <w:rPr>
          <w:lang w:val="en-GB"/>
        </w:rPr>
        <w:t>Fregni</w:t>
      </w:r>
      <w:proofErr w:type="spellEnd"/>
      <w:r>
        <w:rPr>
          <w:lang w:val="en-GB"/>
        </w:rPr>
        <w:t xml:space="preserve"> F. A combined therapeutic approach in stroke </w:t>
      </w:r>
    </w:p>
    <w:p w14:paraId="7EE4E190" w14:textId="6487A20A" w:rsidR="002150A0" w:rsidRDefault="002150A0" w:rsidP="00CF1BD6">
      <w:pPr>
        <w:spacing w:line="360" w:lineRule="auto"/>
        <w:ind w:left="709"/>
        <w:jc w:val="both"/>
        <w:rPr>
          <w:lang w:val="en-GB"/>
        </w:rPr>
      </w:pPr>
      <w:r>
        <w:rPr>
          <w:lang w:val="en-GB"/>
        </w:rPr>
        <w:t xml:space="preserve">rehabilitation: A review on non-invasive brain stimulation plus pharmacotherapy. </w:t>
      </w:r>
      <w:proofErr w:type="spellStart"/>
      <w:r>
        <w:rPr>
          <w:lang w:val="en-GB"/>
        </w:rPr>
        <w:t>Int</w:t>
      </w:r>
      <w:proofErr w:type="spellEnd"/>
      <w:r>
        <w:rPr>
          <w:lang w:val="en-GB"/>
        </w:rPr>
        <w:t xml:space="preserve"> J </w:t>
      </w:r>
      <w:proofErr w:type="spellStart"/>
      <w:r>
        <w:rPr>
          <w:lang w:val="en-GB"/>
        </w:rPr>
        <w:t>Neurorehab</w:t>
      </w:r>
      <w:proofErr w:type="spellEnd"/>
      <w:r>
        <w:rPr>
          <w:lang w:val="en-GB"/>
        </w:rPr>
        <w:t>. 201</w:t>
      </w:r>
      <w:r w:rsidR="00CF1BD6">
        <w:rPr>
          <w:lang w:val="en-GB"/>
        </w:rPr>
        <w:t>4 Nov;1(3)</w:t>
      </w:r>
    </w:p>
    <w:p w14:paraId="76AB08F5" w14:textId="77777777" w:rsidR="00CF1BD6" w:rsidRDefault="006E022D" w:rsidP="002150A0">
      <w:pPr>
        <w:widowControl w:val="0"/>
        <w:autoSpaceDE w:val="0"/>
        <w:autoSpaceDN w:val="0"/>
        <w:adjustRightInd w:val="0"/>
        <w:spacing w:line="360" w:lineRule="auto"/>
        <w:jc w:val="both"/>
      </w:pPr>
      <w:hyperlink r:id="rId15" w:history="1">
        <w:proofErr w:type="spellStart"/>
        <w:r w:rsidR="00CF1BD6" w:rsidRPr="00CF1BD6">
          <w:rPr>
            <w:rStyle w:val="highlight"/>
          </w:rPr>
          <w:t>Rumi</w:t>
        </w:r>
        <w:proofErr w:type="spellEnd"/>
        <w:r w:rsidR="00CF1BD6" w:rsidRPr="00CF1BD6">
          <w:rPr>
            <w:rStyle w:val="Hyperlink"/>
            <w:rFonts w:ascii="Times New Roman" w:hAnsi="Times New Roman"/>
            <w:u w:val="none"/>
          </w:rPr>
          <w:t xml:space="preserve"> DO</w:t>
        </w:r>
      </w:hyperlink>
      <w:r w:rsidR="00CF1BD6" w:rsidRPr="00CF1BD6">
        <w:t xml:space="preserve">, </w:t>
      </w:r>
      <w:hyperlink r:id="rId16" w:history="1">
        <w:proofErr w:type="spellStart"/>
        <w:r w:rsidR="00CF1BD6" w:rsidRPr="00CF1BD6">
          <w:rPr>
            <w:rStyle w:val="Hyperlink"/>
            <w:rFonts w:ascii="Times New Roman" w:hAnsi="Times New Roman"/>
            <w:u w:val="none"/>
          </w:rPr>
          <w:t>Gattaz</w:t>
        </w:r>
        <w:proofErr w:type="spellEnd"/>
        <w:r w:rsidR="00CF1BD6" w:rsidRPr="00CF1BD6">
          <w:rPr>
            <w:rStyle w:val="Hyperlink"/>
            <w:rFonts w:ascii="Times New Roman" w:hAnsi="Times New Roman"/>
            <w:u w:val="none"/>
          </w:rPr>
          <w:t xml:space="preserve"> WF</w:t>
        </w:r>
      </w:hyperlink>
      <w:r w:rsidR="00CF1BD6" w:rsidRPr="00CF1BD6">
        <w:t xml:space="preserve">, </w:t>
      </w:r>
      <w:proofErr w:type="spellStart"/>
      <w:r w:rsidR="00CF1BD6" w:rsidRPr="00CF1BD6">
        <w:t>Rigonatti</w:t>
      </w:r>
      <w:proofErr w:type="spellEnd"/>
      <w:r w:rsidR="00CF1BD6" w:rsidRPr="00CF1BD6">
        <w:t xml:space="preserve"> SP, </w:t>
      </w:r>
      <w:hyperlink r:id="rId17" w:history="1">
        <w:r w:rsidR="00CF1BD6" w:rsidRPr="00CF1BD6">
          <w:rPr>
            <w:rStyle w:val="Hyperlink"/>
            <w:rFonts w:ascii="Times New Roman" w:hAnsi="Times New Roman"/>
            <w:u w:val="none"/>
          </w:rPr>
          <w:t>Rosa MA</w:t>
        </w:r>
      </w:hyperlink>
      <w:r w:rsidR="00CF1BD6" w:rsidRPr="00CF1BD6">
        <w:t xml:space="preserve">, </w:t>
      </w:r>
      <w:hyperlink r:id="rId18" w:history="1">
        <w:proofErr w:type="spellStart"/>
        <w:r w:rsidR="00CF1BD6" w:rsidRPr="00CF1BD6">
          <w:rPr>
            <w:rStyle w:val="Hyperlink"/>
            <w:rFonts w:ascii="Times New Roman" w:hAnsi="Times New Roman"/>
            <w:u w:val="none"/>
          </w:rPr>
          <w:t>Fregni</w:t>
        </w:r>
        <w:proofErr w:type="spellEnd"/>
        <w:r w:rsidR="00CF1BD6" w:rsidRPr="00CF1BD6">
          <w:rPr>
            <w:rStyle w:val="Hyperlink"/>
            <w:rFonts w:ascii="Times New Roman" w:hAnsi="Times New Roman"/>
            <w:u w:val="none"/>
          </w:rPr>
          <w:t xml:space="preserve"> F</w:t>
        </w:r>
      </w:hyperlink>
      <w:r w:rsidR="00CF1BD6" w:rsidRPr="00CF1BD6">
        <w:t xml:space="preserve">, </w:t>
      </w:r>
      <w:hyperlink r:id="rId19" w:history="1">
        <w:r w:rsidR="00CF1BD6" w:rsidRPr="00CF1BD6">
          <w:rPr>
            <w:rStyle w:val="Hyperlink"/>
            <w:rFonts w:ascii="Times New Roman" w:hAnsi="Times New Roman"/>
            <w:u w:val="none"/>
          </w:rPr>
          <w:t>Rosa MO</w:t>
        </w:r>
      </w:hyperlink>
      <w:r w:rsidR="00CF1BD6" w:rsidRPr="00CF1BD6">
        <w:t xml:space="preserve">, </w:t>
      </w:r>
      <w:hyperlink r:id="rId20" w:history="1">
        <w:proofErr w:type="spellStart"/>
        <w:r w:rsidR="00CF1BD6" w:rsidRPr="00CF1BD6">
          <w:rPr>
            <w:rStyle w:val="Hyperlink"/>
            <w:rFonts w:ascii="Times New Roman" w:hAnsi="Times New Roman"/>
            <w:u w:val="none"/>
          </w:rPr>
          <w:t>Mansur</w:t>
        </w:r>
        <w:proofErr w:type="spellEnd"/>
        <w:r w:rsidR="00CF1BD6" w:rsidRPr="00CF1BD6">
          <w:rPr>
            <w:rStyle w:val="Hyperlink"/>
            <w:rFonts w:ascii="Times New Roman" w:hAnsi="Times New Roman"/>
            <w:u w:val="none"/>
          </w:rPr>
          <w:t xml:space="preserve"> C</w:t>
        </w:r>
      </w:hyperlink>
      <w:r w:rsidR="00CF1BD6" w:rsidRPr="00CF1BD6">
        <w:t xml:space="preserve">, </w:t>
      </w:r>
      <w:proofErr w:type="spellStart"/>
      <w:r w:rsidR="00CF1BD6" w:rsidRPr="00CF1BD6">
        <w:t>Myczkowski</w:t>
      </w:r>
      <w:proofErr w:type="spellEnd"/>
      <w:r w:rsidR="00CF1BD6" w:rsidRPr="00CF1BD6">
        <w:t xml:space="preserve"> </w:t>
      </w:r>
    </w:p>
    <w:p w14:paraId="1333DD5F" w14:textId="35F0EC6E" w:rsidR="00CF1BD6" w:rsidRPr="00CF1BD6" w:rsidRDefault="00CF1BD6" w:rsidP="00CF1BD6">
      <w:pPr>
        <w:widowControl w:val="0"/>
        <w:autoSpaceDE w:val="0"/>
        <w:autoSpaceDN w:val="0"/>
        <w:adjustRightInd w:val="0"/>
        <w:spacing w:line="360" w:lineRule="auto"/>
        <w:ind w:left="709"/>
        <w:jc w:val="both"/>
      </w:pPr>
      <w:r w:rsidRPr="00CF1BD6">
        <w:t xml:space="preserve">ML, </w:t>
      </w:r>
      <w:hyperlink r:id="rId21" w:history="1">
        <w:r w:rsidRPr="00CF1BD6">
          <w:rPr>
            <w:rStyle w:val="Hyperlink"/>
            <w:rFonts w:ascii="Times New Roman" w:hAnsi="Times New Roman"/>
            <w:u w:val="none"/>
          </w:rPr>
          <w:t>Moreno RA</w:t>
        </w:r>
      </w:hyperlink>
      <w:r w:rsidRPr="00CF1BD6">
        <w:t xml:space="preserve">, </w:t>
      </w:r>
      <w:hyperlink r:id="rId22" w:history="1">
        <w:proofErr w:type="spellStart"/>
        <w:r w:rsidRPr="00CF1BD6">
          <w:rPr>
            <w:rStyle w:val="Hyperlink"/>
            <w:rFonts w:ascii="Times New Roman" w:hAnsi="Times New Roman"/>
            <w:u w:val="none"/>
          </w:rPr>
          <w:t>Marcolin</w:t>
        </w:r>
        <w:proofErr w:type="spellEnd"/>
        <w:r w:rsidRPr="00CF1BD6">
          <w:rPr>
            <w:rStyle w:val="Hyperlink"/>
            <w:rFonts w:ascii="Times New Roman" w:hAnsi="Times New Roman"/>
            <w:u w:val="none"/>
          </w:rPr>
          <w:t xml:space="preserve"> MA</w:t>
        </w:r>
      </w:hyperlink>
      <w:r w:rsidRPr="00CF1BD6">
        <w:t xml:space="preserve">. </w:t>
      </w:r>
      <w:proofErr w:type="spellStart"/>
      <w:r w:rsidRPr="00CF1BD6">
        <w:rPr>
          <w:rStyle w:val="highlight"/>
          <w:bCs/>
        </w:rPr>
        <w:t>Transcranial</w:t>
      </w:r>
      <w:proofErr w:type="spellEnd"/>
      <w:r w:rsidRPr="00CF1BD6">
        <w:rPr>
          <w:rStyle w:val="highlight"/>
          <w:bCs/>
        </w:rPr>
        <w:t xml:space="preserve"> </w:t>
      </w:r>
      <w:proofErr w:type="spellStart"/>
      <w:r w:rsidRPr="00CF1BD6">
        <w:rPr>
          <w:rStyle w:val="highlight"/>
          <w:bCs/>
        </w:rPr>
        <w:t>magnetic</w:t>
      </w:r>
      <w:proofErr w:type="spellEnd"/>
      <w:r w:rsidRPr="00CF1BD6">
        <w:rPr>
          <w:rStyle w:val="highlight"/>
          <w:bCs/>
        </w:rPr>
        <w:t xml:space="preserve"> </w:t>
      </w:r>
      <w:proofErr w:type="spellStart"/>
      <w:r w:rsidRPr="00CF1BD6">
        <w:rPr>
          <w:rStyle w:val="highlight"/>
          <w:bCs/>
        </w:rPr>
        <w:t>stimulation</w:t>
      </w:r>
      <w:proofErr w:type="spellEnd"/>
      <w:r w:rsidRPr="00CF1BD6">
        <w:rPr>
          <w:bCs/>
        </w:rPr>
        <w:t xml:space="preserve"> </w:t>
      </w:r>
      <w:proofErr w:type="spellStart"/>
      <w:r w:rsidRPr="00CF1BD6">
        <w:rPr>
          <w:rStyle w:val="highlight"/>
          <w:bCs/>
        </w:rPr>
        <w:t>accelerates</w:t>
      </w:r>
      <w:proofErr w:type="spellEnd"/>
      <w:r w:rsidRPr="00CF1BD6">
        <w:rPr>
          <w:bCs/>
        </w:rPr>
        <w:t xml:space="preserve"> </w:t>
      </w:r>
      <w:proofErr w:type="spellStart"/>
      <w:r w:rsidRPr="00CF1BD6">
        <w:rPr>
          <w:bCs/>
        </w:rPr>
        <w:t>the</w:t>
      </w:r>
      <w:proofErr w:type="spellEnd"/>
      <w:r w:rsidRPr="00CF1BD6">
        <w:rPr>
          <w:bCs/>
        </w:rPr>
        <w:t xml:space="preserve"> antidepressant effect of amitriptyline in severe </w:t>
      </w:r>
      <w:proofErr w:type="spellStart"/>
      <w:r w:rsidRPr="00CF1BD6">
        <w:rPr>
          <w:bCs/>
        </w:rPr>
        <w:t>depression</w:t>
      </w:r>
      <w:proofErr w:type="spellEnd"/>
      <w:r w:rsidRPr="00CF1BD6">
        <w:rPr>
          <w:bCs/>
        </w:rPr>
        <w:t>: a double-blind placebo-</w:t>
      </w:r>
      <w:proofErr w:type="spellStart"/>
      <w:r w:rsidRPr="00CF1BD6">
        <w:rPr>
          <w:bCs/>
        </w:rPr>
        <w:lastRenderedPageBreak/>
        <w:t>controlled</w:t>
      </w:r>
      <w:proofErr w:type="spellEnd"/>
      <w:r w:rsidRPr="00CF1BD6">
        <w:rPr>
          <w:bCs/>
        </w:rPr>
        <w:t xml:space="preserve"> </w:t>
      </w:r>
      <w:proofErr w:type="spellStart"/>
      <w:r w:rsidRPr="00CF1BD6">
        <w:rPr>
          <w:bCs/>
        </w:rPr>
        <w:t>study</w:t>
      </w:r>
      <w:proofErr w:type="spellEnd"/>
      <w:r w:rsidRPr="00CF1BD6">
        <w:rPr>
          <w:bCs/>
        </w:rPr>
        <w:t xml:space="preserve">. </w:t>
      </w:r>
      <w:hyperlink r:id="rId23" w:tooltip="Biological psychiatry." w:history="1">
        <w:proofErr w:type="spellStart"/>
        <w:r w:rsidRPr="00CF1BD6">
          <w:rPr>
            <w:rStyle w:val="Hyperlink"/>
            <w:rFonts w:ascii="Times New Roman" w:hAnsi="Times New Roman"/>
            <w:u w:val="none"/>
          </w:rPr>
          <w:t>Biol</w:t>
        </w:r>
        <w:proofErr w:type="spellEnd"/>
        <w:r w:rsidRPr="00CF1BD6">
          <w:rPr>
            <w:rStyle w:val="Hyperlink"/>
            <w:rFonts w:ascii="Times New Roman" w:hAnsi="Times New Roman"/>
            <w:u w:val="none"/>
          </w:rPr>
          <w:t xml:space="preserve"> </w:t>
        </w:r>
        <w:proofErr w:type="spellStart"/>
        <w:r w:rsidRPr="00CF1BD6">
          <w:rPr>
            <w:rStyle w:val="Hyperlink"/>
            <w:rFonts w:ascii="Times New Roman" w:hAnsi="Times New Roman"/>
            <w:u w:val="none"/>
          </w:rPr>
          <w:t>Psychiatry</w:t>
        </w:r>
        <w:proofErr w:type="spellEnd"/>
        <w:r w:rsidRPr="00CF1BD6">
          <w:rPr>
            <w:rStyle w:val="Hyperlink"/>
            <w:rFonts w:ascii="Times New Roman" w:hAnsi="Times New Roman"/>
            <w:u w:val="none"/>
          </w:rPr>
          <w:t>.</w:t>
        </w:r>
      </w:hyperlink>
      <w:r w:rsidRPr="00CF1BD6">
        <w:t xml:space="preserve"> </w:t>
      </w:r>
      <w:r w:rsidRPr="00CF1BD6">
        <w:rPr>
          <w:rStyle w:val="highlight"/>
        </w:rPr>
        <w:t>2005</w:t>
      </w:r>
      <w:r w:rsidRPr="00CF1BD6">
        <w:t xml:space="preserve"> Jan 15;57(2):162-6.</w:t>
      </w:r>
    </w:p>
    <w:p w14:paraId="5C1C4B61" w14:textId="197E0934" w:rsidR="002150A0" w:rsidRDefault="00570EF3" w:rsidP="002150A0">
      <w:pPr>
        <w:widowControl w:val="0"/>
        <w:autoSpaceDE w:val="0"/>
        <w:autoSpaceDN w:val="0"/>
        <w:adjustRightInd w:val="0"/>
        <w:spacing w:line="360" w:lineRule="auto"/>
        <w:jc w:val="both"/>
        <w:rPr>
          <w:lang w:val="en-US"/>
        </w:rPr>
      </w:pPr>
      <w:r w:rsidRPr="002150A0">
        <w:t xml:space="preserve">Stefan H, </w:t>
      </w:r>
      <w:proofErr w:type="spellStart"/>
      <w:r w:rsidRPr="002150A0">
        <w:t>Kreiselmeyer</w:t>
      </w:r>
      <w:proofErr w:type="spellEnd"/>
      <w:r w:rsidRPr="002150A0">
        <w:t xml:space="preserve"> G, </w:t>
      </w:r>
      <w:proofErr w:type="spellStart"/>
      <w:r w:rsidRPr="002150A0">
        <w:t>Kerling</w:t>
      </w:r>
      <w:proofErr w:type="spellEnd"/>
      <w:r w:rsidRPr="002150A0">
        <w:t xml:space="preserve"> F, </w:t>
      </w:r>
      <w:proofErr w:type="spellStart"/>
      <w:r w:rsidRPr="002150A0">
        <w:t>Kurzbuch</w:t>
      </w:r>
      <w:proofErr w:type="spellEnd"/>
      <w:r w:rsidRPr="002150A0">
        <w:t xml:space="preserve"> K, </w:t>
      </w:r>
      <w:proofErr w:type="spellStart"/>
      <w:r w:rsidRPr="002150A0">
        <w:t>Rauch</w:t>
      </w:r>
      <w:proofErr w:type="spellEnd"/>
      <w:r w:rsidRPr="002150A0">
        <w:t xml:space="preserve"> C, Heers M. et al. </w:t>
      </w:r>
      <w:r w:rsidRPr="002150A0">
        <w:rPr>
          <w:lang w:val="en-US"/>
        </w:rPr>
        <w:t xml:space="preserve">Transcutaneous </w:t>
      </w:r>
    </w:p>
    <w:p w14:paraId="24340B59" w14:textId="54C124B7" w:rsidR="00570EF3" w:rsidRDefault="00570EF3" w:rsidP="00630323">
      <w:pPr>
        <w:widowControl w:val="0"/>
        <w:autoSpaceDE w:val="0"/>
        <w:autoSpaceDN w:val="0"/>
        <w:adjustRightInd w:val="0"/>
        <w:spacing w:line="360" w:lineRule="auto"/>
        <w:ind w:left="709"/>
        <w:jc w:val="both"/>
        <w:rPr>
          <w:lang w:val="en-US"/>
        </w:rPr>
      </w:pPr>
      <w:proofErr w:type="spellStart"/>
      <w:r w:rsidRPr="002150A0">
        <w:rPr>
          <w:lang w:val="en-US"/>
        </w:rPr>
        <w:t>vagus</w:t>
      </w:r>
      <w:proofErr w:type="spellEnd"/>
      <w:r w:rsidRPr="002150A0">
        <w:rPr>
          <w:lang w:val="en-US"/>
        </w:rPr>
        <w:t xml:space="preserve"> nerve stimulation (t-VNS) in </w:t>
      </w:r>
      <w:proofErr w:type="spellStart"/>
      <w:r w:rsidRPr="002150A0">
        <w:rPr>
          <w:lang w:val="en-US"/>
        </w:rPr>
        <w:t>pharmacoresistant</w:t>
      </w:r>
      <w:proofErr w:type="spellEnd"/>
      <w:r w:rsidRPr="002150A0">
        <w:rPr>
          <w:lang w:val="en-US"/>
        </w:rPr>
        <w:t xml:space="preserve"> epilepsies: a proof of concept trail. </w:t>
      </w:r>
      <w:proofErr w:type="spellStart"/>
      <w:r w:rsidRPr="002150A0">
        <w:rPr>
          <w:lang w:val="en-US"/>
        </w:rPr>
        <w:t>Epilepsia</w:t>
      </w:r>
      <w:proofErr w:type="spellEnd"/>
      <w:r w:rsidRPr="002150A0">
        <w:rPr>
          <w:lang w:val="en-US"/>
        </w:rPr>
        <w:t xml:space="preserve"> 2012;53(7):115-118.</w:t>
      </w:r>
    </w:p>
    <w:p w14:paraId="0BE82E06" w14:textId="77777777" w:rsidR="00215972" w:rsidRDefault="0036666C" w:rsidP="00215972">
      <w:pPr>
        <w:widowControl w:val="0"/>
        <w:autoSpaceDE w:val="0"/>
        <w:autoSpaceDN w:val="0"/>
        <w:adjustRightInd w:val="0"/>
        <w:spacing w:line="360" w:lineRule="auto"/>
        <w:jc w:val="both"/>
        <w:rPr>
          <w:lang w:val="en-US"/>
        </w:rPr>
      </w:pPr>
      <w:proofErr w:type="spellStart"/>
      <w:r>
        <w:rPr>
          <w:lang w:val="en-US"/>
        </w:rPr>
        <w:t>Vonck</w:t>
      </w:r>
      <w:proofErr w:type="spellEnd"/>
      <w:r>
        <w:rPr>
          <w:lang w:val="en-US"/>
        </w:rPr>
        <w:t xml:space="preserve"> K, </w:t>
      </w:r>
      <w:proofErr w:type="spellStart"/>
      <w:r>
        <w:rPr>
          <w:lang w:val="en-US"/>
        </w:rPr>
        <w:t>Raedt</w:t>
      </w:r>
      <w:proofErr w:type="spellEnd"/>
      <w:r>
        <w:rPr>
          <w:lang w:val="en-US"/>
        </w:rPr>
        <w:t xml:space="preserve"> R, </w:t>
      </w:r>
      <w:proofErr w:type="spellStart"/>
      <w:r>
        <w:rPr>
          <w:lang w:val="en-US"/>
        </w:rPr>
        <w:t>Naulaerts</w:t>
      </w:r>
      <w:proofErr w:type="spellEnd"/>
      <w:r>
        <w:rPr>
          <w:lang w:val="en-US"/>
        </w:rPr>
        <w:t xml:space="preserve"> J, De </w:t>
      </w:r>
      <w:proofErr w:type="spellStart"/>
      <w:r>
        <w:rPr>
          <w:lang w:val="en-US"/>
        </w:rPr>
        <w:t>Vogelaere</w:t>
      </w:r>
      <w:proofErr w:type="spellEnd"/>
      <w:r>
        <w:rPr>
          <w:lang w:val="en-US"/>
        </w:rPr>
        <w:t xml:space="preserve"> F, </w:t>
      </w:r>
      <w:proofErr w:type="spellStart"/>
      <w:r>
        <w:rPr>
          <w:lang w:val="en-US"/>
        </w:rPr>
        <w:t>Thiery</w:t>
      </w:r>
      <w:proofErr w:type="spellEnd"/>
      <w:r>
        <w:rPr>
          <w:lang w:val="en-US"/>
        </w:rPr>
        <w:t xml:space="preserve"> E, </w:t>
      </w:r>
      <w:r w:rsidR="00215972">
        <w:rPr>
          <w:lang w:val="en-US"/>
        </w:rPr>
        <w:t xml:space="preserve">Van Roost D et al. </w:t>
      </w:r>
      <w:proofErr w:type="spellStart"/>
      <w:r w:rsidR="00215972">
        <w:rPr>
          <w:lang w:val="en-US"/>
        </w:rPr>
        <w:t>Vagus</w:t>
      </w:r>
      <w:proofErr w:type="spellEnd"/>
      <w:r w:rsidR="00215972">
        <w:rPr>
          <w:lang w:val="en-US"/>
        </w:rPr>
        <w:t xml:space="preserve"> nerve </w:t>
      </w:r>
    </w:p>
    <w:p w14:paraId="09CE8580" w14:textId="234889D4" w:rsidR="00215972" w:rsidRDefault="00215972" w:rsidP="00215972">
      <w:pPr>
        <w:widowControl w:val="0"/>
        <w:autoSpaceDE w:val="0"/>
        <w:autoSpaceDN w:val="0"/>
        <w:adjustRightInd w:val="0"/>
        <w:spacing w:line="360" w:lineRule="auto"/>
        <w:ind w:left="340"/>
        <w:jc w:val="both"/>
        <w:rPr>
          <w:lang w:val="en-US"/>
        </w:rPr>
      </w:pPr>
      <w:r>
        <w:rPr>
          <w:lang w:val="en-US"/>
        </w:rPr>
        <w:t xml:space="preserve">stimulation…25 years later! What do we know about the effects on cognition? </w:t>
      </w:r>
      <w:proofErr w:type="spellStart"/>
      <w:r>
        <w:rPr>
          <w:lang w:val="en-US"/>
        </w:rPr>
        <w:t>Neurosci</w:t>
      </w:r>
      <w:proofErr w:type="spellEnd"/>
      <w:r>
        <w:rPr>
          <w:lang w:val="en-US"/>
        </w:rPr>
        <w:t xml:space="preserve"> </w:t>
      </w:r>
      <w:proofErr w:type="spellStart"/>
      <w:r>
        <w:rPr>
          <w:lang w:val="en-US"/>
        </w:rPr>
        <w:t>Biobehav</w:t>
      </w:r>
      <w:proofErr w:type="spellEnd"/>
      <w:r>
        <w:rPr>
          <w:lang w:val="en-US"/>
        </w:rPr>
        <w:t xml:space="preserve"> Rev. 2014 Sep; 45:63-71.</w:t>
      </w:r>
    </w:p>
    <w:p w14:paraId="30DC6069" w14:textId="342FAD7F" w:rsidR="00DC5A4D" w:rsidRDefault="00DC5A4D" w:rsidP="00DC5A4D">
      <w:pPr>
        <w:widowControl w:val="0"/>
        <w:autoSpaceDE w:val="0"/>
        <w:autoSpaceDN w:val="0"/>
        <w:adjustRightInd w:val="0"/>
        <w:spacing w:line="360" w:lineRule="auto"/>
        <w:jc w:val="both"/>
        <w:rPr>
          <w:lang w:val="en-US"/>
        </w:rPr>
      </w:pPr>
      <w:r>
        <w:rPr>
          <w:lang w:val="en-US"/>
        </w:rPr>
        <w:t>Wu 2018</w:t>
      </w:r>
    </w:p>
    <w:p w14:paraId="241FB4FC" w14:textId="7AD844BE" w:rsidR="00DC5A4D" w:rsidRPr="00630323" w:rsidRDefault="00DC5A4D" w:rsidP="00DC5A4D">
      <w:pPr>
        <w:widowControl w:val="0"/>
        <w:autoSpaceDE w:val="0"/>
        <w:autoSpaceDN w:val="0"/>
        <w:adjustRightInd w:val="0"/>
        <w:spacing w:line="360" w:lineRule="auto"/>
        <w:jc w:val="both"/>
        <w:rPr>
          <w:lang w:val="en-US"/>
        </w:rPr>
      </w:pPr>
      <w:proofErr w:type="spellStart"/>
      <w:r>
        <w:rPr>
          <w:lang w:val="en-US"/>
        </w:rPr>
        <w:t>Yakunina</w:t>
      </w:r>
      <w:proofErr w:type="spellEnd"/>
      <w:r>
        <w:rPr>
          <w:lang w:val="en-US"/>
        </w:rPr>
        <w:t xml:space="preserve"> 2018</w:t>
      </w:r>
    </w:p>
    <w:p w14:paraId="2927F532" w14:textId="77777777" w:rsidR="00EE1951" w:rsidRDefault="00EE1951" w:rsidP="00845FA6">
      <w:pPr>
        <w:spacing w:line="360" w:lineRule="auto"/>
        <w:jc w:val="both"/>
        <w:rPr>
          <w:lang w:val="en-GB"/>
        </w:rPr>
      </w:pPr>
    </w:p>
    <w:p w14:paraId="0BB94940" w14:textId="77777777" w:rsidR="008A3F15" w:rsidRDefault="008A3F15" w:rsidP="00845FA6">
      <w:pPr>
        <w:spacing w:line="360" w:lineRule="auto"/>
        <w:jc w:val="both"/>
        <w:rPr>
          <w:lang w:val="en-GB"/>
        </w:rPr>
      </w:pPr>
    </w:p>
    <w:p w14:paraId="4A77CFDB" w14:textId="77777777" w:rsidR="002D0F32" w:rsidRDefault="002D0F32">
      <w:pPr>
        <w:rPr>
          <w:rFonts w:ascii="Arial" w:hAnsi="Arial"/>
          <w:b/>
          <w:sz w:val="22"/>
          <w:szCs w:val="22"/>
          <w:lang w:val="en-GB"/>
        </w:rPr>
      </w:pPr>
      <w:r>
        <w:rPr>
          <w:lang w:val="en-GB"/>
        </w:rPr>
        <w:br w:type="page"/>
      </w:r>
    </w:p>
    <w:p w14:paraId="72157727" w14:textId="1CFDAA37" w:rsidR="00D43E4B" w:rsidRDefault="00D43E4B" w:rsidP="00D43E4B">
      <w:pPr>
        <w:pStyle w:val="Kop1"/>
        <w:rPr>
          <w:lang w:val="en-GB"/>
        </w:rPr>
      </w:pPr>
      <w:r>
        <w:rPr>
          <w:lang w:val="en-GB"/>
        </w:rPr>
        <w:lastRenderedPageBreak/>
        <w:t>APPENDIX</w:t>
      </w:r>
    </w:p>
    <w:p w14:paraId="726638C5" w14:textId="77777777" w:rsidR="00D43E4B" w:rsidRDefault="00D43E4B" w:rsidP="00D43E4B">
      <w:pPr>
        <w:rPr>
          <w:lang w:val="en-GB"/>
        </w:rPr>
      </w:pPr>
    </w:p>
    <w:p w14:paraId="569CC724" w14:textId="2B89B0A7" w:rsidR="00D43E4B" w:rsidRDefault="00D43E4B" w:rsidP="00A069DF">
      <w:pPr>
        <w:pStyle w:val="Kop2"/>
        <w:rPr>
          <w:lang w:val="en-GB"/>
        </w:rPr>
      </w:pPr>
      <w:r w:rsidRPr="00D43E4B">
        <w:rPr>
          <w:lang w:val="en-GB"/>
        </w:rPr>
        <w:t>QL</w:t>
      </w:r>
      <w:r w:rsidR="009F5DE4">
        <w:rPr>
          <w:lang w:val="en-GB"/>
        </w:rPr>
        <w:t>-VAS</w:t>
      </w:r>
    </w:p>
    <w:p w14:paraId="37CBB579" w14:textId="77777777" w:rsidR="002D0F32" w:rsidRPr="002D0F32" w:rsidRDefault="002D0F32" w:rsidP="002D0F32">
      <w:pPr>
        <w:rPr>
          <w:lang w:val="en-GB"/>
        </w:rPr>
      </w:pPr>
    </w:p>
    <w:p w14:paraId="74635A55" w14:textId="5C4AC857" w:rsidR="00A069DF" w:rsidRDefault="00765E2E" w:rsidP="00D43E4B">
      <w:pPr>
        <w:ind w:left="340"/>
        <w:rPr>
          <w:rFonts w:ascii="Arial" w:hAnsi="Arial" w:cs="Arial"/>
          <w:b/>
          <w:sz w:val="22"/>
          <w:lang w:val="en-GB"/>
        </w:rPr>
      </w:pPr>
      <w:r>
        <w:rPr>
          <w:rFonts w:ascii="Arial" w:hAnsi="Arial" w:cs="Arial"/>
          <w:b/>
          <w:sz w:val="22"/>
          <w:lang w:val="en-GB"/>
        </w:rPr>
        <w:t xml:space="preserve"> </w:t>
      </w:r>
      <w:r w:rsidR="002D0F32">
        <w:rPr>
          <w:rFonts w:ascii="Arial" w:hAnsi="Arial" w:cs="Arial"/>
          <w:b/>
          <w:noProof/>
          <w:sz w:val="22"/>
        </w:rPr>
        <w:drawing>
          <wp:inline distT="0" distB="0" distL="0" distR="0" wp14:anchorId="6911DD1A" wp14:editId="3DD2A3D7">
            <wp:extent cx="3927475" cy="15086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9C3E64.tmp"/>
                    <pic:cNvPicPr/>
                  </pic:nvPicPr>
                  <pic:blipFill rotWithShape="1">
                    <a:blip r:embed="rId24"/>
                    <a:srcRect l="4626" t="67860" b="1"/>
                    <a:stretch/>
                  </pic:blipFill>
                  <pic:spPr bwMode="auto">
                    <a:xfrm>
                      <a:off x="0" y="0"/>
                      <a:ext cx="3929018" cy="1509223"/>
                    </a:xfrm>
                    <a:prstGeom prst="rect">
                      <a:avLst/>
                    </a:prstGeom>
                    <a:ln>
                      <a:noFill/>
                    </a:ln>
                    <a:extLst>
                      <a:ext uri="{53640926-AAD7-44D8-BBD7-CCE9431645EC}">
                        <a14:shadowObscured xmlns:a14="http://schemas.microsoft.com/office/drawing/2010/main"/>
                      </a:ext>
                    </a:extLst>
                  </pic:spPr>
                </pic:pic>
              </a:graphicData>
            </a:graphic>
          </wp:inline>
        </w:drawing>
      </w:r>
    </w:p>
    <w:p w14:paraId="3BF48AFF" w14:textId="1EB59414" w:rsidR="009F5DE4" w:rsidRDefault="009F5DE4" w:rsidP="009F5DE4">
      <w:pPr>
        <w:rPr>
          <w:rFonts w:ascii="Arial" w:hAnsi="Arial" w:cs="Arial"/>
          <w:b/>
          <w:sz w:val="22"/>
          <w:lang w:val="en-GB"/>
        </w:rPr>
      </w:pPr>
    </w:p>
    <w:p w14:paraId="1CD7994D" w14:textId="00C9B001" w:rsidR="002D0F32" w:rsidRDefault="002D0F32" w:rsidP="00D43E4B">
      <w:pPr>
        <w:ind w:left="340"/>
        <w:rPr>
          <w:rFonts w:ascii="Arial" w:hAnsi="Arial" w:cs="Arial"/>
          <w:b/>
          <w:sz w:val="22"/>
          <w:lang w:val="en-GB"/>
        </w:rPr>
      </w:pPr>
    </w:p>
    <w:p w14:paraId="025F23BB" w14:textId="77777777" w:rsidR="00D63D12" w:rsidRPr="002F5728" w:rsidRDefault="00D63D12" w:rsidP="00D63D12">
      <w:pPr>
        <w:pStyle w:val="Kop2"/>
        <w:rPr>
          <w:lang w:val="en-GB"/>
        </w:rPr>
      </w:pPr>
      <w:r>
        <w:rPr>
          <w:lang w:val="en-GB"/>
        </w:rPr>
        <w:lastRenderedPageBreak/>
        <w:t>NHS3</w:t>
      </w:r>
    </w:p>
    <w:p w14:paraId="16EA5FDA" w14:textId="77777777" w:rsidR="00D63D12" w:rsidRDefault="00D63D12" w:rsidP="00D63D12">
      <w:pPr>
        <w:ind w:left="340"/>
        <w:rPr>
          <w:lang w:val="en-GB"/>
        </w:rPr>
      </w:pPr>
      <w:r>
        <w:rPr>
          <w:rFonts w:ascii="Arial" w:hAnsi="Arial" w:cs="Arial"/>
          <w:b/>
          <w:noProof/>
          <w:sz w:val="22"/>
        </w:rPr>
        <mc:AlternateContent>
          <mc:Choice Requires="wps">
            <w:drawing>
              <wp:anchor distT="0" distB="0" distL="114300" distR="114300" simplePos="0" relativeHeight="251698176" behindDoc="0" locked="0" layoutInCell="1" allowOverlap="1" wp14:anchorId="24A56A46" wp14:editId="78EACE7A">
                <wp:simplePos x="0" y="0"/>
                <wp:positionH relativeFrom="column">
                  <wp:posOffset>362268</wp:posOffset>
                </wp:positionH>
                <wp:positionV relativeFrom="paragraph">
                  <wp:posOffset>197168</wp:posOffset>
                </wp:positionV>
                <wp:extent cx="528637" cy="190500"/>
                <wp:effectExtent l="0" t="0" r="5080" b="0"/>
                <wp:wrapNone/>
                <wp:docPr id="23" name="Rechthoek 23"/>
                <wp:cNvGraphicFramePr/>
                <a:graphic xmlns:a="http://schemas.openxmlformats.org/drawingml/2006/main">
                  <a:graphicData uri="http://schemas.microsoft.com/office/word/2010/wordprocessingShape">
                    <wps:wsp>
                      <wps:cNvSpPr/>
                      <wps:spPr>
                        <a:xfrm>
                          <a:off x="0" y="0"/>
                          <a:ext cx="528637"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04080A" id="Rechthoek 23" o:spid="_x0000_s1026" style="position:absolute;margin-left:28.55pt;margin-top:15.55pt;width:41.6pt;height: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" fillcolor="white [3212]" stroked="f" strokeweight="2pt"/>
            </w:pict>
          </mc:Fallback>
        </mc:AlternateContent>
      </w:r>
      <w:r>
        <w:rPr>
          <w:rFonts w:ascii="Arial" w:hAnsi="Arial" w:cs="Arial"/>
          <w:b/>
          <w:noProof/>
          <w:sz w:val="22"/>
        </w:rPr>
        <w:drawing>
          <wp:inline distT="0" distB="0" distL="0" distR="0" wp14:anchorId="6300105C" wp14:editId="148084F2">
            <wp:extent cx="5153025" cy="6936078"/>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9C92FC.tmp"/>
                    <pic:cNvPicPr/>
                  </pic:nvPicPr>
                  <pic:blipFill>
                    <a:blip r:embed="rId25"/>
                    <a:stretch>
                      <a:fillRect/>
                    </a:stretch>
                  </pic:blipFill>
                  <pic:spPr>
                    <a:xfrm>
                      <a:off x="0" y="0"/>
                      <a:ext cx="5159515" cy="6944814"/>
                    </a:xfrm>
                    <a:prstGeom prst="rect">
                      <a:avLst/>
                    </a:prstGeom>
                  </pic:spPr>
                </pic:pic>
              </a:graphicData>
            </a:graphic>
          </wp:inline>
        </w:drawing>
      </w:r>
    </w:p>
    <w:p w14:paraId="386BFA67" w14:textId="77777777" w:rsidR="00D63D12" w:rsidRDefault="00D63D12" w:rsidP="00D63D12">
      <w:pPr>
        <w:ind w:left="340"/>
        <w:rPr>
          <w:b/>
          <w:lang w:val="en-GB"/>
        </w:rPr>
      </w:pPr>
    </w:p>
    <w:p w14:paraId="2172017C" w14:textId="77777777" w:rsidR="00D63D12" w:rsidRDefault="00D63D12" w:rsidP="00D63D12">
      <w:pPr>
        <w:ind w:left="340"/>
        <w:rPr>
          <w:b/>
          <w:lang w:val="en-GB"/>
        </w:rPr>
      </w:pPr>
    </w:p>
    <w:p w14:paraId="2DAFB123" w14:textId="77777777" w:rsidR="00D63D12" w:rsidRDefault="00D63D12" w:rsidP="00D63D12">
      <w:pPr>
        <w:ind w:left="340"/>
        <w:rPr>
          <w:b/>
          <w:lang w:val="en-GB"/>
        </w:rPr>
      </w:pPr>
    </w:p>
    <w:p w14:paraId="482B634E" w14:textId="77777777" w:rsidR="00D63D12" w:rsidRDefault="00D63D12" w:rsidP="00D63D12">
      <w:pPr>
        <w:ind w:left="340"/>
        <w:rPr>
          <w:b/>
          <w:lang w:val="en-GB"/>
        </w:rPr>
      </w:pPr>
    </w:p>
    <w:p w14:paraId="438D8E23" w14:textId="77777777" w:rsidR="00D63D12" w:rsidRDefault="00D63D12" w:rsidP="00D63D12">
      <w:pPr>
        <w:ind w:left="340"/>
        <w:rPr>
          <w:b/>
          <w:lang w:val="en-GB"/>
        </w:rPr>
      </w:pPr>
    </w:p>
    <w:p w14:paraId="2892B6A6" w14:textId="77777777" w:rsidR="00D63D12" w:rsidRDefault="00D63D12" w:rsidP="00D63D12">
      <w:pPr>
        <w:ind w:left="340"/>
        <w:rPr>
          <w:b/>
          <w:lang w:val="en-GB"/>
        </w:rPr>
      </w:pPr>
    </w:p>
    <w:p w14:paraId="1F75C14B" w14:textId="77777777" w:rsidR="00D63D12" w:rsidRDefault="00D63D12" w:rsidP="00D63D12">
      <w:pPr>
        <w:ind w:left="340"/>
        <w:rPr>
          <w:b/>
          <w:lang w:val="en-GB"/>
        </w:rPr>
      </w:pPr>
    </w:p>
    <w:p w14:paraId="03851C90" w14:textId="77777777" w:rsidR="00D63D12" w:rsidRPr="002F5728" w:rsidRDefault="00D63D12" w:rsidP="00D63D12">
      <w:pPr>
        <w:ind w:left="340"/>
        <w:rPr>
          <w:b/>
          <w:lang w:val="en-GB"/>
        </w:rPr>
      </w:pPr>
    </w:p>
    <w:p w14:paraId="1750D1FF" w14:textId="77777777" w:rsidR="00D63D12" w:rsidRDefault="00D63D12" w:rsidP="00D63D12">
      <w:pPr>
        <w:pStyle w:val="Kop2"/>
      </w:pPr>
      <w:r>
        <w:lastRenderedPageBreak/>
        <w:t xml:space="preserve">Connor-Davidson </w:t>
      </w:r>
      <w:proofErr w:type="spellStart"/>
      <w:r>
        <w:t>Resilience</w:t>
      </w:r>
      <w:proofErr w:type="spellEnd"/>
      <w:r>
        <w:t xml:space="preserve"> </w:t>
      </w:r>
      <w:proofErr w:type="spellStart"/>
      <w:r>
        <w:t>Scale</w:t>
      </w:r>
      <w:proofErr w:type="spellEnd"/>
    </w:p>
    <w:p w14:paraId="1294D1B9" w14:textId="77777777" w:rsidR="00D63D12" w:rsidRDefault="00D63D12" w:rsidP="00D63D12"/>
    <w:p w14:paraId="723E4E84" w14:textId="77777777" w:rsidR="00D63D12" w:rsidRPr="002F5728" w:rsidRDefault="00D63D12" w:rsidP="00D63D12">
      <w:pPr>
        <w:ind w:firstLine="340"/>
      </w:pPr>
      <w:r>
        <w:rPr>
          <w:b/>
          <w:noProof/>
        </w:rPr>
        <w:drawing>
          <wp:inline distT="0" distB="0" distL="0" distR="0" wp14:anchorId="5B571384" wp14:editId="369488A5">
            <wp:extent cx="5541417" cy="7281863"/>
            <wp:effectExtent l="0" t="0" r="2540" b="0"/>
            <wp:docPr id="204" name="Afbeelding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79CD09C.tmp"/>
                    <pic:cNvPicPr/>
                  </pic:nvPicPr>
                  <pic:blipFill>
                    <a:blip r:embed="rId26"/>
                    <a:stretch>
                      <a:fillRect/>
                    </a:stretch>
                  </pic:blipFill>
                  <pic:spPr>
                    <a:xfrm>
                      <a:off x="0" y="0"/>
                      <a:ext cx="5545598" cy="7287358"/>
                    </a:xfrm>
                    <a:prstGeom prst="rect">
                      <a:avLst/>
                    </a:prstGeom>
                  </pic:spPr>
                </pic:pic>
              </a:graphicData>
            </a:graphic>
          </wp:inline>
        </w:drawing>
      </w:r>
    </w:p>
    <w:p w14:paraId="74A9BE4A" w14:textId="1702D6C3" w:rsidR="009F5DE4" w:rsidRDefault="009F5DE4">
      <w:pPr>
        <w:pStyle w:val="Kop2"/>
      </w:pPr>
      <w:r>
        <w:t>QOLIE-10-P</w:t>
      </w:r>
    </w:p>
    <w:p w14:paraId="62F5C164" w14:textId="77777777" w:rsidR="009F5DE4" w:rsidRPr="009F5DE4" w:rsidRDefault="009F5DE4" w:rsidP="009F5DE4"/>
    <w:p w14:paraId="0B5D98A3" w14:textId="347627C7" w:rsidR="00D63D12" w:rsidRDefault="00D63D12">
      <w:pPr>
        <w:pStyle w:val="Kop2"/>
        <w:rPr>
          <w:lang w:val="en-GB"/>
        </w:rPr>
      </w:pPr>
      <w:r>
        <w:rPr>
          <w:lang w:val="en-GB"/>
        </w:rPr>
        <w:t>POMS-SF</w:t>
      </w:r>
    </w:p>
    <w:p w14:paraId="33E0D14A" w14:textId="77777777" w:rsidR="00D63D12" w:rsidRPr="00D63D12" w:rsidRDefault="00D63D12" w:rsidP="00D63D12">
      <w:pPr>
        <w:rPr>
          <w:lang w:val="en-GB"/>
        </w:rPr>
      </w:pPr>
    </w:p>
    <w:p w14:paraId="20B55DA3" w14:textId="52C9CF1C" w:rsidR="00D63D12" w:rsidRDefault="00D63D12">
      <w:pPr>
        <w:pStyle w:val="Kop2"/>
      </w:pPr>
      <w:r>
        <w:lastRenderedPageBreak/>
        <w:t>SIDAED</w:t>
      </w:r>
    </w:p>
    <w:p w14:paraId="231B4D19" w14:textId="77777777" w:rsidR="00D63D12" w:rsidRPr="00D63D12" w:rsidRDefault="00D63D12" w:rsidP="00D63D12"/>
    <w:p w14:paraId="68D6076F" w14:textId="5385B8EB" w:rsidR="00D63D12" w:rsidRDefault="00D63D12">
      <w:pPr>
        <w:pStyle w:val="Kop2"/>
      </w:pPr>
      <w:proofErr w:type="spellStart"/>
      <w:r>
        <w:t>Patient</w:t>
      </w:r>
      <w:proofErr w:type="spellEnd"/>
      <w:r>
        <w:t xml:space="preserve"> information form </w:t>
      </w:r>
      <w:proofErr w:type="spellStart"/>
      <w:r>
        <w:t>and</w:t>
      </w:r>
      <w:proofErr w:type="spellEnd"/>
      <w:r>
        <w:t xml:space="preserve"> </w:t>
      </w:r>
      <w:proofErr w:type="spellStart"/>
      <w:r>
        <w:t>informed</w:t>
      </w:r>
      <w:proofErr w:type="spellEnd"/>
      <w:r>
        <w:t xml:space="preserve"> consent</w:t>
      </w:r>
    </w:p>
    <w:sectPr w:rsidR="00D63D12" w:rsidSect="004A4351">
      <w:footerReference w:type="default" r:id="rId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CMO" w:date="2015-10-08T17:03:00Z" w:initials="CCMO">
    <w:p w14:paraId="64F49D89" w14:textId="77777777" w:rsidR="00E2134A" w:rsidRPr="00E34AF6" w:rsidRDefault="00E2134A" w:rsidP="00E34AF6">
      <w:pPr>
        <w:spacing w:line="360" w:lineRule="auto"/>
        <w:rPr>
          <w:i/>
          <w:lang w:val="en-GB"/>
        </w:rPr>
      </w:pPr>
      <w:r>
        <w:rPr>
          <w:rStyle w:val="Verwijzingopmerking"/>
        </w:rPr>
        <w:annotationRef/>
      </w:r>
      <w:r w:rsidRPr="00D70FB9">
        <w:rPr>
          <w:lang w:val="en-GB"/>
        </w:rPr>
        <w:t xml:space="preserve">After completion of the research protocol, </w:t>
      </w:r>
      <w:r>
        <w:rPr>
          <w:lang w:val="en-GB"/>
        </w:rPr>
        <w:t>the table of contents has to be</w:t>
      </w:r>
      <w:r w:rsidRPr="00D70FB9">
        <w:rPr>
          <w:lang w:val="en-GB"/>
        </w:rPr>
        <w:t xml:space="preserve"> updated. </w:t>
      </w:r>
      <w:r>
        <w:rPr>
          <w:lang w:val="en-GB"/>
        </w:rPr>
        <w:t>Select whole content (click left mouse button) and push F9.</w:t>
      </w:r>
    </w:p>
  </w:comment>
  <w:comment w:id="5" w:author="Remmers, Angelique" w:date="2019-02-27T15:28:00Z" w:initials="RA">
    <w:p w14:paraId="3D760461" w14:textId="6CE2E48E" w:rsidR="00E2134A" w:rsidRDefault="00E2134A">
      <w:pPr>
        <w:pStyle w:val="Tekstopmerking"/>
      </w:pPr>
      <w:r>
        <w:rPr>
          <w:rStyle w:val="Verwijzingopmerking"/>
        </w:rPr>
        <w:annotationRef/>
      </w:r>
      <w:r>
        <w:t xml:space="preserve">Of zoals Jaap: </w:t>
      </w:r>
      <w:proofErr w:type="spellStart"/>
      <w:r>
        <w:t>epilepsy</w:t>
      </w:r>
      <w:proofErr w:type="spellEnd"/>
      <w:r>
        <w:t xml:space="preserve"> is </w:t>
      </w:r>
      <w:proofErr w:type="spellStart"/>
      <w:r>
        <w:t>considered</w:t>
      </w:r>
      <w:proofErr w:type="spellEnd"/>
      <w:r>
        <w:t xml:space="preserve"> a </w:t>
      </w:r>
      <w:proofErr w:type="spellStart"/>
      <w:r>
        <w:t>brain</w:t>
      </w:r>
      <w:proofErr w:type="spellEnd"/>
      <w:r>
        <w:t xml:space="preserve"> </w:t>
      </w:r>
      <w:proofErr w:type="spellStart"/>
      <w:r>
        <w:t>disease</w:t>
      </w:r>
      <w:proofErr w:type="spellEnd"/>
      <w:r>
        <w:t>. Maar je wil juist ook toevoegen dat er wordt gedacht aan pathogene netwerken.</w:t>
      </w:r>
    </w:p>
  </w:comment>
  <w:comment w:id="6" w:author="Louw, A.J.A. de" w:date="2019-01-25T10:15:00Z" w:initials="LAd">
    <w:p w14:paraId="3B894254" w14:textId="7F6DF2AE" w:rsidR="00E2134A" w:rsidRDefault="00E2134A">
      <w:pPr>
        <w:pStyle w:val="Tekstopmerking"/>
      </w:pPr>
      <w:r>
        <w:rPr>
          <w:rStyle w:val="Verwijzingopmerking"/>
        </w:rPr>
        <w:annotationRef/>
      </w:r>
      <w:r>
        <w:t>Kun je dit ondersteunen met literatuur?</w:t>
      </w:r>
    </w:p>
  </w:comment>
  <w:comment w:id="7" w:author="Remmers, Angelique" w:date="2019-02-27T16:12:00Z" w:initials="RA">
    <w:p w14:paraId="4C8BDFB1" w14:textId="77777777" w:rsidR="00E2134A" w:rsidRDefault="00E2134A" w:rsidP="00120927">
      <w:r>
        <w:rPr>
          <w:rStyle w:val="Verwijzingopmerking"/>
        </w:rPr>
        <w:annotationRef/>
      </w:r>
      <w:proofErr w:type="spellStart"/>
      <w:r>
        <w:t>Kristl</w:t>
      </w:r>
      <w:proofErr w:type="spellEnd"/>
      <w:r>
        <w:t xml:space="preserve">: Er zijn natuurlijk veel ingangspoorten te bedenken voor het ‘primen’, niet alleen die van de </w:t>
      </w:r>
      <w:proofErr w:type="spellStart"/>
      <w:r>
        <w:t>beinvloeding</w:t>
      </w:r>
      <w:proofErr w:type="spellEnd"/>
      <w:r>
        <w:t xml:space="preserve"> van netwerken, die misschien de </w:t>
      </w:r>
      <w:proofErr w:type="spellStart"/>
      <w:r>
        <w:t>moeijlijkste</w:t>
      </w:r>
      <w:proofErr w:type="spellEnd"/>
      <w:r>
        <w:t xml:space="preserve"> is. Je kan de hypothese vooropstellen dat VNS (en dus hopelijk ook tVNS) een release van NA loslaat in grote delen van de cortex en dat door lokale effecten, vrij snel, zelfs zonder </w:t>
      </w:r>
      <w:proofErr w:type="spellStart"/>
      <w:r>
        <w:t>netwerkbeinvloeding</w:t>
      </w:r>
      <w:proofErr w:type="spellEnd"/>
      <w:r>
        <w:t xml:space="preserve">, daardoor bepaalde </w:t>
      </w:r>
      <w:proofErr w:type="spellStart"/>
      <w:r>
        <w:t>AEDs</w:t>
      </w:r>
      <w:proofErr w:type="spellEnd"/>
      <w:r>
        <w:t xml:space="preserve"> beter zouden gaan werken of dat het gewoon een additief effect van beide is. Het kan ook eerder de </w:t>
      </w:r>
      <w:proofErr w:type="spellStart"/>
      <w:r>
        <w:t>AcChol</w:t>
      </w:r>
      <w:proofErr w:type="spellEnd"/>
      <w:r>
        <w:t xml:space="preserve"> </w:t>
      </w:r>
      <w:proofErr w:type="spellStart"/>
      <w:r>
        <w:t>patwhay</w:t>
      </w:r>
      <w:proofErr w:type="spellEnd"/>
      <w:r>
        <w:t xml:space="preserve"> zijn waarbij je de </w:t>
      </w:r>
      <w:proofErr w:type="spellStart"/>
      <w:r>
        <w:t>Kilgard</w:t>
      </w:r>
      <w:proofErr w:type="spellEnd"/>
      <w:r>
        <w:t xml:space="preserve"> hypothese volgt en dus de hersenen ‘beter' traint om op een andere input (in </w:t>
      </w:r>
      <w:proofErr w:type="spellStart"/>
      <w:r>
        <w:t>casu</w:t>
      </w:r>
      <w:proofErr w:type="spellEnd"/>
      <w:r>
        <w:t xml:space="preserve"> een AED) te reageren.</w:t>
      </w:r>
    </w:p>
    <w:p w14:paraId="0D6F93ED" w14:textId="677310B9" w:rsidR="00E2134A" w:rsidRDefault="00E2134A">
      <w:pPr>
        <w:pStyle w:val="Tekstopmerking"/>
      </w:pPr>
    </w:p>
  </w:comment>
  <w:comment w:id="8" w:author="Angelique" w:date="2019-03-08T15:11:00Z" w:initials="A">
    <w:p w14:paraId="7DFBDCF8" w14:textId="70C8A402" w:rsidR="00E2134A" w:rsidRDefault="00E2134A">
      <w:pPr>
        <w:pStyle w:val="Tekstopmerking"/>
      </w:pPr>
      <w:r>
        <w:rPr>
          <w:rStyle w:val="Verwijzingopmerking"/>
        </w:rPr>
        <w:annotationRef/>
      </w:r>
      <w:r>
        <w:t xml:space="preserve">Dit maar bewaren voor de review denk ik? De verschillende theorieën lijken me niet relevant voor de METC? </w:t>
      </w:r>
      <w:r>
        <w:sym w:font="Wingdings" w:char="F0E0"/>
      </w:r>
      <w:r>
        <w:t xml:space="preserve"> ja</w:t>
      </w:r>
    </w:p>
  </w:comment>
  <w:comment w:id="9" w:author="Evelien Carrette" w:date="2019-02-18T13:43:00Z" w:initials="EC">
    <w:p w14:paraId="3774CB99" w14:textId="75B88555" w:rsidR="00E2134A" w:rsidRPr="00DC66A9" w:rsidRDefault="00E2134A">
      <w:pPr>
        <w:pStyle w:val="Tekstopmerking"/>
        <w:rPr>
          <w:lang w:val="en-US"/>
        </w:rPr>
      </w:pPr>
      <w:r>
        <w:rPr>
          <w:rStyle w:val="Verwijzingopmerking"/>
        </w:rPr>
        <w:annotationRef/>
      </w:r>
      <w:r w:rsidRPr="00DC66A9">
        <w:rPr>
          <w:lang w:val="en-US"/>
        </w:rPr>
        <w:t xml:space="preserve">before epilepsy or before seizure onset?   </w:t>
      </w:r>
    </w:p>
    <w:p w14:paraId="530B5B40" w14:textId="77777777" w:rsidR="00E2134A" w:rsidRPr="00DC66A9" w:rsidRDefault="00E2134A">
      <w:pPr>
        <w:pStyle w:val="Tekstopmerking"/>
        <w:rPr>
          <w:lang w:val="en-US"/>
        </w:rPr>
      </w:pPr>
    </w:p>
    <w:p w14:paraId="42DFFAFA" w14:textId="25AC0E48" w:rsidR="00E2134A" w:rsidRDefault="00E2134A">
      <w:pPr>
        <w:pStyle w:val="Tekstopmerking"/>
      </w:pPr>
      <w:r>
        <w:t xml:space="preserve">Bert: hoe zou je iets kunnen doen </w:t>
      </w:r>
      <w:proofErr w:type="spellStart"/>
      <w:r>
        <w:t>before</w:t>
      </w:r>
      <w:proofErr w:type="spellEnd"/>
      <w:r>
        <w:t xml:space="preserve"> </w:t>
      </w:r>
      <w:proofErr w:type="spellStart"/>
      <w:r>
        <w:t>seizure</w:t>
      </w:r>
      <w:proofErr w:type="spellEnd"/>
      <w:r>
        <w:t xml:space="preserve"> </w:t>
      </w:r>
      <w:proofErr w:type="spellStart"/>
      <w:r>
        <w:t>onset</w:t>
      </w:r>
      <w:proofErr w:type="spellEnd"/>
      <w:r>
        <w:t>? Dat kunnen alleen waarzeggers.</w:t>
      </w:r>
    </w:p>
    <w:p w14:paraId="20C3B8C1" w14:textId="0F939617" w:rsidR="00E2134A" w:rsidRDefault="00E2134A">
      <w:pPr>
        <w:pStyle w:val="Tekstopmerking"/>
      </w:pPr>
      <w:r w:rsidRPr="00F84002">
        <w:t>JJ: het gaat om eerder in het zorgtraject, dus niet als laatste redmiddel</w:t>
      </w:r>
    </w:p>
  </w:comment>
  <w:comment w:id="10" w:author="Evelien Carrette" w:date="2018-06-07T09:08:00Z" w:initials="EC">
    <w:p w14:paraId="4276271A" w14:textId="77777777" w:rsidR="00E2134A" w:rsidRDefault="00E2134A">
      <w:pPr>
        <w:pStyle w:val="Tekstopmerking"/>
      </w:pPr>
      <w:r>
        <w:rPr>
          <w:rStyle w:val="Verwijzingopmerking"/>
        </w:rPr>
        <w:annotationRef/>
      </w:r>
      <w:proofErr w:type="spellStart"/>
      <w:r>
        <w:t>before</w:t>
      </w:r>
      <w:proofErr w:type="spellEnd"/>
      <w:r>
        <w:t xml:space="preserve"> </w:t>
      </w:r>
      <w:proofErr w:type="spellStart"/>
      <w:r>
        <w:t>epilepsy</w:t>
      </w:r>
      <w:proofErr w:type="spellEnd"/>
      <w:r>
        <w:t xml:space="preserve"> or </w:t>
      </w:r>
      <w:proofErr w:type="spellStart"/>
      <w:r>
        <w:t>before</w:t>
      </w:r>
      <w:proofErr w:type="spellEnd"/>
      <w:r>
        <w:t xml:space="preserve"> </w:t>
      </w:r>
      <w:proofErr w:type="spellStart"/>
      <w:r>
        <w:t>seizure</w:t>
      </w:r>
      <w:proofErr w:type="spellEnd"/>
      <w:r>
        <w:t xml:space="preserve"> </w:t>
      </w:r>
      <w:proofErr w:type="spellStart"/>
      <w:r>
        <w:t>onset</w:t>
      </w:r>
      <w:proofErr w:type="spellEnd"/>
      <w:r>
        <w:t>?</w:t>
      </w:r>
    </w:p>
    <w:p w14:paraId="49C6D885" w14:textId="77777777" w:rsidR="00E2134A" w:rsidRDefault="00E2134A">
      <w:pPr>
        <w:pStyle w:val="Tekstopmerking"/>
      </w:pPr>
    </w:p>
    <w:p w14:paraId="6C6D4B8B" w14:textId="77777777" w:rsidR="00E2134A" w:rsidRDefault="00E2134A">
      <w:pPr>
        <w:pStyle w:val="Tekstopmerking"/>
      </w:pPr>
      <w:r>
        <w:t xml:space="preserve">Bert: hoe zou je iets kunnen doen </w:t>
      </w:r>
      <w:proofErr w:type="spellStart"/>
      <w:r>
        <w:t>before</w:t>
      </w:r>
      <w:proofErr w:type="spellEnd"/>
      <w:r>
        <w:t xml:space="preserve"> </w:t>
      </w:r>
      <w:proofErr w:type="spellStart"/>
      <w:r>
        <w:t>seizure</w:t>
      </w:r>
      <w:proofErr w:type="spellEnd"/>
      <w:r>
        <w:t xml:space="preserve"> </w:t>
      </w:r>
      <w:proofErr w:type="spellStart"/>
      <w:r>
        <w:t>onset</w:t>
      </w:r>
      <w:proofErr w:type="spellEnd"/>
      <w:r>
        <w:t>? Dat kunnen alleen waarzeggers.</w:t>
      </w:r>
    </w:p>
  </w:comment>
  <w:comment w:id="56" w:author="Jansen J.F.A. (Jacobus)" w:date="2019-02-18T13:50:00Z" w:initials="JJ">
    <w:p w14:paraId="0A3655C4" w14:textId="420F0AC6" w:rsidR="00E2134A" w:rsidRDefault="00E2134A">
      <w:pPr>
        <w:pStyle w:val="Tekstopmerking"/>
      </w:pPr>
      <w:r>
        <w:rPr>
          <w:rStyle w:val="Verwijzingopmerking"/>
        </w:rPr>
        <w:annotationRef/>
      </w:r>
      <w:r>
        <w:t xml:space="preserve">hiervoor heb je geen MRI nodig: in je design kijk je dan of </w:t>
      </w:r>
      <w:proofErr w:type="spellStart"/>
      <w:r>
        <w:t>priming</w:t>
      </w:r>
      <w:proofErr w:type="spellEnd"/>
      <w:r>
        <w:t xml:space="preserve"> gunstig is voor de afname in aanvalsfrequentie. Met </w:t>
      </w:r>
      <w:proofErr w:type="spellStart"/>
      <w:r>
        <w:t>fMRI</w:t>
      </w:r>
      <w:proofErr w:type="spellEnd"/>
      <w:r>
        <w:t xml:space="preserve"> kun je wel kijken of </w:t>
      </w:r>
      <w:proofErr w:type="spellStart"/>
      <w:r>
        <w:t>priming</w:t>
      </w:r>
      <w:proofErr w:type="spellEnd"/>
      <w:r>
        <w:t xml:space="preserve"> een effect heeft op de toestand van het netwerk, waarvan maar de vraag is in hoeverre dat relateer</w:t>
      </w:r>
      <w:r w:rsidR="00F84002">
        <w:t>t</w:t>
      </w:r>
      <w:r>
        <w:t xml:space="preserve"> aan een gunstig behandeltraject</w:t>
      </w:r>
    </w:p>
  </w:comment>
  <w:comment w:id="58" w:author="Evelien Carrette" w:date="2019-02-18T13:59:00Z" w:initials="EC">
    <w:p w14:paraId="33539612" w14:textId="77777777" w:rsidR="00E2134A" w:rsidRDefault="00E2134A">
      <w:pPr>
        <w:pStyle w:val="Tekstopmerking"/>
      </w:pPr>
      <w:r>
        <w:rPr>
          <w:rStyle w:val="Verwijzingopmerking"/>
        </w:rPr>
        <w:annotationRef/>
      </w:r>
      <w:r>
        <w:t xml:space="preserve">Is dit wat je verwacht dat zal gaan </w:t>
      </w:r>
      <w:r w:rsidRPr="00D52D02">
        <w:rPr>
          <w:highlight w:val="green"/>
        </w:rPr>
        <w:t xml:space="preserve">veranderen tgv </w:t>
      </w:r>
      <w:proofErr w:type="spellStart"/>
      <w:r w:rsidRPr="00D52D02">
        <w:rPr>
          <w:highlight w:val="green"/>
        </w:rPr>
        <w:t>priming</w:t>
      </w:r>
      <w:proofErr w:type="spellEnd"/>
      <w:r w:rsidRPr="00D52D02">
        <w:rPr>
          <w:highlight w:val="green"/>
        </w:rPr>
        <w:t>? Ik zou eerder denken dat er iets verandert in de NT release, of op in het punt dat cellen al dan niet gaan vuren, maar niet op het netwerk</w:t>
      </w:r>
      <w:r>
        <w:t xml:space="preserve">? Ik vraag me dus sterk of netwerk een goede </w:t>
      </w:r>
      <w:proofErr w:type="spellStart"/>
      <w:r>
        <w:t>read</w:t>
      </w:r>
      <w:proofErr w:type="spellEnd"/>
      <w:r>
        <w:t xml:space="preserve">-out is om het verschil in </w:t>
      </w:r>
      <w:proofErr w:type="spellStart"/>
      <w:r>
        <w:t>priming</w:t>
      </w:r>
      <w:proofErr w:type="spellEnd"/>
      <w:r>
        <w:t xml:space="preserve"> of niet-</w:t>
      </w:r>
      <w:proofErr w:type="spellStart"/>
      <w:r>
        <w:t>priming</w:t>
      </w:r>
      <w:proofErr w:type="spellEnd"/>
      <w:r>
        <w:t xml:space="preserve"> te gaan zien. Ik zou eerder denken over een marker voor noradrenaline (</w:t>
      </w:r>
      <w:proofErr w:type="spellStart"/>
      <w:r>
        <w:t>bvb</w:t>
      </w:r>
      <w:proofErr w:type="spellEnd"/>
      <w:r>
        <w:t xml:space="preserve"> P3) en je zou dan dus moeten gaan nadenken welke drug er baat bij heeft dat NA verhoogd is op het moment dat je het geeft…</w:t>
      </w:r>
    </w:p>
    <w:p w14:paraId="28B108E2" w14:textId="77777777" w:rsidR="00E2134A" w:rsidRDefault="00E2134A">
      <w:pPr>
        <w:pStyle w:val="Tekstopmerking"/>
      </w:pPr>
    </w:p>
    <w:p w14:paraId="2AAE7F80" w14:textId="77777777" w:rsidR="00E2134A" w:rsidRDefault="00E2134A">
      <w:pPr>
        <w:pStyle w:val="Tekstopmerking"/>
      </w:pPr>
      <w:r>
        <w:t>tenzij de GABA theorie die aangehaald wordt klopt, ik ken die literatuur niet?</w:t>
      </w:r>
    </w:p>
    <w:p w14:paraId="34997130" w14:textId="77777777" w:rsidR="00E2134A" w:rsidRDefault="00E2134A">
      <w:pPr>
        <w:pStyle w:val="Tekstopmerking"/>
      </w:pPr>
    </w:p>
    <w:p w14:paraId="7D97FFB2" w14:textId="71ED5B7B" w:rsidR="00E2134A" w:rsidRDefault="00E2134A">
      <w:pPr>
        <w:pStyle w:val="Tekstopmerking"/>
      </w:pPr>
      <w:r>
        <w:t xml:space="preserve">Bert: als je verwacht dat je met deze techniek netwerken aanpast, zul je naar netwerken moeten kijken. Maar mogelijk moet je ook naar de natte netwerken kijken en </w:t>
      </w:r>
      <w:r w:rsidRPr="00D52D02">
        <w:rPr>
          <w:highlight w:val="green"/>
        </w:rPr>
        <w:t>spectroscopie</w:t>
      </w:r>
      <w:r>
        <w:t xml:space="preserve"> gaan doen?</w:t>
      </w:r>
    </w:p>
    <w:p w14:paraId="75B1329A" w14:textId="77777777" w:rsidR="00E2134A" w:rsidRDefault="00E2134A">
      <w:pPr>
        <w:pStyle w:val="Tekstopmerking"/>
      </w:pPr>
    </w:p>
    <w:p w14:paraId="29EF3742" w14:textId="1A3F999A" w:rsidR="00E2134A" w:rsidRDefault="00E2134A">
      <w:pPr>
        <w:pStyle w:val="Tekstopmerking"/>
      </w:pPr>
      <w:r>
        <w:t xml:space="preserve">JJ: je hebt enerzijds </w:t>
      </w:r>
      <w:proofErr w:type="spellStart"/>
      <w:r>
        <w:t>primed</w:t>
      </w:r>
      <w:proofErr w:type="spellEnd"/>
      <w:r>
        <w:t xml:space="preserve"> </w:t>
      </w:r>
      <w:proofErr w:type="spellStart"/>
      <w:r>
        <w:t>vs</w:t>
      </w:r>
      <w:proofErr w:type="spellEnd"/>
      <w:r>
        <w:t xml:space="preserve"> non-</w:t>
      </w:r>
      <w:proofErr w:type="spellStart"/>
      <w:r>
        <w:t>primed</w:t>
      </w:r>
      <w:proofErr w:type="spellEnd"/>
      <w:r>
        <w:t>. Maar binnen non-</w:t>
      </w:r>
      <w:proofErr w:type="spellStart"/>
      <w:r>
        <w:t>primed</w:t>
      </w:r>
      <w:proofErr w:type="spellEnd"/>
      <w:r>
        <w:t xml:space="preserve"> </w:t>
      </w:r>
      <w:proofErr w:type="spellStart"/>
      <w:r>
        <w:t>zul</w:t>
      </w:r>
      <w:proofErr w:type="spellEnd"/>
      <w:r>
        <w:t xml:space="preserve"> je ook </w:t>
      </w:r>
      <w:proofErr w:type="spellStart"/>
      <w:r>
        <w:t>positive</w:t>
      </w:r>
      <w:proofErr w:type="spellEnd"/>
      <w:r>
        <w:t xml:space="preserve"> en </w:t>
      </w:r>
      <w:proofErr w:type="spellStart"/>
      <w:r>
        <w:t>negative</w:t>
      </w:r>
      <w:proofErr w:type="spellEnd"/>
      <w:r>
        <w:t xml:space="preserve"> </w:t>
      </w:r>
      <w:proofErr w:type="spellStart"/>
      <w:r>
        <w:t>responders</w:t>
      </w:r>
      <w:proofErr w:type="spellEnd"/>
      <w:r>
        <w:t xml:space="preserve"> hebben. In het laatste geval wil je weten of je kunt voorspellen wie er baat kan hebben bij </w:t>
      </w:r>
      <w:proofErr w:type="spellStart"/>
      <w:r>
        <w:t>priming</w:t>
      </w:r>
      <w:proofErr w:type="spellEnd"/>
      <w:r>
        <w:t xml:space="preserve">. </w:t>
      </w:r>
      <w:proofErr w:type="spellStart"/>
      <w:r>
        <w:t>Anyway</w:t>
      </w:r>
      <w:proofErr w:type="spellEnd"/>
      <w:r>
        <w:t xml:space="preserve">, </w:t>
      </w:r>
      <w:proofErr w:type="spellStart"/>
      <w:r>
        <w:t>fMRI</w:t>
      </w:r>
      <w:proofErr w:type="spellEnd"/>
      <w:r>
        <w:t xml:space="preserve"> geeft is leuke proxy voor netwerktoestand. Je weet idd a priori niet of dit iets gaat op leveren. </w:t>
      </w:r>
      <w:r w:rsidRPr="00D52D02">
        <w:rPr>
          <w:highlight w:val="green"/>
        </w:rPr>
        <w:t>GABA MRS</w:t>
      </w:r>
      <w:r>
        <w:t xml:space="preserve"> kan ook nuttige info leveren, maar waar zou je gaan meten? Bij het focus? Of standaard </w:t>
      </w:r>
      <w:proofErr w:type="spellStart"/>
      <w:r>
        <w:t>occipitaal</w:t>
      </w:r>
      <w:proofErr w:type="spellEnd"/>
      <w:r>
        <w:t>?</w:t>
      </w:r>
    </w:p>
  </w:comment>
  <w:comment w:id="59" w:author="Jansen J.F.A. (Jacobus)" w:date="2019-02-18T14:00:00Z" w:initials="JJ">
    <w:p w14:paraId="30FA64D0" w14:textId="095181BD" w:rsidR="00E2134A" w:rsidRDefault="00E2134A">
      <w:pPr>
        <w:pStyle w:val="Tekstopmerking"/>
      </w:pPr>
      <w:r>
        <w:rPr>
          <w:rStyle w:val="Verwijzingopmerking"/>
        </w:rPr>
        <w:annotationRef/>
      </w:r>
      <w:r>
        <w:t xml:space="preserve">let op je design, zijn je groepen groot genoeg om te kijken naar succesvol </w:t>
      </w:r>
      <w:proofErr w:type="spellStart"/>
      <w:r>
        <w:t>priming</w:t>
      </w:r>
      <w:proofErr w:type="spellEnd"/>
      <w:r>
        <w:t xml:space="preserve"> </w:t>
      </w:r>
      <w:proofErr w:type="spellStart"/>
      <w:r>
        <w:t>vs</w:t>
      </w:r>
      <w:proofErr w:type="spellEnd"/>
      <w:r>
        <w:t xml:space="preserve"> niet succesvol?</w:t>
      </w:r>
    </w:p>
  </w:comment>
  <w:comment w:id="61" w:author="Jansen J.F.A. (Jacobus)" w:date="2019-02-18T15:10:00Z" w:initials="JJ">
    <w:p w14:paraId="04CC478B" w14:textId="526C66E9" w:rsidR="00E2134A" w:rsidRDefault="00E2134A">
      <w:pPr>
        <w:pStyle w:val="Tekstopmerking"/>
      </w:pPr>
      <w:r>
        <w:rPr>
          <w:rStyle w:val="Verwijzingopmerking"/>
        </w:rPr>
        <w:annotationRef/>
      </w:r>
      <w:r w:rsidRPr="00AA76F8">
        <w:rPr>
          <w:highlight w:val="green"/>
        </w:rPr>
        <w:t>is dat nodig?</w:t>
      </w:r>
      <w:r>
        <w:t xml:space="preserve"> Interim analyses hebben namelijk ook nadelig effect op uiteindelijke power. Zou dit er alleen inzetten als het moet van de METC. De BRV behandeling is het probleem toch niet?</w:t>
      </w:r>
    </w:p>
  </w:comment>
  <w:comment w:id="62" w:author="Remmers, Angelique" w:date="2019-02-27T16:15:00Z" w:initials="RA">
    <w:p w14:paraId="0F5E0FB0" w14:textId="412A7368" w:rsidR="00E2134A" w:rsidRDefault="00E2134A">
      <w:pPr>
        <w:pStyle w:val="Tekstopmerking"/>
      </w:pPr>
      <w:r>
        <w:rPr>
          <w:rStyle w:val="Verwijzingopmerking"/>
        </w:rPr>
        <w:annotationRef/>
      </w:r>
      <w:r>
        <w:t xml:space="preserve">Jaap: </w:t>
      </w:r>
      <w:r>
        <w:rPr>
          <w:rFonts w:ascii="Calibri" w:hAnsi="Calibri"/>
          <w:color w:val="1F497D"/>
          <w:sz w:val="22"/>
          <w:szCs w:val="22"/>
        </w:rPr>
        <w:t xml:space="preserve">motiveren waarom MRI essentieel is voor de studie, om het effect van </w:t>
      </w:r>
      <w:proofErr w:type="spellStart"/>
      <w:r>
        <w:rPr>
          <w:rFonts w:ascii="Calibri" w:hAnsi="Calibri"/>
          <w:color w:val="1F497D"/>
          <w:sz w:val="22"/>
          <w:szCs w:val="22"/>
        </w:rPr>
        <w:t>priming</w:t>
      </w:r>
      <w:proofErr w:type="spellEnd"/>
      <w:r>
        <w:rPr>
          <w:rFonts w:ascii="Calibri" w:hAnsi="Calibri"/>
          <w:color w:val="1F497D"/>
          <w:sz w:val="22"/>
          <w:szCs w:val="22"/>
        </w:rPr>
        <w:t xml:space="preserve"> aan te tonen op daling van aanvalsfrequentie heb je geen MRI nodig </w:t>
      </w:r>
      <w:r w:rsidRPr="005B2DFC">
        <w:rPr>
          <w:rFonts w:ascii="Calibri" w:hAnsi="Calibri"/>
          <w:color w:val="1F497D"/>
          <w:sz w:val="22"/>
          <w:szCs w:val="22"/>
        </w:rPr>
        <w:sym w:font="Wingdings" w:char="F0E0"/>
      </w:r>
      <w:r>
        <w:rPr>
          <w:rFonts w:ascii="Calibri" w:hAnsi="Calibri"/>
          <w:color w:val="1F497D"/>
          <w:sz w:val="22"/>
          <w:szCs w:val="22"/>
        </w:rPr>
        <w:t xml:space="preserve"> in introductie meegenomen</w:t>
      </w:r>
    </w:p>
  </w:comment>
  <w:comment w:id="63" w:author="Jansen J.F.A. (Jacobus)" w:date="2019-02-18T15:19:00Z" w:initials="JJ">
    <w:p w14:paraId="7B187170" w14:textId="5CCA4818" w:rsidR="00E2134A" w:rsidRDefault="00E2134A">
      <w:pPr>
        <w:pStyle w:val="Tekstopmerking"/>
      </w:pPr>
      <w:r>
        <w:rPr>
          <w:rStyle w:val="Verwijzingopmerking"/>
        </w:rPr>
        <w:annotationRef/>
      </w:r>
      <w:r>
        <w:t>motiveer de 6 maanden scan: je kijkt of het effect van tVNS aanhoudt</w:t>
      </w:r>
    </w:p>
    <w:p w14:paraId="573CA486" w14:textId="45ADCD72" w:rsidR="00E2134A" w:rsidRDefault="00E2134A">
      <w:pPr>
        <w:pStyle w:val="Tekstopmerking"/>
      </w:pPr>
      <w:r>
        <w:rPr>
          <w:rFonts w:ascii="Calibri" w:hAnsi="Calibri"/>
          <w:color w:val="1F497D"/>
          <w:sz w:val="22"/>
          <w:szCs w:val="22"/>
        </w:rPr>
        <w:t xml:space="preserve">goede motivatie om na 3 maanden na het stoppen van de tVNS nog eens MRI </w:t>
      </w:r>
      <w:proofErr w:type="spellStart"/>
      <w:r>
        <w:rPr>
          <w:rFonts w:ascii="Calibri" w:hAnsi="Calibri"/>
          <w:color w:val="1F497D"/>
          <w:sz w:val="22"/>
          <w:szCs w:val="22"/>
        </w:rPr>
        <w:t>etc</w:t>
      </w:r>
      <w:proofErr w:type="spellEnd"/>
      <w:r>
        <w:rPr>
          <w:rFonts w:ascii="Calibri" w:hAnsi="Calibri"/>
          <w:color w:val="1F497D"/>
          <w:sz w:val="22"/>
          <w:szCs w:val="22"/>
        </w:rPr>
        <w:t xml:space="preserve"> te doen? Je zou kunnen overwegen om hier alleen klinische follow-up te doen,  dat lijkt me het meest relevant voor de hoofdvraag.</w:t>
      </w:r>
    </w:p>
  </w:comment>
  <w:comment w:id="66" w:author="CCMO" w:date="2015-10-08T17:03:00Z" w:initials="CCMO">
    <w:p w14:paraId="32FB5EBE" w14:textId="77777777" w:rsidR="00E2134A" w:rsidRDefault="00E2134A" w:rsidP="00E34AF6">
      <w:pPr>
        <w:pStyle w:val="Tekstopmerking"/>
        <w:rPr>
          <w:rFonts w:ascii="Arial" w:hAnsi="Arial" w:cs="Arial"/>
          <w:i/>
          <w:iCs/>
          <w:lang w:val="en-GB"/>
        </w:rPr>
      </w:pPr>
      <w:r>
        <w:rPr>
          <w:rStyle w:val="Verwijzingopmerking"/>
        </w:rPr>
        <w:annotationRef/>
      </w:r>
      <w:r w:rsidRPr="00AA47E5">
        <w:rPr>
          <w:rFonts w:ascii="Arial" w:hAnsi="Arial" w:cs="Arial"/>
          <w:i/>
          <w:iCs/>
          <w:lang w:val="en-GB"/>
        </w:rPr>
        <w:t xml:space="preserve">The research population should be clearly defined. </w:t>
      </w:r>
    </w:p>
    <w:p w14:paraId="706E763D" w14:textId="77777777" w:rsidR="00E2134A" w:rsidRDefault="00E2134A" w:rsidP="00E34AF6">
      <w:pPr>
        <w:pStyle w:val="Tekstopmerking"/>
        <w:rPr>
          <w:rFonts w:ascii="Arial" w:hAnsi="Arial" w:cs="Arial"/>
          <w:i/>
          <w:iCs/>
          <w:lang w:val="en-GB"/>
        </w:rPr>
      </w:pPr>
    </w:p>
    <w:p w14:paraId="58BAEC7B" w14:textId="77777777" w:rsidR="00E2134A" w:rsidRDefault="00E2134A" w:rsidP="00E34AF6">
      <w:pPr>
        <w:pStyle w:val="Tekstopmerking"/>
        <w:rPr>
          <w:rFonts w:ascii="Arial" w:hAnsi="Arial" w:cs="Arial"/>
          <w:i/>
          <w:iCs/>
          <w:lang w:val="en-GB"/>
        </w:rPr>
      </w:pPr>
      <w:r w:rsidRPr="00AA47E5">
        <w:rPr>
          <w:rFonts w:ascii="Arial" w:hAnsi="Arial" w:cs="Arial"/>
          <w:i/>
          <w:iCs/>
          <w:lang w:val="en-GB"/>
        </w:rPr>
        <w:t xml:space="preserve">From what source population will the subjects be drawn? </w:t>
      </w:r>
    </w:p>
    <w:p w14:paraId="160F214C" w14:textId="77777777" w:rsidR="00E2134A" w:rsidRDefault="00E2134A" w:rsidP="00E34AF6">
      <w:pPr>
        <w:pStyle w:val="Tekstopmerking"/>
        <w:rPr>
          <w:rFonts w:ascii="Arial" w:hAnsi="Arial" w:cs="Arial"/>
          <w:i/>
          <w:iCs/>
          <w:lang w:val="en-GB"/>
        </w:rPr>
      </w:pPr>
    </w:p>
    <w:p w14:paraId="5D7D28B0" w14:textId="77777777" w:rsidR="00E2134A" w:rsidRDefault="00E2134A" w:rsidP="00E34AF6">
      <w:pPr>
        <w:pStyle w:val="Tekstopmerking"/>
        <w:rPr>
          <w:rFonts w:ascii="Arial" w:hAnsi="Arial" w:cs="Arial"/>
          <w:i/>
          <w:iCs/>
          <w:lang w:val="en-GB"/>
        </w:rPr>
      </w:pPr>
      <w:r w:rsidRPr="00AA47E5">
        <w:rPr>
          <w:rFonts w:ascii="Arial" w:hAnsi="Arial" w:cs="Arial"/>
          <w:i/>
          <w:iCs/>
          <w:lang w:val="en-GB"/>
        </w:rPr>
        <w:t xml:space="preserve">What is the likelihood that </w:t>
      </w:r>
      <w:r>
        <w:rPr>
          <w:rFonts w:ascii="Arial" w:hAnsi="Arial" w:cs="Arial"/>
          <w:i/>
          <w:iCs/>
          <w:lang w:val="en-GB"/>
        </w:rPr>
        <w:t xml:space="preserve">the </w:t>
      </w:r>
      <w:r w:rsidRPr="00AA47E5">
        <w:rPr>
          <w:rFonts w:ascii="Arial" w:hAnsi="Arial" w:cs="Arial"/>
          <w:i/>
          <w:iCs/>
          <w:lang w:val="en-GB"/>
        </w:rPr>
        <w:t xml:space="preserve">planned number of patients can be recruited from the defined source population? </w:t>
      </w:r>
    </w:p>
    <w:p w14:paraId="258EDE1A" w14:textId="77777777" w:rsidR="00E2134A" w:rsidRDefault="00E2134A" w:rsidP="00E34AF6">
      <w:pPr>
        <w:pStyle w:val="Tekstopmerking"/>
        <w:rPr>
          <w:rFonts w:ascii="Arial" w:hAnsi="Arial" w:cs="Arial"/>
          <w:i/>
          <w:iCs/>
          <w:lang w:val="en-GB"/>
        </w:rPr>
      </w:pPr>
    </w:p>
    <w:p w14:paraId="74EB5014" w14:textId="77777777" w:rsidR="00E2134A" w:rsidRDefault="00E2134A" w:rsidP="00E34AF6">
      <w:pPr>
        <w:pStyle w:val="Tekstopmerking"/>
        <w:rPr>
          <w:rFonts w:ascii="Arial" w:hAnsi="Arial" w:cs="Arial"/>
          <w:i/>
          <w:iCs/>
          <w:lang w:val="en-GB"/>
        </w:rPr>
      </w:pPr>
      <w:r w:rsidRPr="00AA47E5">
        <w:rPr>
          <w:rFonts w:ascii="Arial" w:hAnsi="Arial" w:cs="Arial"/>
          <w:i/>
          <w:iCs/>
          <w:lang w:val="en-GB"/>
        </w:rPr>
        <w:t xml:space="preserve">If relevant, prevalence/incidence number should be given. </w:t>
      </w:r>
    </w:p>
    <w:p w14:paraId="026BF7CB" w14:textId="77777777" w:rsidR="00E2134A" w:rsidRDefault="00E2134A" w:rsidP="00E34AF6">
      <w:pPr>
        <w:pStyle w:val="Tekstopmerking"/>
        <w:rPr>
          <w:rFonts w:ascii="Arial" w:hAnsi="Arial" w:cs="Arial"/>
          <w:i/>
          <w:iCs/>
          <w:lang w:val="en-GB"/>
        </w:rPr>
      </w:pPr>
    </w:p>
    <w:p w14:paraId="030DE936" w14:textId="77777777" w:rsidR="00E2134A" w:rsidRPr="00AA47E5" w:rsidRDefault="00E2134A" w:rsidP="00E34AF6">
      <w:pPr>
        <w:pStyle w:val="Tekstopmerking"/>
        <w:rPr>
          <w:rFonts w:ascii="Arial" w:hAnsi="Arial" w:cs="Arial"/>
          <w:lang w:val="en-GB"/>
        </w:rPr>
      </w:pPr>
      <w:r w:rsidRPr="00AA47E5">
        <w:rPr>
          <w:rFonts w:ascii="Arial" w:hAnsi="Arial" w:cs="Arial"/>
          <w:i/>
          <w:iCs/>
          <w:lang w:val="en-GB"/>
        </w:rPr>
        <w:t>The characteristics of the study population should be given (age, sex, ethnic background (if relevant), etcetera)</w:t>
      </w:r>
    </w:p>
    <w:p w14:paraId="47B87484" w14:textId="77777777" w:rsidR="00E2134A" w:rsidRPr="00E34AF6" w:rsidRDefault="00E2134A">
      <w:pPr>
        <w:pStyle w:val="Tekstopmerking"/>
        <w:rPr>
          <w:lang w:val="en-GB"/>
        </w:rPr>
      </w:pPr>
    </w:p>
  </w:comment>
  <w:comment w:id="68" w:author="Evelien Carrette" w:date="2018-06-07T17:13:00Z" w:initials="EC">
    <w:p w14:paraId="0A5AC9C3" w14:textId="501A3190" w:rsidR="00E2134A" w:rsidRDefault="00E2134A">
      <w:pPr>
        <w:pStyle w:val="Tekstopmerking"/>
      </w:pPr>
      <w:r>
        <w:rPr>
          <w:rStyle w:val="Verwijzingopmerking"/>
        </w:rPr>
        <w:annotationRef/>
      </w:r>
      <w:r>
        <w:t xml:space="preserve">wat met het effect van andere AED? Als er een </w:t>
      </w:r>
      <w:proofErr w:type="spellStart"/>
      <w:r>
        <w:t>priming</w:t>
      </w:r>
      <w:proofErr w:type="spellEnd"/>
      <w:r>
        <w:t xml:space="preserve"> effect is, zou het toch vreemd zijn dat dit enkel met </w:t>
      </w:r>
      <w:proofErr w:type="spellStart"/>
      <w:r>
        <w:t>Brivaracetam</w:t>
      </w:r>
      <w:proofErr w:type="spellEnd"/>
      <w:r>
        <w:t xml:space="preserve"> optreedt?</w:t>
      </w:r>
    </w:p>
  </w:comment>
  <w:comment w:id="69" w:author="Louw, A.J.A. de" w:date="2019-02-17T21:25:00Z" w:initials="LAd">
    <w:p w14:paraId="530C7614" w14:textId="228F6566" w:rsidR="00E2134A" w:rsidRDefault="00E2134A">
      <w:pPr>
        <w:pStyle w:val="Tekstopmerking"/>
      </w:pPr>
      <w:r>
        <w:rPr>
          <w:rStyle w:val="Verwijzingopmerking"/>
        </w:rPr>
        <w:annotationRef/>
      </w:r>
      <w:r>
        <w:t xml:space="preserve">Weten we niet, zou echter wel vreemd zijn als </w:t>
      </w:r>
      <w:proofErr w:type="spellStart"/>
      <w:r>
        <w:t>priming</w:t>
      </w:r>
      <w:proofErr w:type="spellEnd"/>
      <w:r>
        <w:t xml:space="preserve"> effect alleen optreedt bij </w:t>
      </w:r>
      <w:proofErr w:type="spellStart"/>
      <w:r>
        <w:t>Briveracetam</w:t>
      </w:r>
      <w:proofErr w:type="spellEnd"/>
      <w:r>
        <w:t>. Gedurende de studie periode andere AED stabiel door doseren om aantal variabelen te minimaliseren ?</w:t>
      </w:r>
    </w:p>
    <w:p w14:paraId="3190C0A2" w14:textId="77777777" w:rsidR="00E2134A" w:rsidRDefault="00E2134A">
      <w:pPr>
        <w:pStyle w:val="Tekstopmerking"/>
      </w:pPr>
    </w:p>
    <w:p w14:paraId="193AD96D" w14:textId="77777777" w:rsidR="00E2134A" w:rsidRDefault="00E2134A">
      <w:pPr>
        <w:pStyle w:val="Tekstopmerking"/>
      </w:pPr>
    </w:p>
    <w:p w14:paraId="01B3E485" w14:textId="389983FF" w:rsidR="00E2134A" w:rsidRDefault="00E2134A">
      <w:pPr>
        <w:pStyle w:val="Tekstopmerking"/>
      </w:pPr>
      <w:r>
        <w:t xml:space="preserve">Bert: we gaan uit van ‘meta’ uitgangspunten als ‘medicamenteuze behandeling’ en ‘netwerkveranderingen’. Een studie die in detail zou gaan is onhaalbaar. Dosisstabilisatie en zelfs AED stabilisatie met 60 </w:t>
      </w:r>
      <w:proofErr w:type="spellStart"/>
      <w:r>
        <w:t>patienten</w:t>
      </w:r>
      <w:proofErr w:type="spellEnd"/>
      <w:r>
        <w:t xml:space="preserve"> over 6 maanden kun je net zo goed helemaal niet beginnen. Onhaalbaar.</w:t>
      </w:r>
    </w:p>
  </w:comment>
  <w:comment w:id="70" w:author="Jansen J.F.A. (Jacobus)" w:date="2019-02-18T15:12:00Z" w:initials="JJ">
    <w:p w14:paraId="23B4ED3C" w14:textId="1CE90734" w:rsidR="00E2134A" w:rsidRDefault="00E2134A">
      <w:pPr>
        <w:pStyle w:val="Tekstopmerking"/>
      </w:pPr>
      <w:r>
        <w:rPr>
          <w:rStyle w:val="Verwijzingopmerking"/>
        </w:rPr>
        <w:annotationRef/>
      </w:r>
      <w:r>
        <w:t>is dit arbitrair? Wat voor aanvallen precies?</w:t>
      </w:r>
    </w:p>
  </w:comment>
  <w:comment w:id="71" w:author="Angelique" w:date="2019-03-01T15:56:00Z" w:initials="A">
    <w:p w14:paraId="17EC3D54" w14:textId="69905463" w:rsidR="00E2134A" w:rsidRDefault="00E2134A">
      <w:pPr>
        <w:pStyle w:val="Tekstopmerking"/>
      </w:pPr>
      <w:r>
        <w:rPr>
          <w:rStyle w:val="Verwijzingopmerking"/>
        </w:rPr>
        <w:annotationRef/>
      </w:r>
      <w:r>
        <w:t>Gezien de korte duur moet het interval kort genoeg zijn om een effect te kunnen meten. Type aanval lijkt me niet uit te maken (hoewel de inclusie wel mensen inhoudt met allemaal zelfde type epilepsie qua classificatie (focaal, onbekende oorzaak)</w:t>
      </w:r>
    </w:p>
  </w:comment>
  <w:comment w:id="72" w:author="Angelique Remmers" w:date="2019-02-17T21:26:00Z" w:initials="AR">
    <w:p w14:paraId="0E242CBA" w14:textId="14C6334F" w:rsidR="00E2134A" w:rsidRDefault="00E2134A">
      <w:pPr>
        <w:pStyle w:val="Tekstopmerking"/>
      </w:pPr>
      <w:r>
        <w:rPr>
          <w:rStyle w:val="Verwijzingopmerking"/>
        </w:rPr>
        <w:annotationRef/>
      </w:r>
      <w:r>
        <w:t xml:space="preserve">Nemen we hierin ook een minimaal niveau van cognitie mee? </w:t>
      </w:r>
      <w:proofErr w:type="spellStart"/>
      <w:r>
        <w:t>Bijv</w:t>
      </w:r>
      <w:proofErr w:type="spellEnd"/>
      <w:r>
        <w:t xml:space="preserve"> MMSE boven de zoveel? Of filteren we er die al uit door exclusie criteria neurodegeneratieve ziekte. Je hebt wellicht een subgroep die die diagnose (nog) niet heeft maar wellicht wel cognitieve stoornissen? </w:t>
      </w:r>
    </w:p>
    <w:p w14:paraId="467BC1CA" w14:textId="77777777" w:rsidR="00E2134A" w:rsidRDefault="00E2134A">
      <w:pPr>
        <w:pStyle w:val="Tekstopmerking"/>
      </w:pPr>
    </w:p>
    <w:p w14:paraId="12AB17C6" w14:textId="48BBB1A3" w:rsidR="00E2134A" w:rsidRDefault="00E2134A">
      <w:pPr>
        <w:pStyle w:val="Tekstopmerking"/>
      </w:pPr>
      <w:r w:rsidRPr="00F50A9F">
        <w:t>Bert: We kennen een heel korte test doen, zoals de Raven (20 minuten)</w:t>
      </w:r>
    </w:p>
  </w:comment>
  <w:comment w:id="74" w:author="Jansen J.F.A. (Jacobus)" w:date="2019-02-18T15:13:00Z" w:initials="JJ">
    <w:p w14:paraId="32C61069" w14:textId="39392F67" w:rsidR="00E2134A" w:rsidRDefault="00E2134A">
      <w:pPr>
        <w:pStyle w:val="Tekstopmerking"/>
      </w:pPr>
      <w:r>
        <w:rPr>
          <w:rStyle w:val="Verwijzingopmerking"/>
        </w:rPr>
        <w:annotationRef/>
      </w:r>
      <w:r>
        <w:t xml:space="preserve">mis je dan niet veel </w:t>
      </w:r>
      <w:proofErr w:type="spellStart"/>
      <w:r>
        <w:t>patienten</w:t>
      </w:r>
      <w:proofErr w:type="spellEnd"/>
      <w:r>
        <w:t>?</w:t>
      </w:r>
    </w:p>
  </w:comment>
  <w:comment w:id="75" w:author="Angelique" w:date="2019-03-01T16:00:00Z" w:initials="A">
    <w:p w14:paraId="610238BF" w14:textId="72985D35" w:rsidR="00E2134A" w:rsidRDefault="00E2134A">
      <w:pPr>
        <w:pStyle w:val="Tekstopmerking"/>
      </w:pPr>
      <w:r>
        <w:rPr>
          <w:rStyle w:val="Verwijzingopmerking"/>
        </w:rPr>
        <w:annotationRef/>
      </w:r>
      <w:r>
        <w:t>Ja dat klopt, maar gezien je bij deze patiënten dan twee dingen tegelijk doet (afbouw ene middel en opstart andere) is niet geheel duidelijk wat voor welk effect zorgt en is het minder uniform</w:t>
      </w:r>
    </w:p>
  </w:comment>
  <w:comment w:id="76" w:author="Jansen J.F.A. (Jacobus)" w:date="2019-02-18T15:14:00Z" w:initials="JJ">
    <w:p w14:paraId="61DC4D92" w14:textId="1D77A2B5" w:rsidR="00E2134A" w:rsidRDefault="00E2134A">
      <w:pPr>
        <w:pStyle w:val="Tekstopmerking"/>
      </w:pPr>
      <w:r>
        <w:rPr>
          <w:rStyle w:val="Verwijzingopmerking"/>
        </w:rPr>
        <w:annotationRef/>
      </w:r>
      <w:r>
        <w:t xml:space="preserve">cognitie is secundair, aanvalsfrequentie lijkt me belangrijker. dus zonde om hier </w:t>
      </w:r>
      <w:proofErr w:type="spellStart"/>
      <w:r>
        <w:t>pt</w:t>
      </w:r>
      <w:proofErr w:type="spellEnd"/>
      <w:r>
        <w:t xml:space="preserve"> voor de excluderen</w:t>
      </w:r>
    </w:p>
  </w:comment>
  <w:comment w:id="79" w:author="Angelique" w:date="2019-04-24T14:49:00Z" w:initials="A">
    <w:p w14:paraId="19616527" w14:textId="160DEF46" w:rsidR="00E2134A" w:rsidRDefault="00E2134A">
      <w:pPr>
        <w:pStyle w:val="Tekstopmerking"/>
      </w:pPr>
      <w:r>
        <w:rPr>
          <w:rStyle w:val="Verwijzingopmerking"/>
        </w:rPr>
        <w:annotationRef/>
      </w:r>
      <w:r>
        <w:rPr>
          <w:rFonts w:ascii="Segoe UI" w:hAnsi="Segoe UI" w:cs="Segoe UI"/>
          <w:color w:val="212121"/>
          <w:sz w:val="23"/>
          <w:szCs w:val="23"/>
        </w:rPr>
        <w:t>Evelien: Medicatieschema dient stabiel te blijven tijdens de studie (Angelique: dit is dus voor onze studie anders gezien je wel met medicatie zo optimaal mogelijk wil behandelen). Wij excluderen geen patiënten die medicatie gebruiken met effect op de cholinerge/</w:t>
      </w:r>
      <w:proofErr w:type="spellStart"/>
      <w:r>
        <w:rPr>
          <w:rFonts w:ascii="Segoe UI" w:hAnsi="Segoe UI" w:cs="Segoe UI"/>
          <w:color w:val="212121"/>
          <w:sz w:val="23"/>
          <w:szCs w:val="23"/>
        </w:rPr>
        <w:t>monoaminerge</w:t>
      </w:r>
      <w:proofErr w:type="spellEnd"/>
      <w:r>
        <w:rPr>
          <w:rFonts w:ascii="Segoe UI" w:hAnsi="Segoe UI" w:cs="Segoe UI"/>
          <w:color w:val="212121"/>
          <w:sz w:val="23"/>
          <w:szCs w:val="23"/>
        </w:rPr>
        <w:t xml:space="preserve"> </w:t>
      </w:r>
      <w:proofErr w:type="spellStart"/>
      <w:r>
        <w:rPr>
          <w:rFonts w:ascii="Segoe UI" w:hAnsi="Segoe UI" w:cs="Segoe UI"/>
          <w:color w:val="212121"/>
          <w:sz w:val="23"/>
          <w:szCs w:val="23"/>
        </w:rPr>
        <w:t>pathways</w:t>
      </w:r>
      <w:proofErr w:type="spellEnd"/>
      <w:r>
        <w:rPr>
          <w:rFonts w:ascii="Segoe UI" w:hAnsi="Segoe UI" w:cs="Segoe UI"/>
          <w:color w:val="212121"/>
          <w:sz w:val="23"/>
          <w:szCs w:val="23"/>
        </w:rPr>
        <w:t>. Voor studies met gezonde proefpersonen is het gebruik van neurotrope medicatie wel een exclusiecriterium.</w:t>
      </w:r>
    </w:p>
  </w:comment>
  <w:comment w:id="82" w:author="CCMO" w:date="2015-10-12T13:43:00Z" w:initials="CCMO">
    <w:p w14:paraId="57FAF98E" w14:textId="77777777" w:rsidR="00E2134A" w:rsidRDefault="00E2134A" w:rsidP="00E34AF6">
      <w:pPr>
        <w:spacing w:line="360" w:lineRule="auto"/>
        <w:rPr>
          <w:i/>
          <w:sz w:val="20"/>
          <w:szCs w:val="20"/>
          <w:lang w:val="en-GB"/>
        </w:rPr>
      </w:pPr>
      <w:r>
        <w:rPr>
          <w:rStyle w:val="Verwijzingopmerking"/>
        </w:rPr>
        <w:annotationRef/>
      </w:r>
      <w:r w:rsidRPr="00EC094D">
        <w:rPr>
          <w:i/>
          <w:sz w:val="20"/>
          <w:szCs w:val="20"/>
          <w:lang w:val="en-GB"/>
        </w:rPr>
        <w:t xml:space="preserve">The number of subjects required for the study should be justified. </w:t>
      </w:r>
    </w:p>
    <w:p w14:paraId="5244B3DF" w14:textId="77777777" w:rsidR="00E2134A" w:rsidRDefault="00E2134A" w:rsidP="00E34AF6">
      <w:pPr>
        <w:spacing w:line="360" w:lineRule="auto"/>
        <w:rPr>
          <w:i/>
          <w:sz w:val="20"/>
          <w:szCs w:val="20"/>
          <w:lang w:val="en-GB"/>
        </w:rPr>
      </w:pPr>
    </w:p>
    <w:p w14:paraId="30B55272" w14:textId="77777777" w:rsidR="00E2134A" w:rsidRDefault="00E2134A" w:rsidP="00E34AF6">
      <w:pPr>
        <w:spacing w:line="360" w:lineRule="auto"/>
        <w:rPr>
          <w:i/>
          <w:sz w:val="20"/>
          <w:szCs w:val="20"/>
          <w:lang w:val="en-GB"/>
        </w:rPr>
      </w:pPr>
      <w:r w:rsidRPr="00EC094D">
        <w:rPr>
          <w:i/>
          <w:sz w:val="20"/>
          <w:szCs w:val="20"/>
          <w:lang w:val="en-GB"/>
        </w:rPr>
        <w:t>The number of subjects should always be large enough to provide a reliable answer to questions addressed</w:t>
      </w:r>
      <w:r>
        <w:rPr>
          <w:i/>
          <w:sz w:val="20"/>
          <w:szCs w:val="20"/>
          <w:lang w:val="en-GB"/>
        </w:rPr>
        <w:t>. Also the size of detectable differences should be of clinical relevance.</w:t>
      </w:r>
    </w:p>
    <w:p w14:paraId="3728B07D" w14:textId="77777777" w:rsidR="00E2134A" w:rsidRDefault="00E2134A" w:rsidP="00E34AF6">
      <w:pPr>
        <w:spacing w:line="360" w:lineRule="auto"/>
        <w:rPr>
          <w:i/>
          <w:sz w:val="20"/>
          <w:szCs w:val="20"/>
          <w:lang w:val="en-GB"/>
        </w:rPr>
      </w:pPr>
    </w:p>
    <w:p w14:paraId="2F07736B" w14:textId="77777777" w:rsidR="00E2134A" w:rsidRDefault="00E2134A" w:rsidP="00E34AF6">
      <w:pPr>
        <w:spacing w:line="360" w:lineRule="auto"/>
        <w:rPr>
          <w:i/>
          <w:sz w:val="20"/>
          <w:szCs w:val="20"/>
          <w:lang w:val="en-GB"/>
        </w:rPr>
      </w:pPr>
      <w:r>
        <w:rPr>
          <w:i/>
          <w:sz w:val="20"/>
          <w:szCs w:val="20"/>
          <w:lang w:val="en-GB"/>
        </w:rPr>
        <w:t>The number of subjects</w:t>
      </w:r>
      <w:r w:rsidRPr="00EC094D">
        <w:rPr>
          <w:i/>
          <w:sz w:val="20"/>
          <w:szCs w:val="20"/>
          <w:lang w:val="en-GB"/>
        </w:rPr>
        <w:t xml:space="preserve"> is usually determined by the primary objective of the trial. If the sample size is determined on some other basis, then this should be made clear and justified. </w:t>
      </w:r>
    </w:p>
    <w:p w14:paraId="4BE398B3" w14:textId="77777777" w:rsidR="00E2134A" w:rsidRDefault="00E2134A" w:rsidP="00E34AF6">
      <w:pPr>
        <w:spacing w:line="360" w:lineRule="auto"/>
        <w:rPr>
          <w:i/>
          <w:sz w:val="20"/>
          <w:szCs w:val="20"/>
          <w:lang w:val="en-GB"/>
        </w:rPr>
      </w:pPr>
    </w:p>
    <w:p w14:paraId="7565FA25" w14:textId="77777777" w:rsidR="00E2134A" w:rsidRDefault="00E2134A" w:rsidP="00E34AF6">
      <w:pPr>
        <w:spacing w:line="360" w:lineRule="auto"/>
        <w:rPr>
          <w:i/>
          <w:sz w:val="20"/>
          <w:szCs w:val="20"/>
          <w:lang w:val="en-GB"/>
        </w:rPr>
      </w:pPr>
      <w:r w:rsidRPr="00EC094D">
        <w:rPr>
          <w:i/>
          <w:sz w:val="20"/>
          <w:szCs w:val="20"/>
          <w:lang w:val="en-GB"/>
        </w:rPr>
        <w:t xml:space="preserve">There are many formulas to calculate the size of the study population. It should be clear which method is used and the reasons why this method has been chosen. </w:t>
      </w:r>
    </w:p>
    <w:p w14:paraId="643A4597" w14:textId="77777777" w:rsidR="00E2134A" w:rsidRDefault="00E2134A" w:rsidP="00E34AF6">
      <w:pPr>
        <w:spacing w:line="360" w:lineRule="auto"/>
        <w:rPr>
          <w:i/>
          <w:sz w:val="20"/>
          <w:szCs w:val="20"/>
          <w:lang w:val="en-GB"/>
        </w:rPr>
      </w:pPr>
    </w:p>
    <w:p w14:paraId="2A8C9E47" w14:textId="77777777" w:rsidR="00E2134A" w:rsidRPr="009841C6" w:rsidRDefault="00E2134A" w:rsidP="009841C6">
      <w:pPr>
        <w:rPr>
          <w:i/>
          <w:sz w:val="20"/>
          <w:szCs w:val="20"/>
          <w:lang w:val="en-GB"/>
        </w:rPr>
      </w:pPr>
      <w:r w:rsidRPr="00AB32D1">
        <w:rPr>
          <w:i/>
          <w:sz w:val="20"/>
          <w:szCs w:val="20"/>
          <w:lang w:val="en-GB"/>
        </w:rPr>
        <w:t xml:space="preserve">In case of multiple primary objectives, </w:t>
      </w:r>
      <w:proofErr w:type="spellStart"/>
      <w:r w:rsidRPr="00AB32D1">
        <w:rPr>
          <w:i/>
          <w:sz w:val="20"/>
          <w:szCs w:val="20"/>
          <w:lang w:val="en-GB"/>
        </w:rPr>
        <w:t>eg</w:t>
      </w:r>
      <w:proofErr w:type="spellEnd"/>
      <w:r w:rsidRPr="00AB32D1">
        <w:rPr>
          <w:i/>
          <w:sz w:val="20"/>
          <w:szCs w:val="20"/>
          <w:lang w:val="en-GB"/>
        </w:rPr>
        <w:t xml:space="preserve"> evaluation of multiple endpoints, each objective should have its own power calculation and in each of these the multiplicity corrected alpha, if needed, should be taken into account.</w:t>
      </w:r>
    </w:p>
    <w:p w14:paraId="6FA0DD43" w14:textId="77777777" w:rsidR="00E2134A" w:rsidRPr="009841C6" w:rsidRDefault="00E2134A" w:rsidP="00E34AF6">
      <w:pPr>
        <w:spacing w:line="360" w:lineRule="auto"/>
        <w:rPr>
          <w:i/>
          <w:sz w:val="20"/>
          <w:szCs w:val="20"/>
          <w:lang w:val="en-US"/>
        </w:rPr>
      </w:pPr>
    </w:p>
    <w:p w14:paraId="09553A85" w14:textId="77777777" w:rsidR="00E2134A" w:rsidRDefault="00E2134A" w:rsidP="00E34AF6">
      <w:pPr>
        <w:spacing w:line="360" w:lineRule="auto"/>
        <w:rPr>
          <w:i/>
          <w:sz w:val="20"/>
          <w:szCs w:val="20"/>
          <w:lang w:val="en-GB"/>
        </w:rPr>
      </w:pPr>
    </w:p>
    <w:p w14:paraId="25B2B871" w14:textId="77777777" w:rsidR="00E2134A" w:rsidRDefault="00E2134A" w:rsidP="00E34AF6">
      <w:pPr>
        <w:spacing w:line="360" w:lineRule="auto"/>
        <w:rPr>
          <w:rFonts w:cs="Arial"/>
          <w:i/>
          <w:sz w:val="20"/>
          <w:szCs w:val="20"/>
          <w:lang w:val="en-GB"/>
        </w:rPr>
      </w:pPr>
      <w:r w:rsidRPr="00EC094D">
        <w:rPr>
          <w:i/>
          <w:sz w:val="20"/>
          <w:szCs w:val="20"/>
          <w:lang w:val="en-GB"/>
        </w:rPr>
        <w:t>Also, the calculation itself should be given with a predefined p-value (usually 5%) and power.</w:t>
      </w:r>
      <w:r w:rsidRPr="00EC094D">
        <w:rPr>
          <w:rFonts w:cs="Arial"/>
          <w:i/>
          <w:sz w:val="20"/>
          <w:szCs w:val="20"/>
          <w:lang w:val="en-GB"/>
        </w:rPr>
        <w:t xml:space="preserve"> </w:t>
      </w:r>
    </w:p>
    <w:p w14:paraId="545A7C66" w14:textId="77777777" w:rsidR="00E2134A" w:rsidRPr="00E34AF6" w:rsidRDefault="00E2134A" w:rsidP="00E34AF6">
      <w:pPr>
        <w:spacing w:line="360" w:lineRule="auto"/>
        <w:rPr>
          <w:i/>
          <w:iCs/>
          <w:lang w:val="en-GB"/>
        </w:rPr>
      </w:pPr>
      <w:r w:rsidRPr="00EC094D">
        <w:rPr>
          <w:i/>
          <w:sz w:val="20"/>
          <w:szCs w:val="20"/>
          <w:lang w:val="en-GB"/>
        </w:rPr>
        <w:t>The power of the study is the probability that the study will have a significant (positive) result</w:t>
      </w:r>
      <w:r>
        <w:rPr>
          <w:i/>
          <w:sz w:val="20"/>
          <w:szCs w:val="20"/>
          <w:lang w:val="en-GB"/>
        </w:rPr>
        <w:t xml:space="preserve"> – provided a positive effect exists</w:t>
      </w:r>
      <w:r w:rsidRPr="00EC094D">
        <w:rPr>
          <w:i/>
          <w:sz w:val="20"/>
          <w:szCs w:val="20"/>
          <w:lang w:val="en-GB"/>
        </w:rPr>
        <w:t>. Ask advice from a statistician to help you with this matter</w:t>
      </w:r>
      <w:r>
        <w:rPr>
          <w:lang w:val="en-GB"/>
        </w:rPr>
        <w:t>.</w:t>
      </w:r>
    </w:p>
  </w:comment>
  <w:comment w:id="86" w:author="CCMO" w:date="2015-10-08T17:03:00Z" w:initials="CCMO">
    <w:p w14:paraId="4D7F4ECB" w14:textId="77777777" w:rsidR="00E2134A" w:rsidRPr="00E34AF6" w:rsidRDefault="00E2134A">
      <w:pPr>
        <w:pStyle w:val="Tekstopmerking"/>
        <w:rPr>
          <w:rFonts w:ascii="Arial" w:hAnsi="Arial" w:cs="Arial"/>
          <w:lang w:val="en-GB"/>
        </w:rPr>
      </w:pPr>
      <w:r>
        <w:rPr>
          <w:rStyle w:val="Verwijzingopmerking"/>
        </w:rPr>
        <w:annotationRef/>
      </w:r>
      <w:r w:rsidRPr="00F2048F">
        <w:rPr>
          <w:rFonts w:ascii="Arial" w:hAnsi="Arial" w:cs="Arial"/>
          <w:i/>
          <w:iCs/>
          <w:lang w:val="en-GB"/>
        </w:rPr>
        <w:t>Escape medication is medication which can be used, apart from the investigational product, during periods of acute attacks, pain or other complaints.</w:t>
      </w:r>
    </w:p>
  </w:comment>
  <w:comment w:id="88" w:author="CCMO" w:date="2015-10-08T17:03:00Z" w:initials="CCMO">
    <w:p w14:paraId="27FEA6D3" w14:textId="77777777" w:rsidR="00E2134A" w:rsidRDefault="00E2134A">
      <w:pPr>
        <w:pStyle w:val="Tekstopmerking"/>
        <w:rPr>
          <w:rFonts w:ascii="Arial" w:hAnsi="Arial" w:cs="Arial"/>
          <w:i/>
          <w:iCs/>
          <w:lang w:val="en-GB"/>
        </w:rPr>
      </w:pPr>
      <w:r>
        <w:rPr>
          <w:rStyle w:val="Verwijzingopmerking"/>
        </w:rPr>
        <w:annotationRef/>
      </w:r>
      <w:r w:rsidRPr="00F2048F">
        <w:rPr>
          <w:rFonts w:ascii="Arial" w:hAnsi="Arial" w:cs="Arial"/>
          <w:i/>
          <w:iCs/>
          <w:lang w:val="en-GB"/>
        </w:rPr>
        <w:t xml:space="preserve">According to the definition of the EU clinical trial directive 2001/20/EC, an investigational medicinal product is a pharmaceutical form of an </w:t>
      </w:r>
      <w:r w:rsidRPr="0077797C">
        <w:rPr>
          <w:rFonts w:ascii="Arial" w:hAnsi="Arial" w:cs="Arial"/>
          <w:i/>
          <w:iCs/>
          <w:u w:val="single"/>
          <w:lang w:val="en-GB"/>
        </w:rPr>
        <w:t>active substance or placebo</w:t>
      </w:r>
      <w:r w:rsidRPr="00F2048F">
        <w:rPr>
          <w:rFonts w:ascii="Arial" w:hAnsi="Arial" w:cs="Arial"/>
          <w:i/>
          <w:iCs/>
          <w:lang w:val="en-GB"/>
        </w:rPr>
        <w:t xml:space="preserve"> being tested or used as a reference in a clinical trial, including products already with a marketing authorisation, but used or assembled (formulated or packaged) in a way different from the authorised form, or when used for an unauthorised indication, or when used to gain further information about the authorised form.</w:t>
      </w:r>
    </w:p>
    <w:p w14:paraId="6F52C7C3" w14:textId="77777777" w:rsidR="00E2134A" w:rsidRDefault="00E2134A">
      <w:pPr>
        <w:pStyle w:val="Tekstopmerking"/>
        <w:rPr>
          <w:rFonts w:ascii="Arial" w:hAnsi="Arial" w:cs="Arial"/>
          <w:i/>
          <w:iCs/>
          <w:lang w:val="en-GB"/>
        </w:rPr>
      </w:pPr>
    </w:p>
    <w:p w14:paraId="55C67F3F" w14:textId="77777777" w:rsidR="00E2134A" w:rsidRPr="00E34AF6" w:rsidRDefault="00E2134A">
      <w:pPr>
        <w:pStyle w:val="Tekstopmerking"/>
        <w:rPr>
          <w:lang w:val="en-GB"/>
        </w:rPr>
      </w:pPr>
      <w:r w:rsidRPr="00F2048F">
        <w:rPr>
          <w:rFonts w:ascii="Arial" w:hAnsi="Arial" w:cs="Arial"/>
          <w:i/>
          <w:iCs/>
          <w:lang w:val="en-GB"/>
        </w:rPr>
        <w:t>Thus in this section also information about the comparator product/placebo should be given.</w:t>
      </w:r>
    </w:p>
  </w:comment>
  <w:comment w:id="90" w:author="Angelique" w:date="2019-02-15T16:47:00Z" w:initials="A">
    <w:p w14:paraId="658110B4" w14:textId="77777777" w:rsidR="00E2134A" w:rsidRDefault="00E2134A">
      <w:pPr>
        <w:pStyle w:val="Tekstopmerking"/>
      </w:pPr>
      <w:r>
        <w:rPr>
          <w:rStyle w:val="Verwijzingopmerking"/>
        </w:rPr>
        <w:annotationRef/>
      </w:r>
      <w:r>
        <w:t xml:space="preserve">Of 4 uur? Verschil tussen </w:t>
      </w:r>
      <w:proofErr w:type="spellStart"/>
      <w:r>
        <w:t>stefan</w:t>
      </w:r>
      <w:proofErr w:type="spellEnd"/>
      <w:r>
        <w:t xml:space="preserve"> (3) en </w:t>
      </w:r>
      <w:proofErr w:type="spellStart"/>
      <w:r>
        <w:t>bauer</w:t>
      </w:r>
      <w:proofErr w:type="spellEnd"/>
      <w:r>
        <w:t xml:space="preserve"> (4)</w:t>
      </w:r>
    </w:p>
    <w:p w14:paraId="4D9499A3" w14:textId="77777777" w:rsidR="00E2134A" w:rsidRDefault="00E2134A">
      <w:pPr>
        <w:pStyle w:val="Tekstopmerking"/>
      </w:pPr>
    </w:p>
    <w:p w14:paraId="025D1B66" w14:textId="77777777" w:rsidR="00E2134A" w:rsidRDefault="00E2134A" w:rsidP="00DA1C7E">
      <w:pPr>
        <w:rPr>
          <w:rFonts w:ascii="&amp;quot" w:hAnsi="&amp;quot"/>
          <w:color w:val="212121"/>
          <w:sz w:val="23"/>
          <w:szCs w:val="23"/>
        </w:rPr>
      </w:pPr>
      <w:r>
        <w:t xml:space="preserve">Evelien: </w:t>
      </w:r>
      <w:r>
        <w:rPr>
          <w:rFonts w:ascii="&amp;quot" w:hAnsi="&amp;quot"/>
          <w:color w:val="212121"/>
          <w:sz w:val="23"/>
          <w:szCs w:val="23"/>
        </w:rPr>
        <w:t>4 uur per dag (volgens de richtlijnen van het NEMOS device)</w:t>
      </w:r>
    </w:p>
    <w:p w14:paraId="364942FB" w14:textId="5C60A157" w:rsidR="00E2134A" w:rsidRDefault="00E2134A">
      <w:pPr>
        <w:pStyle w:val="Tekstopmerking"/>
      </w:pPr>
    </w:p>
  </w:comment>
  <w:comment w:id="92" w:author="CCMO" w:date="2015-10-08T17:03:00Z" w:initials="CCMO">
    <w:p w14:paraId="3E3CBB18" w14:textId="77777777" w:rsidR="00E2134A" w:rsidRDefault="00E2134A">
      <w:pPr>
        <w:pStyle w:val="Tekstopmerking"/>
        <w:rPr>
          <w:rFonts w:ascii="Arial" w:hAnsi="Arial" w:cs="Arial"/>
          <w:i/>
          <w:lang w:val="en-US"/>
        </w:rPr>
      </w:pPr>
      <w:r>
        <w:rPr>
          <w:rStyle w:val="Verwijzingopmerking"/>
        </w:rPr>
        <w:annotationRef/>
      </w:r>
      <w:r w:rsidRPr="000D5C29">
        <w:rPr>
          <w:rFonts w:ascii="Arial" w:hAnsi="Arial" w:cs="Arial"/>
          <w:i/>
          <w:lang w:val="en-US"/>
        </w:rPr>
        <w:t xml:space="preserve">If not relevant, briefly mention why not </w:t>
      </w:r>
    </w:p>
    <w:p w14:paraId="1B41A86B" w14:textId="77777777" w:rsidR="00E2134A" w:rsidRPr="00456C40" w:rsidRDefault="00E2134A" w:rsidP="00554993">
      <w:pPr>
        <w:spacing w:line="360" w:lineRule="auto"/>
        <w:jc w:val="both"/>
        <w:rPr>
          <w:lang w:val="en-GB"/>
        </w:rPr>
      </w:pPr>
      <w:r w:rsidRPr="001165B5">
        <w:rPr>
          <w:lang w:val="en-GB"/>
        </w:rPr>
        <w:t>&lt;</w:t>
      </w:r>
      <w:r w:rsidRPr="001165B5">
        <w:rPr>
          <w:i/>
          <w:iCs/>
          <w:lang w:val="en-GB"/>
        </w:rPr>
        <w:t>One may</w:t>
      </w:r>
      <w:r w:rsidRPr="00634D7B">
        <w:rPr>
          <w:i/>
          <w:iCs/>
          <w:lang w:val="en-GB"/>
        </w:rPr>
        <w:t xml:space="preserve"> refer to the Investigator’s Brochure (IB), Investigational Medicinal Product Dossier (IMPD), Summary of Product Characteristics (SPC) or a similar document (if applicable)</w:t>
      </w:r>
      <w:r>
        <w:rPr>
          <w:i/>
          <w:iCs/>
          <w:lang w:val="en-GB"/>
        </w:rPr>
        <w:t>, by mentioning the relevant pages in that document. Be sure that the information is up to date and references to peer reviewed papers in (biomedical/scientific) journals should be given where appropriate</w:t>
      </w:r>
      <w:r w:rsidRPr="00634D7B">
        <w:rPr>
          <w:i/>
          <w:iCs/>
          <w:lang w:val="en-GB"/>
        </w:rPr>
        <w:t>.</w:t>
      </w:r>
      <w:r>
        <w:rPr>
          <w:lang w:val="en-GB"/>
        </w:rPr>
        <w:t>&gt;</w:t>
      </w:r>
    </w:p>
    <w:p w14:paraId="1ECF8C2F" w14:textId="77777777" w:rsidR="00E2134A" w:rsidRPr="000D5C29" w:rsidRDefault="00E2134A">
      <w:pPr>
        <w:pStyle w:val="Tekstopmerking"/>
        <w:rPr>
          <w:rFonts w:ascii="Arial" w:hAnsi="Arial" w:cs="Arial"/>
          <w:i/>
          <w:lang w:val="en-US"/>
        </w:rPr>
      </w:pPr>
    </w:p>
  </w:comment>
  <w:comment w:id="95" w:author="Evelien Carrette" w:date="2018-06-07T17:53:00Z" w:initials="EC">
    <w:p w14:paraId="324CD2A7" w14:textId="77777777" w:rsidR="00E2134A" w:rsidRDefault="00E2134A" w:rsidP="0024606B">
      <w:pPr>
        <w:pStyle w:val="Tekstopmerking"/>
      </w:pPr>
      <w:r>
        <w:rPr>
          <w:rStyle w:val="Verwijzingopmerking"/>
        </w:rPr>
        <w:annotationRef/>
      </w:r>
      <w:r>
        <w:t>hoeveel sterker zal die reductie zijn in combinatie met BRIVA??</w:t>
      </w:r>
    </w:p>
  </w:comment>
  <w:comment w:id="96" w:author="Louw, A.J.A. de" w:date="2019-01-25T10:42:00Z" w:initials="LAd">
    <w:p w14:paraId="3D094361" w14:textId="66CC2E43" w:rsidR="00E2134A" w:rsidRDefault="00E2134A">
      <w:pPr>
        <w:pStyle w:val="Tekstopmerking"/>
      </w:pPr>
      <w:r>
        <w:rPr>
          <w:rStyle w:val="Verwijzingopmerking"/>
        </w:rPr>
        <w:annotationRef/>
      </w:r>
      <w:r>
        <w:t>Weten we nog niet, gaan we nog achter komen</w:t>
      </w:r>
    </w:p>
  </w:comment>
  <w:comment w:id="97" w:author="CCMO" w:date="2015-10-08T17:03:00Z" w:initials="CCMO">
    <w:p w14:paraId="3AE26D9F" w14:textId="77777777" w:rsidR="00E2134A" w:rsidRPr="00433522" w:rsidRDefault="00E2134A">
      <w:pPr>
        <w:pStyle w:val="Tekstopmerking"/>
        <w:rPr>
          <w:rFonts w:ascii="Arial" w:hAnsi="Arial" w:cs="Arial"/>
          <w:i/>
          <w:lang w:val="en-US"/>
        </w:rPr>
      </w:pPr>
      <w:r>
        <w:rPr>
          <w:rStyle w:val="Verwijzingopmerking"/>
        </w:rPr>
        <w:annotationRef/>
      </w:r>
      <w:r w:rsidRPr="00433522">
        <w:rPr>
          <w:rFonts w:ascii="Arial" w:hAnsi="Arial" w:cs="Arial"/>
          <w:i/>
          <w:lang w:val="en-US"/>
        </w:rPr>
        <w:t>A structured risk analysis including all study details has to be given in chapter 1</w:t>
      </w:r>
      <w:r>
        <w:rPr>
          <w:rFonts w:ascii="Arial" w:hAnsi="Arial" w:cs="Arial"/>
          <w:i/>
          <w:lang w:val="en-US"/>
        </w:rPr>
        <w:t>3</w:t>
      </w:r>
      <w:r w:rsidRPr="00433522">
        <w:rPr>
          <w:rFonts w:ascii="Arial" w:hAnsi="Arial" w:cs="Arial"/>
          <w:i/>
          <w:lang w:val="en-US"/>
        </w:rPr>
        <w:t xml:space="preserve"> </w:t>
      </w:r>
    </w:p>
  </w:comment>
  <w:comment w:id="99" w:author="Angelique Remmers" w:date="2019-01-16T21:59:00Z" w:initials="AR">
    <w:p w14:paraId="7AF960B1" w14:textId="2DB2D06B" w:rsidR="00E2134A" w:rsidRPr="00630323" w:rsidRDefault="00E2134A">
      <w:pPr>
        <w:pStyle w:val="Tekstopmerking"/>
      </w:pPr>
      <w:r>
        <w:rPr>
          <w:rStyle w:val="Verwijzingopmerking"/>
        </w:rPr>
        <w:annotationRef/>
      </w:r>
      <w:r w:rsidRPr="00630323">
        <w:t>Nog checken en referentie</w:t>
      </w:r>
    </w:p>
  </w:comment>
  <w:comment w:id="102" w:author="CCMO" w:date="2015-10-08T17:03:00Z" w:initials="CCMO">
    <w:p w14:paraId="1B9447CD" w14:textId="77777777" w:rsidR="00E2134A" w:rsidRDefault="00E2134A">
      <w:pPr>
        <w:pStyle w:val="Tekstopmerking"/>
        <w:rPr>
          <w:rFonts w:ascii="Arial" w:hAnsi="Arial" w:cs="Arial"/>
          <w:i/>
          <w:iCs/>
          <w:lang w:val="en-GB"/>
        </w:rPr>
      </w:pPr>
      <w:r>
        <w:rPr>
          <w:rStyle w:val="Verwijzingopmerking"/>
        </w:rPr>
        <w:annotationRef/>
      </w:r>
      <w:r>
        <w:rPr>
          <w:rFonts w:ascii="Arial" w:hAnsi="Arial" w:cs="Arial"/>
          <w:i/>
          <w:iCs/>
          <w:lang w:val="en-GB"/>
        </w:rPr>
        <w:t>Preparation and l</w:t>
      </w:r>
      <w:r w:rsidRPr="008F79D1">
        <w:rPr>
          <w:rFonts w:ascii="Arial" w:hAnsi="Arial" w:cs="Arial"/>
          <w:i/>
          <w:iCs/>
          <w:lang w:val="en-GB"/>
        </w:rPr>
        <w:t xml:space="preserve">abelling of the investigational medicinal products should be done according to the relevant GMP guidelines. </w:t>
      </w:r>
      <w:r>
        <w:rPr>
          <w:rFonts w:ascii="Arial" w:hAnsi="Arial" w:cs="Arial"/>
          <w:i/>
          <w:iCs/>
          <w:lang w:val="en-GB"/>
        </w:rPr>
        <w:t xml:space="preserve">See </w:t>
      </w:r>
      <w:r w:rsidRPr="0077797C">
        <w:rPr>
          <w:rFonts w:ascii="Arial" w:hAnsi="Arial" w:cs="Arial"/>
          <w:i/>
          <w:iCs/>
          <w:lang w:val="en-GB"/>
        </w:rPr>
        <w:t>annex 13</w:t>
      </w:r>
      <w:r>
        <w:rPr>
          <w:rFonts w:ascii="Arial" w:hAnsi="Arial" w:cs="Arial"/>
          <w:i/>
          <w:iCs/>
          <w:lang w:val="en-GB"/>
        </w:rPr>
        <w:t xml:space="preserve">of the guideline </w:t>
      </w:r>
      <w:r w:rsidRPr="0077797C">
        <w:rPr>
          <w:rFonts w:ascii="Arial" w:hAnsi="Arial" w:cs="Arial"/>
          <w:i/>
          <w:iCs/>
          <w:lang w:val="en-GB"/>
        </w:rPr>
        <w:t>Good Manufacturing Practice (2003/94/EG</w:t>
      </w:r>
      <w:r>
        <w:rPr>
          <w:rFonts w:ascii="Arial" w:hAnsi="Arial" w:cs="Arial"/>
          <w:i/>
          <w:iCs/>
          <w:lang w:val="en-GB"/>
        </w:rPr>
        <w:t xml:space="preserve">, </w:t>
      </w:r>
      <w:r w:rsidRPr="0077797C">
        <w:rPr>
          <w:rFonts w:ascii="Arial" w:hAnsi="Arial" w:cs="Arial"/>
          <w:i/>
          <w:iCs/>
          <w:lang w:val="en-GB"/>
        </w:rPr>
        <w:t>via http://ec.europa.eu/health/files/eudralex/vol-4/20</w:t>
      </w:r>
      <w:r>
        <w:rPr>
          <w:rFonts w:ascii="Arial" w:hAnsi="Arial" w:cs="Arial"/>
          <w:i/>
          <w:iCs/>
          <w:lang w:val="en-GB"/>
        </w:rPr>
        <w:t>09_06_annex13.pdf )</w:t>
      </w:r>
    </w:p>
    <w:p w14:paraId="2293518D" w14:textId="77777777" w:rsidR="00E2134A" w:rsidRDefault="00E2134A">
      <w:pPr>
        <w:pStyle w:val="Tekstopmerking"/>
        <w:rPr>
          <w:rFonts w:ascii="Arial" w:hAnsi="Arial" w:cs="Arial"/>
          <w:i/>
          <w:iCs/>
          <w:lang w:val="en-GB"/>
        </w:rPr>
      </w:pPr>
    </w:p>
    <w:p w14:paraId="08AC4C0B" w14:textId="77777777" w:rsidR="00E2134A" w:rsidRPr="00E34AF6" w:rsidRDefault="00E2134A">
      <w:pPr>
        <w:pStyle w:val="Tekstopmerking"/>
        <w:rPr>
          <w:lang w:val="en-GB"/>
        </w:rPr>
      </w:pPr>
      <w:r>
        <w:rPr>
          <w:rFonts w:ascii="Arial" w:hAnsi="Arial" w:cs="Arial"/>
          <w:i/>
          <w:iCs/>
          <w:lang w:val="en-GB"/>
        </w:rPr>
        <w:t>E</w:t>
      </w:r>
      <w:r w:rsidRPr="008F79D1">
        <w:rPr>
          <w:rFonts w:ascii="Arial" w:hAnsi="Arial" w:cs="Arial"/>
          <w:i/>
          <w:iCs/>
          <w:lang w:val="en-GB"/>
        </w:rPr>
        <w:t>xample</w:t>
      </w:r>
      <w:r>
        <w:rPr>
          <w:rFonts w:ascii="Arial" w:hAnsi="Arial" w:cs="Arial"/>
          <w:i/>
          <w:iCs/>
          <w:lang w:val="en-GB"/>
        </w:rPr>
        <w:t>s</w:t>
      </w:r>
      <w:r w:rsidRPr="008F79D1">
        <w:rPr>
          <w:rFonts w:ascii="Arial" w:hAnsi="Arial" w:cs="Arial"/>
          <w:i/>
          <w:iCs/>
          <w:lang w:val="en-GB"/>
        </w:rPr>
        <w:t xml:space="preserve"> of label</w:t>
      </w:r>
      <w:r>
        <w:rPr>
          <w:rFonts w:ascii="Arial" w:hAnsi="Arial" w:cs="Arial"/>
          <w:i/>
          <w:iCs/>
          <w:lang w:val="en-GB"/>
        </w:rPr>
        <w:t>s</w:t>
      </w:r>
      <w:r w:rsidRPr="008F79D1">
        <w:rPr>
          <w:rFonts w:ascii="Arial" w:hAnsi="Arial" w:cs="Arial"/>
          <w:i/>
          <w:iCs/>
          <w:lang w:val="en-GB"/>
        </w:rPr>
        <w:t xml:space="preserve"> (in Dutch) used for the Investigational Medicinal Products can be found on </w:t>
      </w:r>
      <w:r w:rsidRPr="005A5B9C">
        <w:rPr>
          <w:rFonts w:ascii="Arial" w:hAnsi="Arial" w:cs="Arial"/>
          <w:i/>
          <w:iCs/>
          <w:lang w:val="en-GB"/>
        </w:rPr>
        <w:t xml:space="preserve">the website of the CCMO: </w:t>
      </w:r>
      <w:hyperlink r:id="rId1" w:history="1">
        <w:r w:rsidRPr="005A5B9C">
          <w:rPr>
            <w:rStyle w:val="Hyperlink"/>
            <w:rFonts w:ascii="Arial" w:hAnsi="Arial" w:cs="Arial"/>
            <w:i/>
            <w:iCs/>
            <w:lang w:val="en-GB"/>
          </w:rPr>
          <w:t>www.ccmo.nl</w:t>
        </w:r>
      </w:hyperlink>
      <w:r w:rsidRPr="005A5B9C">
        <w:rPr>
          <w:rFonts w:ascii="Arial" w:hAnsi="Arial" w:cs="Arial"/>
          <w:i/>
          <w:iCs/>
          <w:lang w:val="en-GB"/>
        </w:rPr>
        <w:t xml:space="preserve"> (in the ‘Commentary on documents (section A-M)’</w:t>
      </w:r>
    </w:p>
  </w:comment>
  <w:comment w:id="105" w:author="Remmers, Angelique" w:date="2019-02-27T16:18:00Z" w:initials="RA">
    <w:p w14:paraId="682A69DB" w14:textId="7E6810B1" w:rsidR="00E2134A" w:rsidRDefault="00E2134A">
      <w:pPr>
        <w:pStyle w:val="Tekstopmerking"/>
      </w:pPr>
      <w:r>
        <w:rPr>
          <w:rStyle w:val="Verwijzingopmerking"/>
        </w:rPr>
        <w:annotationRef/>
      </w:r>
      <w:r>
        <w:t xml:space="preserve">Jaap: </w:t>
      </w:r>
      <w:r w:rsidRPr="0036666C">
        <w:rPr>
          <w:rFonts w:ascii="Calibri" w:hAnsi="Calibri"/>
          <w:color w:val="1F497D"/>
          <w:sz w:val="22"/>
          <w:szCs w:val="22"/>
          <w:highlight w:val="green"/>
        </w:rPr>
        <w:t>BRV behandeling zien als standaard klinische zorg</w:t>
      </w:r>
      <w:r>
        <w:rPr>
          <w:rFonts w:ascii="Calibri" w:hAnsi="Calibri"/>
          <w:color w:val="1F497D"/>
          <w:sz w:val="22"/>
          <w:szCs w:val="22"/>
        </w:rPr>
        <w:t>? Dan is voor de METC alleen de additionele tVNS relevant. Dan zou je BRV niet bij 6 uitgebreid hoeven te behandelen.</w:t>
      </w:r>
    </w:p>
  </w:comment>
  <w:comment w:id="116" w:author="Angelique" w:date="2019-04-05T14:35:00Z" w:initials="A">
    <w:p w14:paraId="7CBA8D50" w14:textId="3E8DD835" w:rsidR="00E2134A" w:rsidRPr="00412610" w:rsidRDefault="00E2134A" w:rsidP="00412610">
      <w:pPr>
        <w:spacing w:line="360" w:lineRule="auto"/>
        <w:jc w:val="both"/>
        <w:rPr>
          <w:lang w:val="en-GB"/>
        </w:rPr>
      </w:pPr>
      <w:r>
        <w:rPr>
          <w:rStyle w:val="Verwijzingopmerking"/>
        </w:rPr>
        <w:annotationRef/>
      </w:r>
      <w:proofErr w:type="spellStart"/>
      <w:r>
        <w:rPr>
          <w:lang w:val="en-GB"/>
        </w:rPr>
        <w:t>Deze</w:t>
      </w:r>
      <w:proofErr w:type="spellEnd"/>
      <w:r>
        <w:rPr>
          <w:lang w:val="en-GB"/>
        </w:rPr>
        <w:t xml:space="preserve"> </w:t>
      </w:r>
      <w:proofErr w:type="spellStart"/>
      <w:r>
        <w:rPr>
          <w:lang w:val="en-GB"/>
        </w:rPr>
        <w:t>schaal</w:t>
      </w:r>
      <w:proofErr w:type="spellEnd"/>
      <w:r>
        <w:rPr>
          <w:lang w:val="en-GB"/>
        </w:rPr>
        <w:t xml:space="preserve"> </w:t>
      </w:r>
      <w:proofErr w:type="spellStart"/>
      <w:r>
        <w:rPr>
          <w:lang w:val="en-GB"/>
        </w:rPr>
        <w:t>kunnen</w:t>
      </w:r>
      <w:proofErr w:type="spellEnd"/>
      <w:r>
        <w:rPr>
          <w:lang w:val="en-GB"/>
        </w:rPr>
        <w:t xml:space="preserve"> we </w:t>
      </w:r>
      <w:proofErr w:type="spellStart"/>
      <w:r>
        <w:rPr>
          <w:lang w:val="en-GB"/>
        </w:rPr>
        <w:t>relateren</w:t>
      </w:r>
      <w:proofErr w:type="spellEnd"/>
      <w:r>
        <w:rPr>
          <w:lang w:val="en-GB"/>
        </w:rPr>
        <w:t xml:space="preserve"> </w:t>
      </w:r>
      <w:proofErr w:type="spellStart"/>
      <w:r>
        <w:rPr>
          <w:lang w:val="en-GB"/>
        </w:rPr>
        <w:t>aan</w:t>
      </w:r>
      <w:proofErr w:type="spellEnd"/>
      <w:r>
        <w:rPr>
          <w:lang w:val="en-GB"/>
        </w:rPr>
        <w:t xml:space="preserve"> mate van </w:t>
      </w:r>
      <w:proofErr w:type="spellStart"/>
      <w:r>
        <w:rPr>
          <w:lang w:val="en-GB"/>
        </w:rPr>
        <w:t>bijv</w:t>
      </w:r>
      <w:proofErr w:type="spellEnd"/>
      <w:r>
        <w:rPr>
          <w:lang w:val="en-GB"/>
        </w:rPr>
        <w:t xml:space="preserve"> </w:t>
      </w:r>
      <w:proofErr w:type="spellStart"/>
      <w:r>
        <w:rPr>
          <w:lang w:val="en-GB"/>
        </w:rPr>
        <w:t>connectiviteit</w:t>
      </w:r>
      <w:proofErr w:type="spellEnd"/>
      <w:r>
        <w:rPr>
          <w:lang w:val="en-GB"/>
        </w:rPr>
        <w:t xml:space="preserve">, </w:t>
      </w:r>
      <w:proofErr w:type="spellStart"/>
      <w:r>
        <w:rPr>
          <w:lang w:val="en-GB"/>
        </w:rPr>
        <w:t>bepaalde</w:t>
      </w:r>
      <w:proofErr w:type="spellEnd"/>
      <w:r>
        <w:rPr>
          <w:lang w:val="en-GB"/>
        </w:rPr>
        <w:t xml:space="preserve"> </w:t>
      </w:r>
      <w:proofErr w:type="spellStart"/>
      <w:r>
        <w:rPr>
          <w:lang w:val="en-GB"/>
        </w:rPr>
        <w:t>correlatie</w:t>
      </w:r>
      <w:proofErr w:type="spellEnd"/>
      <w:r>
        <w:rPr>
          <w:lang w:val="en-GB"/>
        </w:rPr>
        <w:t>.</w:t>
      </w:r>
    </w:p>
  </w:comment>
  <w:comment w:id="117" w:author="Angelique" w:date="2019-02-06T21:25:00Z" w:initials="A">
    <w:p w14:paraId="4AC93E22" w14:textId="2BC95A17" w:rsidR="00E2134A" w:rsidRDefault="00E2134A">
      <w:pPr>
        <w:pStyle w:val="Tekstopmerking"/>
      </w:pPr>
      <w:r>
        <w:rPr>
          <w:rStyle w:val="Verwijzingopmerking"/>
        </w:rPr>
        <w:annotationRef/>
      </w:r>
      <w:r>
        <w:t xml:space="preserve">Of behoudens deze maat nog een insult maat meenemen? </w:t>
      </w:r>
    </w:p>
  </w:comment>
  <w:comment w:id="119" w:author="Remmers, Angelique" w:date="2019-02-27T16:17:00Z" w:initials="RA">
    <w:p w14:paraId="7FF66BC0" w14:textId="346CE028" w:rsidR="00E2134A" w:rsidRDefault="00E2134A">
      <w:pPr>
        <w:pStyle w:val="Tekstopmerking"/>
      </w:pPr>
      <w:r>
        <w:rPr>
          <w:rStyle w:val="Verwijzingopmerking"/>
        </w:rPr>
        <w:annotationRef/>
      </w:r>
      <w:r>
        <w:t xml:space="preserve">Jaap: </w:t>
      </w:r>
      <w:r w:rsidRPr="004875D5">
        <w:rPr>
          <w:highlight w:val="green"/>
        </w:rPr>
        <w:t xml:space="preserve">nog </w:t>
      </w:r>
      <w:r w:rsidRPr="004875D5">
        <w:rPr>
          <w:rFonts w:ascii="Calibri" w:hAnsi="Calibri"/>
          <w:color w:val="1F497D"/>
          <w:sz w:val="22"/>
          <w:szCs w:val="22"/>
          <w:highlight w:val="green"/>
        </w:rPr>
        <w:t xml:space="preserve">analyse </w:t>
      </w:r>
      <w:proofErr w:type="spellStart"/>
      <w:r w:rsidRPr="004875D5">
        <w:rPr>
          <w:rFonts w:ascii="Calibri" w:hAnsi="Calibri"/>
          <w:color w:val="1F497D"/>
          <w:sz w:val="22"/>
          <w:szCs w:val="22"/>
          <w:highlight w:val="green"/>
        </w:rPr>
        <w:t>responders</w:t>
      </w:r>
      <w:proofErr w:type="spellEnd"/>
      <w:r w:rsidRPr="004875D5">
        <w:rPr>
          <w:rFonts w:ascii="Calibri" w:hAnsi="Calibri"/>
          <w:color w:val="1F497D"/>
          <w:sz w:val="22"/>
          <w:szCs w:val="22"/>
          <w:highlight w:val="green"/>
        </w:rPr>
        <w:t xml:space="preserve"> </w:t>
      </w:r>
      <w:proofErr w:type="spellStart"/>
      <w:r w:rsidRPr="004875D5">
        <w:rPr>
          <w:rFonts w:ascii="Calibri" w:hAnsi="Calibri"/>
          <w:color w:val="1F497D"/>
          <w:sz w:val="22"/>
          <w:szCs w:val="22"/>
          <w:highlight w:val="green"/>
        </w:rPr>
        <w:t>vs</w:t>
      </w:r>
      <w:proofErr w:type="spellEnd"/>
      <w:r w:rsidRPr="004875D5">
        <w:rPr>
          <w:rFonts w:ascii="Calibri" w:hAnsi="Calibri"/>
          <w:color w:val="1F497D"/>
          <w:sz w:val="22"/>
          <w:szCs w:val="22"/>
          <w:highlight w:val="green"/>
        </w:rPr>
        <w:t xml:space="preserve"> </w:t>
      </w:r>
      <w:proofErr w:type="spellStart"/>
      <w:r w:rsidRPr="004875D5">
        <w:rPr>
          <w:rFonts w:ascii="Calibri" w:hAnsi="Calibri"/>
          <w:color w:val="1F497D"/>
          <w:sz w:val="22"/>
          <w:szCs w:val="22"/>
          <w:highlight w:val="green"/>
        </w:rPr>
        <w:t>nonresponders</w:t>
      </w:r>
      <w:proofErr w:type="spellEnd"/>
      <w:r w:rsidRPr="004875D5">
        <w:rPr>
          <w:rFonts w:ascii="Calibri" w:hAnsi="Calibri"/>
          <w:color w:val="1F497D"/>
          <w:sz w:val="22"/>
          <w:szCs w:val="22"/>
          <w:highlight w:val="green"/>
        </w:rPr>
        <w:t xml:space="preserve"> in de </w:t>
      </w:r>
      <w:proofErr w:type="spellStart"/>
      <w:r w:rsidRPr="004875D5">
        <w:rPr>
          <w:rFonts w:ascii="Calibri" w:hAnsi="Calibri"/>
          <w:color w:val="1F497D"/>
          <w:sz w:val="22"/>
          <w:szCs w:val="22"/>
          <w:highlight w:val="green"/>
        </w:rPr>
        <w:t>priming</w:t>
      </w:r>
      <w:proofErr w:type="spellEnd"/>
      <w:r w:rsidRPr="004875D5">
        <w:rPr>
          <w:rFonts w:ascii="Calibri" w:hAnsi="Calibri"/>
          <w:color w:val="1F497D"/>
          <w:sz w:val="22"/>
          <w:szCs w:val="22"/>
          <w:highlight w:val="green"/>
        </w:rPr>
        <w:t xml:space="preserve"> groep? Wellicht kun je uit je MRI op baseline voorspellen wie goed gaat reageren</w:t>
      </w:r>
    </w:p>
  </w:comment>
  <w:comment w:id="120" w:author="Angelique Remmers" w:date="2019-01-23T16:23:00Z" w:initials="AR">
    <w:p w14:paraId="39CC62A3" w14:textId="0CF7EA3E" w:rsidR="00E2134A" w:rsidRPr="00630323" w:rsidRDefault="00E2134A">
      <w:pPr>
        <w:pStyle w:val="Tekstopmerking"/>
      </w:pPr>
      <w:r>
        <w:rPr>
          <w:rStyle w:val="Verwijzingopmerking"/>
        </w:rPr>
        <w:annotationRef/>
      </w:r>
      <w:r>
        <w:t xml:space="preserve">Wellicht te kleine aantallen om significant resultaat mee te krijgen? </w:t>
      </w:r>
      <w:r w:rsidRPr="00630323">
        <w:t xml:space="preserve">Bij BRV rond 4-5%, bij tVNS </w:t>
      </w:r>
      <w:r w:rsidRPr="00630323">
        <w:rPr>
          <w:lang w:val="en-US"/>
        </w:rPr>
        <w:t xml:space="preserve">1 out of 37 </w:t>
      </w:r>
      <w:r w:rsidRPr="00630323">
        <w:t xml:space="preserve">(2.7%) </w:t>
      </w:r>
      <w:r w:rsidRPr="00630323">
        <w:rPr>
          <w:lang w:val="en-US"/>
        </w:rPr>
        <w:t>patients in the 25Hz group</w:t>
      </w:r>
    </w:p>
  </w:comment>
  <w:comment w:id="121" w:author="Louw, A.J.A. de" w:date="2019-01-30T10:11:00Z" w:initials="LAd">
    <w:p w14:paraId="5763C010" w14:textId="4A1D0BB6" w:rsidR="00E2134A" w:rsidRDefault="00E2134A">
      <w:pPr>
        <w:pStyle w:val="Tekstopmerking"/>
      </w:pPr>
      <w:r>
        <w:rPr>
          <w:rStyle w:val="Verwijzingopmerking"/>
        </w:rPr>
        <w:annotationRef/>
      </w:r>
      <w:r>
        <w:t xml:space="preserve">Mogelijk, zullen we echter wel mee moeten nemen als </w:t>
      </w:r>
      <w:proofErr w:type="spellStart"/>
      <w:r>
        <w:t>secondary</w:t>
      </w:r>
      <w:proofErr w:type="spellEnd"/>
      <w:r>
        <w:t xml:space="preserve"> </w:t>
      </w:r>
      <w:proofErr w:type="spellStart"/>
      <w:r>
        <w:t>endpoint</w:t>
      </w:r>
      <w:proofErr w:type="spellEnd"/>
    </w:p>
  </w:comment>
  <w:comment w:id="123" w:author="Angelique" w:date="2019-04-24T14:52:00Z" w:initials="A">
    <w:p w14:paraId="713F6A2F" w14:textId="6F09D013" w:rsidR="00E2134A" w:rsidRDefault="00E2134A">
      <w:pPr>
        <w:pStyle w:val="Tekstopmerking"/>
      </w:pPr>
      <w:r>
        <w:rPr>
          <w:rStyle w:val="Verwijzingopmerking"/>
        </w:rPr>
        <w:annotationRef/>
      </w:r>
      <w:r>
        <w:rPr>
          <w:rFonts w:ascii="Segoe UI" w:hAnsi="Segoe UI" w:cs="Segoe UI"/>
          <w:color w:val="212121"/>
          <w:sz w:val="23"/>
          <w:szCs w:val="23"/>
        </w:rPr>
        <w:t>Evelien: Connor-</w:t>
      </w:r>
      <w:proofErr w:type="spellStart"/>
      <w:r>
        <w:rPr>
          <w:rFonts w:ascii="Segoe UI" w:hAnsi="Segoe UI" w:cs="Segoe UI"/>
          <w:color w:val="212121"/>
          <w:sz w:val="23"/>
          <w:szCs w:val="23"/>
        </w:rPr>
        <w:t>davidson</w:t>
      </w:r>
      <w:proofErr w:type="spellEnd"/>
      <w:r>
        <w:rPr>
          <w:rFonts w:ascii="Segoe UI" w:hAnsi="Segoe UI" w:cs="Segoe UI"/>
          <w:color w:val="212121"/>
          <w:sz w:val="23"/>
          <w:szCs w:val="23"/>
        </w:rPr>
        <w:t xml:space="preserve"> </w:t>
      </w:r>
      <w:proofErr w:type="spellStart"/>
      <w:r>
        <w:rPr>
          <w:rFonts w:ascii="Segoe UI" w:hAnsi="Segoe UI" w:cs="Segoe UI"/>
          <w:color w:val="212121"/>
          <w:sz w:val="23"/>
          <w:szCs w:val="23"/>
        </w:rPr>
        <w:t>resilience</w:t>
      </w:r>
      <w:proofErr w:type="spellEnd"/>
      <w:r>
        <w:rPr>
          <w:rFonts w:ascii="Segoe UI" w:hAnsi="Segoe UI" w:cs="Segoe UI"/>
          <w:color w:val="212121"/>
          <w:sz w:val="23"/>
          <w:szCs w:val="23"/>
        </w:rPr>
        <w:t xml:space="preserve"> </w:t>
      </w:r>
      <w:proofErr w:type="spellStart"/>
      <w:r>
        <w:rPr>
          <w:rFonts w:ascii="Segoe UI" w:hAnsi="Segoe UI" w:cs="Segoe UI"/>
          <w:color w:val="212121"/>
          <w:sz w:val="23"/>
          <w:szCs w:val="23"/>
        </w:rPr>
        <w:t>scale</w:t>
      </w:r>
      <w:proofErr w:type="spellEnd"/>
      <w:r>
        <w:rPr>
          <w:rFonts w:ascii="Segoe UI" w:hAnsi="Segoe UI" w:cs="Segoe UI"/>
          <w:color w:val="212121"/>
          <w:sz w:val="23"/>
          <w:szCs w:val="23"/>
        </w:rPr>
        <w:t xml:space="preserve"> wordt in afgenomen om dit nadien te correleren met eventuele verschillen in de respons op tVNS</w:t>
      </w:r>
    </w:p>
  </w:comment>
  <w:comment w:id="124" w:author="Angelique" w:date="2019-05-15T15:23:00Z" w:initials="A">
    <w:p w14:paraId="576D2B90" w14:textId="14EFA9E5" w:rsidR="00EF6E68" w:rsidRDefault="00EF6E68">
      <w:pPr>
        <w:pStyle w:val="Tekstopmerking"/>
      </w:pPr>
      <w:r>
        <w:rPr>
          <w:rStyle w:val="Verwijzingopmerking"/>
        </w:rPr>
        <w:annotationRef/>
      </w:r>
      <w:r>
        <w:t>Gebruiken we voor de sec uitkomst ook enkel de QL-VAS of wil je dan wat meer gedetailleerder de verschillende domeinen weten en dus ook de QOLIE-10-P meenemen?</w:t>
      </w:r>
    </w:p>
  </w:comment>
  <w:comment w:id="125" w:author="Angelique Remmers" w:date="2019-01-02T15:58:00Z" w:initials="AR">
    <w:p w14:paraId="5525247A" w14:textId="023F4489" w:rsidR="00E2134A" w:rsidRDefault="00E2134A">
      <w:pPr>
        <w:pStyle w:val="Tekstopmerking"/>
      </w:pPr>
      <w:r>
        <w:rPr>
          <w:rStyle w:val="Verwijzingopmerking"/>
        </w:rPr>
        <w:annotationRef/>
      </w:r>
      <w:r w:rsidRPr="00EF6E68">
        <w:t>Dit ook meenemen, of gezien in beide groepen gelijk niet relevant?</w:t>
      </w:r>
      <w:r w:rsidR="00EF6E68">
        <w:t xml:space="preserve"> </w:t>
      </w:r>
      <w:r w:rsidR="00EF6E68">
        <w:sym w:font="Wingdings" w:char="F0E0"/>
      </w:r>
      <w:r w:rsidR="00EF6E68">
        <w:t xml:space="preserve"> ook ter vergelijking om te kijken wat bij wat hoort</w:t>
      </w:r>
    </w:p>
  </w:comment>
  <w:comment w:id="126" w:author="Angelique" w:date="2019-04-05T15:21:00Z" w:initials="A">
    <w:p w14:paraId="286F011B" w14:textId="34BB4A54" w:rsidR="00E2134A" w:rsidRDefault="00E2134A">
      <w:pPr>
        <w:pStyle w:val="Tekstopmerking"/>
      </w:pPr>
      <w:r>
        <w:rPr>
          <w:rStyle w:val="Verwijzingopmerking"/>
        </w:rPr>
        <w:annotationRef/>
      </w:r>
      <w:r w:rsidRPr="00EF6E68">
        <w:rPr>
          <w:highlight w:val="green"/>
        </w:rPr>
        <w:t>Pdf?</w:t>
      </w:r>
    </w:p>
  </w:comment>
  <w:comment w:id="127" w:author="Angelique Remmers" w:date="2019-01-16T22:04:00Z" w:initials="AR">
    <w:p w14:paraId="3F7E8127" w14:textId="3469E1B2" w:rsidR="00E2134A" w:rsidRPr="00630323" w:rsidRDefault="00E2134A" w:rsidP="00391CA0">
      <w:pPr>
        <w:spacing w:line="360" w:lineRule="auto"/>
        <w:ind w:left="851"/>
        <w:jc w:val="both"/>
        <w:rPr>
          <w:lang w:val="en-GB"/>
        </w:rPr>
      </w:pPr>
      <w:r>
        <w:rPr>
          <w:rStyle w:val="Verwijzingopmerking"/>
        </w:rPr>
        <w:annotationRef/>
      </w:r>
      <w:proofErr w:type="spellStart"/>
      <w:r w:rsidRPr="00630323">
        <w:rPr>
          <w:lang w:val="en-GB"/>
        </w:rPr>
        <w:t>Overige</w:t>
      </w:r>
      <w:proofErr w:type="spellEnd"/>
      <w:r w:rsidRPr="00630323">
        <w:rPr>
          <w:lang w:val="en-GB"/>
        </w:rPr>
        <w:t xml:space="preserve"> </w:t>
      </w:r>
      <w:proofErr w:type="spellStart"/>
      <w:r w:rsidRPr="00630323">
        <w:rPr>
          <w:lang w:val="en-GB"/>
        </w:rPr>
        <w:t>opties</w:t>
      </w:r>
      <w:proofErr w:type="spellEnd"/>
      <w:r w:rsidRPr="00630323">
        <w:rPr>
          <w:lang w:val="en-GB"/>
        </w:rPr>
        <w:t xml:space="preserve"> </w:t>
      </w:r>
      <w:proofErr w:type="spellStart"/>
      <w:r w:rsidRPr="00630323">
        <w:rPr>
          <w:lang w:val="en-GB"/>
        </w:rPr>
        <w:t>uit</w:t>
      </w:r>
      <w:proofErr w:type="spellEnd"/>
      <w:r w:rsidRPr="00630323">
        <w:rPr>
          <w:lang w:val="en-GB"/>
        </w:rPr>
        <w:t xml:space="preserve"> </w:t>
      </w:r>
      <w:proofErr w:type="spellStart"/>
      <w:r w:rsidRPr="00630323">
        <w:rPr>
          <w:lang w:val="en-GB"/>
        </w:rPr>
        <w:t>andere</w:t>
      </w:r>
      <w:proofErr w:type="spellEnd"/>
      <w:r w:rsidRPr="00630323">
        <w:rPr>
          <w:lang w:val="en-GB"/>
        </w:rPr>
        <w:t xml:space="preserve"> studies:</w:t>
      </w:r>
    </w:p>
    <w:p w14:paraId="64B5F019" w14:textId="3F4B0BFB" w:rsidR="00E2134A" w:rsidRPr="00391CA0" w:rsidRDefault="00E2134A" w:rsidP="00391CA0">
      <w:pPr>
        <w:pStyle w:val="Lijstalinea"/>
        <w:numPr>
          <w:ilvl w:val="0"/>
          <w:numId w:val="44"/>
        </w:numPr>
        <w:spacing w:line="360" w:lineRule="auto"/>
        <w:jc w:val="both"/>
        <w:rPr>
          <w:lang w:val="en-GB"/>
        </w:rPr>
      </w:pPr>
      <w:r w:rsidRPr="00391CA0">
        <w:rPr>
          <w:lang w:val="en-GB"/>
        </w:rPr>
        <w:t>Seizure severity was assessed by the Liverpool Seizure Severity Scale (LSSS)?</w:t>
      </w:r>
    </w:p>
    <w:p w14:paraId="32C8D79C" w14:textId="3444A332" w:rsidR="00E2134A" w:rsidRPr="00391CA0" w:rsidRDefault="00E2134A" w:rsidP="00391CA0">
      <w:pPr>
        <w:pStyle w:val="Lijstalinea"/>
        <w:numPr>
          <w:ilvl w:val="0"/>
          <w:numId w:val="44"/>
        </w:numPr>
        <w:spacing w:line="360" w:lineRule="auto"/>
        <w:jc w:val="both"/>
        <w:rPr>
          <w:lang w:val="en-GB"/>
        </w:rPr>
      </w:pPr>
      <w:r w:rsidRPr="00391CA0">
        <w:rPr>
          <w:lang w:val="en-GB"/>
        </w:rPr>
        <w:t>Pittsburgh Sleep Quality Scale?</w:t>
      </w:r>
    </w:p>
    <w:p w14:paraId="5E043E0F" w14:textId="05863DBD" w:rsidR="00E2134A" w:rsidRPr="00391CA0" w:rsidRDefault="00E2134A" w:rsidP="00391CA0">
      <w:pPr>
        <w:pStyle w:val="Lijstalinea"/>
        <w:numPr>
          <w:ilvl w:val="0"/>
          <w:numId w:val="44"/>
        </w:numPr>
        <w:spacing w:line="360" w:lineRule="auto"/>
        <w:jc w:val="both"/>
        <w:rPr>
          <w:lang w:val="en-GB"/>
        </w:rPr>
      </w:pPr>
      <w:r w:rsidRPr="00391CA0">
        <w:rPr>
          <w:lang w:val="en-GB"/>
        </w:rPr>
        <w:t>Beck Depression Inventory Scale?</w:t>
      </w:r>
    </w:p>
    <w:p w14:paraId="63CD9CBD" w14:textId="498F2114" w:rsidR="00E2134A" w:rsidRPr="00391CA0" w:rsidRDefault="00E2134A" w:rsidP="00391CA0">
      <w:pPr>
        <w:pStyle w:val="Lijstalinea"/>
        <w:numPr>
          <w:ilvl w:val="0"/>
          <w:numId w:val="44"/>
        </w:numPr>
        <w:spacing w:line="360" w:lineRule="auto"/>
        <w:jc w:val="both"/>
        <w:rPr>
          <w:lang w:val="en-GB"/>
        </w:rPr>
      </w:pPr>
      <w:r w:rsidRPr="00391CA0">
        <w:rPr>
          <w:lang w:val="en-GB"/>
        </w:rPr>
        <w:t>Montgomery–</w:t>
      </w:r>
      <w:proofErr w:type="spellStart"/>
      <w:r w:rsidRPr="00391CA0">
        <w:rPr>
          <w:lang w:val="en-GB"/>
        </w:rPr>
        <w:t>Åsberg</w:t>
      </w:r>
      <w:proofErr w:type="spellEnd"/>
      <w:r w:rsidRPr="00391CA0">
        <w:rPr>
          <w:lang w:val="en-GB"/>
        </w:rPr>
        <w:t xml:space="preserve"> Depression Rating Scale</w:t>
      </w:r>
    </w:p>
    <w:p w14:paraId="6202EFF3" w14:textId="4EB18990" w:rsidR="00E2134A" w:rsidRPr="00391CA0" w:rsidRDefault="00E2134A" w:rsidP="00391CA0">
      <w:pPr>
        <w:pStyle w:val="Lijstalinea"/>
        <w:numPr>
          <w:ilvl w:val="0"/>
          <w:numId w:val="44"/>
        </w:numPr>
        <w:spacing w:line="360" w:lineRule="auto"/>
        <w:jc w:val="both"/>
        <w:rPr>
          <w:lang w:val="en-GB"/>
        </w:rPr>
      </w:pPr>
      <w:r w:rsidRPr="00391CA0">
        <w:rPr>
          <w:lang w:val="en-GB"/>
        </w:rPr>
        <w:t xml:space="preserve">Clinical Global Impression rating scales for severity (CGI-S) and improvement (CGI-I) are subjective measures of symptom severity of mental illnesses and of </w:t>
      </w:r>
      <w:r>
        <w:rPr>
          <w:lang w:val="en-GB"/>
        </w:rPr>
        <w:t xml:space="preserve"> </w:t>
      </w:r>
      <w:r w:rsidRPr="00391CA0">
        <w:rPr>
          <w:lang w:val="en-GB"/>
        </w:rPr>
        <w:t>treatment response based on the investigator’s opinion</w:t>
      </w:r>
    </w:p>
    <w:p w14:paraId="25BC2FB2" w14:textId="248F1B0F" w:rsidR="00E2134A" w:rsidRDefault="00E2134A" w:rsidP="00391CA0">
      <w:pPr>
        <w:spacing w:line="360" w:lineRule="auto"/>
        <w:ind w:left="851" w:firstLine="567"/>
        <w:jc w:val="both"/>
        <w:rPr>
          <w:lang w:val="en-GB"/>
        </w:rPr>
      </w:pPr>
      <w:r>
        <w:rPr>
          <w:lang w:val="en-GB"/>
        </w:rPr>
        <w:t xml:space="preserve">  </w:t>
      </w:r>
      <w:r w:rsidRPr="005224D9">
        <w:rPr>
          <w:lang w:val="en-GB"/>
        </w:rPr>
        <w:t xml:space="preserve">Cognition The difference between intervention and </w:t>
      </w:r>
      <w:r>
        <w:rPr>
          <w:lang w:val="en-GB"/>
        </w:rPr>
        <w:t xml:space="preserve">  </w:t>
      </w:r>
      <w:r w:rsidRPr="005224D9">
        <w:rPr>
          <w:lang w:val="en-GB"/>
        </w:rPr>
        <w:t>control group(s) means on cognitive assessments used in the individual studies. Mood The difference between intervention and control group(s) means on mood assessments used in the individual studies.</w:t>
      </w:r>
    </w:p>
    <w:p w14:paraId="0A5BDC99" w14:textId="012A9F92" w:rsidR="00E2134A" w:rsidRPr="00630323" w:rsidRDefault="00E2134A">
      <w:pPr>
        <w:pStyle w:val="Tekstopmerking"/>
      </w:pPr>
    </w:p>
  </w:comment>
  <w:comment w:id="130" w:author="Angelique Remmers" w:date="2019-01-04T16:08:00Z" w:initials="AR">
    <w:p w14:paraId="359EC449" w14:textId="3AE8E890" w:rsidR="00E2134A" w:rsidRDefault="00E2134A">
      <w:pPr>
        <w:pStyle w:val="Tekstopmerking"/>
      </w:pPr>
      <w:r>
        <w:rPr>
          <w:rStyle w:val="Verwijzingopmerking"/>
        </w:rPr>
        <w:annotationRef/>
      </w:r>
      <w:r>
        <w:t>Hoe dit te verrichten?</w:t>
      </w:r>
    </w:p>
  </w:comment>
  <w:comment w:id="131" w:author="Louw, A.J.A. de" w:date="2019-01-30T10:14:00Z" w:initials="LAd">
    <w:p w14:paraId="31D2F2E4" w14:textId="300E206E" w:rsidR="00E2134A" w:rsidRDefault="00E2134A">
      <w:pPr>
        <w:pStyle w:val="Tekstopmerking"/>
      </w:pPr>
      <w:r>
        <w:rPr>
          <w:rStyle w:val="Verwijzingopmerking"/>
        </w:rPr>
        <w:annotationRef/>
      </w:r>
      <w:r>
        <w:t>Zijn programma’s voor, in deze kleine groep waarschijnlijk wat zwaar ingezet</w:t>
      </w:r>
    </w:p>
  </w:comment>
  <w:comment w:id="133" w:author="CCMO" w:date="2015-10-08T17:03:00Z" w:initials="CCMO">
    <w:p w14:paraId="54EDEFDA" w14:textId="77777777" w:rsidR="00E2134A" w:rsidRPr="005A5B9C" w:rsidRDefault="00E2134A" w:rsidP="00E34AF6">
      <w:pPr>
        <w:spacing w:line="360" w:lineRule="auto"/>
        <w:rPr>
          <w:i/>
          <w:iCs/>
          <w:sz w:val="20"/>
          <w:szCs w:val="20"/>
          <w:lang w:val="en-GB"/>
        </w:rPr>
      </w:pPr>
      <w:r>
        <w:rPr>
          <w:rStyle w:val="Verwijzingopmerking"/>
        </w:rPr>
        <w:annotationRef/>
      </w:r>
      <w:r w:rsidRPr="005A5B9C">
        <w:rPr>
          <w:i/>
          <w:iCs/>
          <w:sz w:val="20"/>
          <w:szCs w:val="20"/>
          <w:lang w:val="en-GB"/>
        </w:rPr>
        <w:t>The protocol must contain a detailed description of the procedures that subjects will undergo in the course of the research.</w:t>
      </w:r>
    </w:p>
    <w:p w14:paraId="47175E54" w14:textId="77777777" w:rsidR="00E2134A" w:rsidRPr="005A5B9C" w:rsidRDefault="00E2134A" w:rsidP="00E34AF6">
      <w:pPr>
        <w:spacing w:line="360" w:lineRule="auto"/>
        <w:rPr>
          <w:i/>
          <w:iCs/>
          <w:sz w:val="20"/>
          <w:szCs w:val="20"/>
          <w:lang w:val="en-GB"/>
        </w:rPr>
      </w:pPr>
    </w:p>
    <w:p w14:paraId="668A9813" w14:textId="77777777" w:rsidR="00E2134A" w:rsidRPr="005A5B9C" w:rsidRDefault="00E2134A" w:rsidP="00E34AF6">
      <w:pPr>
        <w:spacing w:line="360" w:lineRule="auto"/>
        <w:rPr>
          <w:i/>
          <w:sz w:val="20"/>
          <w:szCs w:val="20"/>
          <w:lang w:val="en-GB"/>
        </w:rPr>
      </w:pPr>
      <w:r w:rsidRPr="005A5B9C">
        <w:rPr>
          <w:i/>
          <w:iCs/>
          <w:sz w:val="20"/>
          <w:szCs w:val="20"/>
          <w:lang w:val="en-GB"/>
        </w:rPr>
        <w:t>It should be clearly indicated which procedures are part of the medical treatment and which are extra for this study and whether diagnostic procedures or treatment will be postponed.</w:t>
      </w:r>
    </w:p>
    <w:p w14:paraId="6DF90FC1" w14:textId="77777777" w:rsidR="00E2134A" w:rsidRPr="005A5B9C" w:rsidRDefault="00E2134A" w:rsidP="00E34AF6">
      <w:pPr>
        <w:spacing w:line="360" w:lineRule="auto"/>
        <w:rPr>
          <w:i/>
          <w:sz w:val="20"/>
          <w:szCs w:val="20"/>
          <w:lang w:val="en-GB"/>
        </w:rPr>
      </w:pPr>
    </w:p>
    <w:p w14:paraId="06DE4CD0" w14:textId="77777777" w:rsidR="00E2134A" w:rsidRPr="005A5B9C" w:rsidRDefault="00E2134A" w:rsidP="00E34AF6">
      <w:pPr>
        <w:spacing w:line="360" w:lineRule="auto"/>
        <w:rPr>
          <w:i/>
          <w:sz w:val="20"/>
          <w:szCs w:val="20"/>
          <w:lang w:val="en-GB"/>
        </w:rPr>
      </w:pPr>
      <w:r w:rsidRPr="005A5B9C">
        <w:rPr>
          <w:i/>
          <w:sz w:val="20"/>
          <w:szCs w:val="20"/>
          <w:lang w:val="en-GB"/>
        </w:rPr>
        <w:t>At least the following matters should be addressed (if applicable):</w:t>
      </w:r>
    </w:p>
    <w:p w14:paraId="1935780B" w14:textId="77777777" w:rsidR="00E2134A" w:rsidRPr="005A5B9C" w:rsidRDefault="00E2134A" w:rsidP="00E34AF6">
      <w:pPr>
        <w:spacing w:line="360" w:lineRule="auto"/>
        <w:rPr>
          <w:i/>
          <w:sz w:val="20"/>
          <w:szCs w:val="20"/>
          <w:lang w:val="en-GB"/>
        </w:rPr>
      </w:pPr>
      <w:r w:rsidRPr="005A5B9C">
        <w:rPr>
          <w:i/>
          <w:sz w:val="20"/>
          <w:szCs w:val="20"/>
          <w:lang w:val="en-GB"/>
        </w:rPr>
        <w:t xml:space="preserve"> </w:t>
      </w:r>
    </w:p>
    <w:p w14:paraId="334B057B" w14:textId="77777777" w:rsidR="00E2134A" w:rsidRPr="005A5B9C" w:rsidRDefault="00E2134A" w:rsidP="00F2545B">
      <w:pPr>
        <w:numPr>
          <w:ilvl w:val="0"/>
          <w:numId w:val="8"/>
        </w:numPr>
        <w:spacing w:line="360" w:lineRule="auto"/>
        <w:rPr>
          <w:i/>
          <w:iCs/>
          <w:sz w:val="20"/>
          <w:szCs w:val="20"/>
          <w:lang w:val="en-GB"/>
        </w:rPr>
      </w:pPr>
      <w:r w:rsidRPr="005A5B9C">
        <w:rPr>
          <w:i/>
          <w:iCs/>
          <w:sz w:val="20"/>
          <w:szCs w:val="20"/>
          <w:lang w:val="en-GB"/>
        </w:rPr>
        <w:t xml:space="preserve">Invasive procedures to be performed (injections, </w:t>
      </w:r>
      <w:proofErr w:type="spellStart"/>
      <w:r w:rsidRPr="005A5B9C">
        <w:rPr>
          <w:i/>
          <w:iCs/>
          <w:sz w:val="20"/>
          <w:szCs w:val="20"/>
          <w:lang w:val="en-GB"/>
        </w:rPr>
        <w:t>venapunction</w:t>
      </w:r>
      <w:proofErr w:type="spellEnd"/>
      <w:r w:rsidRPr="005A5B9C">
        <w:rPr>
          <w:i/>
          <w:iCs/>
          <w:sz w:val="20"/>
          <w:szCs w:val="20"/>
          <w:lang w:val="en-GB"/>
        </w:rPr>
        <w:t xml:space="preserve"> , liquor sampling, </w:t>
      </w:r>
      <w:proofErr w:type="spellStart"/>
      <w:r w:rsidRPr="005A5B9C">
        <w:rPr>
          <w:i/>
          <w:iCs/>
          <w:sz w:val="20"/>
          <w:szCs w:val="20"/>
          <w:lang w:val="en-GB"/>
        </w:rPr>
        <w:t>scopic</w:t>
      </w:r>
      <w:proofErr w:type="spellEnd"/>
      <w:r w:rsidRPr="005A5B9C">
        <w:rPr>
          <w:i/>
          <w:iCs/>
          <w:sz w:val="20"/>
          <w:szCs w:val="20"/>
          <w:lang w:val="en-GB"/>
        </w:rPr>
        <w:t xml:space="preserve"> examination, biopsy, catheterisation, radiation)</w:t>
      </w:r>
    </w:p>
    <w:p w14:paraId="601DFE19" w14:textId="77777777" w:rsidR="00E2134A" w:rsidRPr="005A5B9C" w:rsidRDefault="00E2134A" w:rsidP="00F2545B">
      <w:pPr>
        <w:spacing w:line="360" w:lineRule="auto"/>
        <w:rPr>
          <w:i/>
          <w:iCs/>
          <w:sz w:val="20"/>
          <w:szCs w:val="20"/>
          <w:lang w:val="en-GB"/>
        </w:rPr>
      </w:pPr>
    </w:p>
    <w:p w14:paraId="79A9EAAE" w14:textId="77777777" w:rsidR="00E2134A" w:rsidRPr="005A5B9C" w:rsidRDefault="00E2134A" w:rsidP="00F2545B">
      <w:pPr>
        <w:numPr>
          <w:ilvl w:val="0"/>
          <w:numId w:val="8"/>
        </w:numPr>
        <w:spacing w:line="360" w:lineRule="auto"/>
        <w:rPr>
          <w:i/>
          <w:iCs/>
          <w:sz w:val="20"/>
          <w:szCs w:val="20"/>
          <w:lang w:val="en-GB"/>
        </w:rPr>
      </w:pPr>
      <w:r w:rsidRPr="005A5B9C">
        <w:rPr>
          <w:i/>
          <w:iCs/>
          <w:sz w:val="20"/>
          <w:szCs w:val="20"/>
          <w:lang w:val="en-GB"/>
        </w:rPr>
        <w:t>Psychological/psychiatric investigations to be performed</w:t>
      </w:r>
    </w:p>
    <w:p w14:paraId="069D211B" w14:textId="77777777" w:rsidR="00E2134A" w:rsidRPr="005A5B9C" w:rsidRDefault="00E2134A" w:rsidP="00F2545B">
      <w:pPr>
        <w:spacing w:line="360" w:lineRule="auto"/>
        <w:rPr>
          <w:i/>
          <w:iCs/>
          <w:sz w:val="20"/>
          <w:szCs w:val="20"/>
          <w:lang w:val="en-GB"/>
        </w:rPr>
      </w:pPr>
    </w:p>
    <w:p w14:paraId="550BC114" w14:textId="77777777" w:rsidR="00E2134A" w:rsidRPr="005A5B9C" w:rsidRDefault="00E2134A" w:rsidP="00E34AF6">
      <w:pPr>
        <w:numPr>
          <w:ilvl w:val="0"/>
          <w:numId w:val="8"/>
        </w:numPr>
        <w:spacing w:line="360" w:lineRule="auto"/>
        <w:rPr>
          <w:i/>
          <w:iCs/>
          <w:sz w:val="20"/>
          <w:szCs w:val="20"/>
          <w:lang w:val="en-GB"/>
        </w:rPr>
      </w:pPr>
      <w:r w:rsidRPr="005A5B9C">
        <w:rPr>
          <w:i/>
          <w:iCs/>
          <w:sz w:val="20"/>
          <w:szCs w:val="20"/>
          <w:lang w:val="en-GB"/>
        </w:rPr>
        <w:t>Questionnaires (e.g. Quality of Life)</w:t>
      </w:r>
    </w:p>
    <w:p w14:paraId="3EFB05EA" w14:textId="77777777" w:rsidR="00E2134A" w:rsidRPr="005A5B9C" w:rsidRDefault="00E2134A" w:rsidP="00F2545B">
      <w:pPr>
        <w:spacing w:line="360" w:lineRule="auto"/>
        <w:rPr>
          <w:i/>
          <w:iCs/>
          <w:sz w:val="20"/>
          <w:szCs w:val="20"/>
          <w:lang w:val="en-GB"/>
        </w:rPr>
      </w:pPr>
    </w:p>
    <w:p w14:paraId="3F1EC031" w14:textId="77777777" w:rsidR="00E2134A" w:rsidRPr="005A5B9C" w:rsidRDefault="00E2134A" w:rsidP="00F2545B">
      <w:pPr>
        <w:numPr>
          <w:ilvl w:val="0"/>
          <w:numId w:val="8"/>
        </w:numPr>
        <w:spacing w:line="360" w:lineRule="auto"/>
        <w:rPr>
          <w:i/>
          <w:iCs/>
          <w:sz w:val="20"/>
          <w:szCs w:val="20"/>
          <w:lang w:val="en-GB"/>
        </w:rPr>
      </w:pPr>
      <w:r w:rsidRPr="005A5B9C">
        <w:rPr>
          <w:i/>
          <w:iCs/>
          <w:sz w:val="20"/>
          <w:szCs w:val="20"/>
          <w:lang w:val="en-GB"/>
        </w:rPr>
        <w:t>Clinical tests to be performed (e.g. HIV, pregnancy)</w:t>
      </w:r>
    </w:p>
    <w:p w14:paraId="19BFFE01" w14:textId="77777777" w:rsidR="00E2134A" w:rsidRPr="005A5B9C" w:rsidRDefault="00E2134A" w:rsidP="00F2545B">
      <w:pPr>
        <w:spacing w:line="360" w:lineRule="auto"/>
        <w:rPr>
          <w:i/>
          <w:sz w:val="20"/>
          <w:szCs w:val="20"/>
          <w:lang w:val="en-GB"/>
        </w:rPr>
      </w:pPr>
    </w:p>
    <w:p w14:paraId="75803CE9" w14:textId="77777777" w:rsidR="00E2134A" w:rsidRPr="005A5B9C" w:rsidRDefault="00E2134A" w:rsidP="00E34AF6">
      <w:pPr>
        <w:numPr>
          <w:ilvl w:val="0"/>
          <w:numId w:val="8"/>
        </w:numPr>
        <w:spacing w:line="360" w:lineRule="auto"/>
        <w:rPr>
          <w:i/>
          <w:sz w:val="20"/>
          <w:szCs w:val="20"/>
          <w:lang w:val="en-GB"/>
        </w:rPr>
      </w:pPr>
      <w:r w:rsidRPr="005A5B9C">
        <w:rPr>
          <w:i/>
          <w:sz w:val="20"/>
          <w:szCs w:val="20"/>
          <w:lang w:val="en-GB"/>
        </w:rPr>
        <w:t xml:space="preserve"> Laboratory tests to be performed</w:t>
      </w:r>
    </w:p>
    <w:p w14:paraId="53AD9A99" w14:textId="77777777" w:rsidR="00E2134A" w:rsidRPr="005A5B9C" w:rsidRDefault="00E2134A" w:rsidP="00B97686">
      <w:pPr>
        <w:spacing w:line="360" w:lineRule="auto"/>
        <w:rPr>
          <w:i/>
          <w:sz w:val="20"/>
          <w:szCs w:val="20"/>
          <w:lang w:val="en-GB"/>
        </w:rPr>
      </w:pPr>
    </w:p>
    <w:p w14:paraId="4610C569" w14:textId="77777777" w:rsidR="00E2134A" w:rsidRPr="005A5B9C" w:rsidRDefault="00E2134A" w:rsidP="00E34AF6">
      <w:pPr>
        <w:numPr>
          <w:ilvl w:val="0"/>
          <w:numId w:val="8"/>
        </w:numPr>
        <w:spacing w:line="360" w:lineRule="auto"/>
        <w:rPr>
          <w:i/>
          <w:lang w:val="en-GB"/>
        </w:rPr>
      </w:pPr>
      <w:r w:rsidRPr="005A5B9C">
        <w:rPr>
          <w:i/>
          <w:sz w:val="20"/>
          <w:szCs w:val="20"/>
          <w:lang w:val="en-GB"/>
        </w:rPr>
        <w:t>etcetera</w:t>
      </w:r>
    </w:p>
  </w:comment>
  <w:comment w:id="134" w:author="Angelique Remmers" w:date="2019-01-04T16:14:00Z" w:initials="AR">
    <w:p w14:paraId="016E4EF8" w14:textId="77777777" w:rsidR="00E2134A" w:rsidRPr="00630323" w:rsidRDefault="00E2134A" w:rsidP="00585895">
      <w:r>
        <w:rPr>
          <w:rStyle w:val="Verwijzingopmerking"/>
        </w:rPr>
        <w:annotationRef/>
      </w:r>
      <w:r w:rsidRPr="00630323">
        <w:t xml:space="preserve">Dan al gelijk </w:t>
      </w:r>
      <w:proofErr w:type="spellStart"/>
      <w:r w:rsidRPr="00630323">
        <w:t>briviact</w:t>
      </w:r>
      <w:proofErr w:type="spellEnd"/>
      <w:r w:rsidRPr="00630323">
        <w:t xml:space="preserve"> te starten? In principe behandeling niet onthouden lijkt me. Verwachten we verschil als iemand pas 1 dag gebruikt bij start studie of reeds 1 maand? Moeten we juist even wachten om drop outs te vermijden doordat ze door bijwerkingen de medicatie vrij snel al weer willen stoppen?</w:t>
      </w:r>
    </w:p>
    <w:p w14:paraId="35E16210" w14:textId="227BC62C" w:rsidR="00E2134A" w:rsidRDefault="00E2134A">
      <w:pPr>
        <w:pStyle w:val="Tekstopmerking"/>
      </w:pPr>
    </w:p>
  </w:comment>
  <w:comment w:id="135" w:author="Louw, A.J.A. de" w:date="2019-01-30T10:15:00Z" w:initials="LAd">
    <w:p w14:paraId="28FEF74D" w14:textId="5E24E402" w:rsidR="00E2134A" w:rsidRDefault="00E2134A">
      <w:pPr>
        <w:pStyle w:val="Tekstopmerking"/>
      </w:pPr>
      <w:r>
        <w:rPr>
          <w:rStyle w:val="Verwijzingopmerking"/>
        </w:rPr>
        <w:annotationRef/>
      </w:r>
      <w:r>
        <w:t xml:space="preserve">Gelijk starten, onthouden van behandeling zal ethische bezwaren opleveren </w:t>
      </w:r>
    </w:p>
  </w:comment>
  <w:comment w:id="136" w:author="Angelique" w:date="2019-02-01T14:32:00Z" w:initials="A">
    <w:p w14:paraId="747A495D" w14:textId="17EBDAB3" w:rsidR="00E2134A" w:rsidRDefault="00E2134A">
      <w:pPr>
        <w:pStyle w:val="Tekstopmerking"/>
      </w:pPr>
      <w:r>
        <w:rPr>
          <w:rStyle w:val="Verwijzingopmerking"/>
        </w:rPr>
        <w:annotationRef/>
      </w:r>
      <w:r w:rsidRPr="00572C01">
        <w:rPr>
          <w:highlight w:val="green"/>
        </w:rPr>
        <w:t>Genereren we hier bias</w:t>
      </w:r>
      <w:r>
        <w:t xml:space="preserve"> door enkel deze groep na 1 week te bellen, wat is het potentiele nut van ook de andere groep bellen?</w:t>
      </w:r>
    </w:p>
  </w:comment>
  <w:comment w:id="137" w:author="Angelique Remmers" w:date="2019-01-04T15:25:00Z" w:initials="AR">
    <w:p w14:paraId="27DE32A1" w14:textId="7BA3526F" w:rsidR="00E2134A" w:rsidRDefault="00E2134A">
      <w:pPr>
        <w:pStyle w:val="Tekstopmerking"/>
      </w:pPr>
      <w:r>
        <w:rPr>
          <w:rStyle w:val="Verwijzingopmerking"/>
        </w:rPr>
        <w:annotationRef/>
      </w:r>
      <w:r>
        <w:t xml:space="preserve">Idealiter hebben we een app die de data doorstuurt, inclusief digitale vragenlijsten voor de andere </w:t>
      </w:r>
      <w:proofErr w:type="spellStart"/>
      <w:r>
        <w:t>outcome</w:t>
      </w:r>
      <w:proofErr w:type="spellEnd"/>
      <w:r>
        <w:t xml:space="preserve"> </w:t>
      </w:r>
      <w:proofErr w:type="spellStart"/>
      <w:r>
        <w:t>measures</w:t>
      </w:r>
      <w:proofErr w:type="spellEnd"/>
      <w:r>
        <w:t>; echter lastig gezien privacy issues</w:t>
      </w:r>
    </w:p>
  </w:comment>
  <w:comment w:id="138" w:author="Angelique Remmers" w:date="2019-01-16T22:08:00Z" w:initials="AR">
    <w:p w14:paraId="142EA884" w14:textId="50E18A7C" w:rsidR="00E2134A" w:rsidRDefault="00E2134A">
      <w:pPr>
        <w:pStyle w:val="Tekstopmerking"/>
      </w:pPr>
      <w:r>
        <w:rPr>
          <w:rStyle w:val="Verwijzingopmerking"/>
        </w:rPr>
        <w:annotationRef/>
      </w:r>
      <w:r>
        <w:t>Haalbaar? Wellicht wel betrouwbaardere rapportage insulten</w:t>
      </w:r>
    </w:p>
  </w:comment>
  <w:comment w:id="139" w:author="Louw, A.J.A. de" w:date="2019-01-30T10:17:00Z" w:initials="LAd">
    <w:p w14:paraId="484C0282" w14:textId="48E1DA3C" w:rsidR="00E2134A" w:rsidRDefault="00E2134A">
      <w:pPr>
        <w:pStyle w:val="Tekstopmerking"/>
      </w:pPr>
      <w:r>
        <w:rPr>
          <w:rStyle w:val="Verwijzingopmerking"/>
        </w:rPr>
        <w:annotationRef/>
      </w:r>
      <w:r>
        <w:t>Is erg ambitieus, 4 weken lijkt me beter haalbaar</w:t>
      </w:r>
    </w:p>
  </w:comment>
  <w:comment w:id="140" w:author="Angelique Remmers" w:date="2019-01-16T22:10:00Z" w:initials="AR">
    <w:p w14:paraId="1A833F07" w14:textId="3194830F" w:rsidR="00E2134A" w:rsidRDefault="00E2134A">
      <w:pPr>
        <w:pStyle w:val="Tekstopmerking"/>
      </w:pPr>
      <w:r>
        <w:rPr>
          <w:rStyle w:val="Verwijzingopmerking"/>
        </w:rPr>
        <w:annotationRef/>
      </w:r>
      <w:r>
        <w:t>Normale follow up dat je ongeveer 3 en 6 maanden in ieder geval een controle gepland hebt staan?</w:t>
      </w:r>
    </w:p>
  </w:comment>
  <w:comment w:id="141" w:author="Louw, A.J.A. de" w:date="2019-01-30T10:17:00Z" w:initials="LAd">
    <w:p w14:paraId="1B7E02BF" w14:textId="6D305AF3" w:rsidR="00E2134A" w:rsidRDefault="00E2134A">
      <w:pPr>
        <w:pStyle w:val="Tekstopmerking"/>
      </w:pPr>
      <w:r>
        <w:rPr>
          <w:rStyle w:val="Verwijzingopmerking"/>
        </w:rPr>
        <w:annotationRef/>
      </w:r>
      <w:r>
        <w:t>prima</w:t>
      </w:r>
    </w:p>
  </w:comment>
  <w:comment w:id="142" w:author="Remmers, Angelique" w:date="2019-02-27T16:16:00Z" w:initials="RA">
    <w:p w14:paraId="1C4E0DE0" w14:textId="3286BDBE" w:rsidR="00E2134A" w:rsidRDefault="00E2134A">
      <w:pPr>
        <w:pStyle w:val="Tekstopmerking"/>
      </w:pPr>
      <w:r>
        <w:rPr>
          <w:rStyle w:val="Verwijzingopmerking"/>
        </w:rPr>
        <w:annotationRef/>
      </w:r>
      <w:r>
        <w:t xml:space="preserve">Jaap: </w:t>
      </w:r>
      <w:r>
        <w:rPr>
          <w:rFonts w:ascii="Calibri" w:hAnsi="Calibri"/>
          <w:color w:val="1F497D"/>
          <w:sz w:val="22"/>
          <w:szCs w:val="22"/>
        </w:rPr>
        <w:t>Verder is het goed om nog niet te specificeren welke netwerk veranderingen je precies verwacht, ik zou dat open laten</w:t>
      </w:r>
    </w:p>
  </w:comment>
  <w:comment w:id="143" w:author="Angelique" w:date="2019-03-20T16:13:00Z" w:initials="A">
    <w:p w14:paraId="701AE254" w14:textId="66C215C9" w:rsidR="00E2134A" w:rsidRDefault="00E2134A">
      <w:pPr>
        <w:pStyle w:val="Tekstopmerking"/>
      </w:pPr>
      <w:r>
        <w:rPr>
          <w:rStyle w:val="Verwijzingopmerking"/>
        </w:rPr>
        <w:annotationRef/>
      </w:r>
      <w:r>
        <w:t>Nog mogelijk gezien nog niet compleet protocol voor data acquisitie?</w:t>
      </w:r>
    </w:p>
  </w:comment>
  <w:comment w:id="152" w:author="CCMO" w:date="2015-10-08T17:03:00Z" w:initials="CCMO">
    <w:p w14:paraId="0C722138" w14:textId="77777777" w:rsidR="00E2134A" w:rsidRPr="00AE51F5" w:rsidRDefault="00E2134A">
      <w:pPr>
        <w:pStyle w:val="Tekstopmerking"/>
        <w:rPr>
          <w:lang w:val="en-US"/>
        </w:rPr>
      </w:pPr>
      <w:r>
        <w:rPr>
          <w:rStyle w:val="Verwijzingopmerking"/>
        </w:rPr>
        <w:annotationRef/>
      </w:r>
      <w:r w:rsidRPr="00D75CD0">
        <w:rPr>
          <w:rFonts w:ascii="Arial" w:hAnsi="Arial" w:cs="Arial"/>
          <w:i/>
          <w:lang w:val="en-US"/>
        </w:rPr>
        <w:t xml:space="preserve">As of 1 October 2015, </w:t>
      </w:r>
      <w:r>
        <w:rPr>
          <w:rFonts w:ascii="Arial" w:hAnsi="Arial" w:cs="Arial"/>
          <w:i/>
          <w:lang w:val="en-US"/>
        </w:rPr>
        <w:t xml:space="preserve">expedited (individual) </w:t>
      </w:r>
      <w:r>
        <w:rPr>
          <w:rFonts w:ascii="Arial" w:hAnsi="Arial" w:cs="Arial"/>
          <w:i/>
          <w:lang w:val="en-GB"/>
        </w:rPr>
        <w:t xml:space="preserve">SAE reports has to be reported through the </w:t>
      </w:r>
      <w:proofErr w:type="spellStart"/>
      <w:r>
        <w:rPr>
          <w:rFonts w:ascii="Arial" w:hAnsi="Arial" w:cs="Arial"/>
          <w:i/>
          <w:lang w:val="en-GB"/>
        </w:rPr>
        <w:t>webportal</w:t>
      </w:r>
      <w:proofErr w:type="spellEnd"/>
      <w:r>
        <w:rPr>
          <w:rFonts w:ascii="Arial" w:hAnsi="Arial" w:cs="Arial"/>
          <w:i/>
          <w:lang w:val="en-GB"/>
        </w:rPr>
        <w:t xml:space="preserve"> </w:t>
      </w:r>
      <w:proofErr w:type="spellStart"/>
      <w:r>
        <w:rPr>
          <w:rFonts w:ascii="Arial" w:hAnsi="Arial" w:cs="Arial"/>
          <w:i/>
          <w:lang w:val="en-GB"/>
        </w:rPr>
        <w:t>ToetsingOnline</w:t>
      </w:r>
      <w:proofErr w:type="spellEnd"/>
      <w:r>
        <w:rPr>
          <w:rFonts w:ascii="Arial" w:hAnsi="Arial" w:cs="Arial"/>
          <w:i/>
          <w:lang w:val="en-GB"/>
        </w:rPr>
        <w:t xml:space="preserve">. This is not mandatory for SUSAR reports. See also chapter 9.2.3.  </w:t>
      </w:r>
      <w:r w:rsidRPr="00433522">
        <w:rPr>
          <w:rFonts w:ascii="Arial" w:hAnsi="Arial" w:cs="Arial"/>
          <w:i/>
          <w:lang w:val="en-GB"/>
        </w:rPr>
        <w:t xml:space="preserve">Instructions for this can be found in the user manual, see </w:t>
      </w:r>
      <w:hyperlink r:id="rId2" w:history="1">
        <w:r w:rsidRPr="001E3982">
          <w:rPr>
            <w:rStyle w:val="Hyperlink"/>
            <w:rFonts w:ascii="Arial" w:hAnsi="Arial" w:cs="Arial"/>
            <w:i/>
            <w:lang w:val="en-GB"/>
          </w:rPr>
          <w:t>https://toetsingonline.nl/</w:t>
        </w:r>
      </w:hyperlink>
    </w:p>
  </w:comment>
  <w:comment w:id="157" w:author="Angelique Remmers" w:date="2019-01-16T22:28:00Z" w:initials="AR">
    <w:p w14:paraId="56857E3B" w14:textId="72F73CC2" w:rsidR="00E2134A" w:rsidRPr="00630323" w:rsidRDefault="00E2134A">
      <w:pPr>
        <w:pStyle w:val="Tekstopmerking"/>
      </w:pPr>
      <w:r>
        <w:rPr>
          <w:rStyle w:val="Verwijzingopmerking"/>
        </w:rPr>
        <w:annotationRef/>
      </w:r>
      <w:proofErr w:type="spellStart"/>
      <w:r w:rsidRPr="0065088A">
        <w:rPr>
          <w:highlight w:val="green"/>
        </w:rPr>
        <w:t>Applicable</w:t>
      </w:r>
      <w:proofErr w:type="spellEnd"/>
      <w:r w:rsidRPr="0065088A">
        <w:rPr>
          <w:highlight w:val="green"/>
        </w:rPr>
        <w:t>?</w:t>
      </w:r>
    </w:p>
  </w:comment>
  <w:comment w:id="164" w:author="CCMO" w:date="2015-10-08T17:03:00Z" w:initials="CCMO">
    <w:p w14:paraId="118DD9D6" w14:textId="77777777" w:rsidR="00E2134A" w:rsidRDefault="00E2134A" w:rsidP="001A7067">
      <w:pPr>
        <w:pStyle w:val="Tekstopmerking"/>
        <w:rPr>
          <w:rFonts w:ascii="Arial" w:hAnsi="Arial" w:cs="Arial"/>
          <w:i/>
          <w:iCs/>
          <w:lang w:val="en-GB"/>
        </w:rPr>
      </w:pPr>
      <w:r>
        <w:rPr>
          <w:rStyle w:val="Verwijzingopmerking"/>
        </w:rPr>
        <w:annotationRef/>
      </w:r>
      <w:r w:rsidRPr="009E43B3">
        <w:rPr>
          <w:rFonts w:ascii="Arial" w:hAnsi="Arial" w:cs="Arial"/>
          <w:i/>
          <w:iCs/>
          <w:lang w:val="en-GB"/>
        </w:rPr>
        <w:t>For studies with capacitated adults and therapeutic research with minors and incapacitated subjects, it should be explained why the risk to and burden for the subject will be in proportion to the potential value of the research and, if applicable, it should be stated to which extent the research may be beneficial to the subject</w:t>
      </w:r>
      <w:r>
        <w:rPr>
          <w:rFonts w:ascii="Arial" w:hAnsi="Arial" w:cs="Arial"/>
          <w:i/>
          <w:iCs/>
          <w:lang w:val="en-GB"/>
        </w:rPr>
        <w:t>.</w:t>
      </w:r>
      <w:r w:rsidRPr="009E43B3">
        <w:rPr>
          <w:rFonts w:ascii="Arial" w:hAnsi="Arial" w:cs="Arial"/>
          <w:i/>
          <w:iCs/>
          <w:lang w:val="en-GB"/>
        </w:rPr>
        <w:t xml:space="preserve">. </w:t>
      </w:r>
    </w:p>
    <w:p w14:paraId="09EA919B" w14:textId="77777777" w:rsidR="00E2134A" w:rsidRDefault="00E2134A" w:rsidP="001A7067">
      <w:pPr>
        <w:pStyle w:val="Tekstopmerking"/>
        <w:rPr>
          <w:rFonts w:ascii="Arial" w:hAnsi="Arial" w:cs="Arial"/>
          <w:i/>
          <w:iCs/>
          <w:lang w:val="en-GB"/>
        </w:rPr>
      </w:pPr>
    </w:p>
    <w:p w14:paraId="06E096E4" w14:textId="77777777" w:rsidR="00E2134A" w:rsidRDefault="00E2134A" w:rsidP="001A7067">
      <w:pPr>
        <w:pStyle w:val="Tekstopmerking"/>
        <w:rPr>
          <w:rFonts w:ascii="Arial" w:hAnsi="Arial" w:cs="Arial"/>
          <w:i/>
          <w:iCs/>
          <w:lang w:val="en-GB"/>
        </w:rPr>
      </w:pPr>
      <w:r w:rsidRPr="009E43B3">
        <w:rPr>
          <w:rFonts w:ascii="Arial" w:hAnsi="Arial" w:cs="Arial"/>
          <w:i/>
          <w:iCs/>
          <w:lang w:val="en-GB"/>
        </w:rPr>
        <w:t>In case of non-therapeutic research with minors and incapacitated subjects it should be stated why the risks associated with participation can be considered negligible and the burden can be considered minimal.</w:t>
      </w:r>
      <w:r w:rsidRPr="009E43B3">
        <w:rPr>
          <w:rFonts w:ascii="Arial" w:hAnsi="Arial" w:cs="Arial"/>
          <w:i/>
          <w:iCs/>
          <w:lang w:val="en-GB"/>
        </w:rPr>
        <w:br/>
      </w:r>
    </w:p>
    <w:p w14:paraId="7109696A" w14:textId="77777777" w:rsidR="00E2134A" w:rsidRPr="001C270B" w:rsidRDefault="00E2134A">
      <w:pPr>
        <w:pStyle w:val="Tekstopmerking"/>
        <w:rPr>
          <w:rFonts w:ascii="Arial" w:hAnsi="Arial" w:cs="Arial"/>
          <w:lang w:val="en-GB"/>
        </w:rPr>
      </w:pPr>
      <w:r w:rsidRPr="009E43B3">
        <w:rPr>
          <w:rFonts w:ascii="Arial" w:hAnsi="Arial" w:cs="Arial"/>
          <w:i/>
          <w:iCs/>
          <w:lang w:val="en-GB"/>
        </w:rPr>
        <w:t>If the study population includes minors and/or incapacitated adults or dependent subjects and the study is non-therapeutic, it should also be explained why the research may be regarded as group-related.</w:t>
      </w:r>
      <w:r>
        <w:rPr>
          <w:rFonts w:ascii="Arial" w:hAnsi="Arial" w:cs="Arial"/>
          <w:i/>
          <w:iCs/>
          <w:lang w:val="en-GB"/>
        </w:rPr>
        <w:t xml:space="preserve"> </w:t>
      </w:r>
      <w:r w:rsidRPr="009E43B3">
        <w:rPr>
          <w:rFonts w:ascii="Arial" w:hAnsi="Arial" w:cs="Arial"/>
          <w:i/>
          <w:iCs/>
          <w:lang w:val="en-GB"/>
        </w:rPr>
        <w:t>A study may be deemed to be group-related if it is evident that it could not be conducted without the participation of subjects belonging to the group in question</w:t>
      </w:r>
    </w:p>
  </w:comment>
  <w:comment w:id="166" w:author="CCMO" w:date="2015-10-08T17:03:00Z" w:initials="CCMO">
    <w:p w14:paraId="111DF761" w14:textId="77777777" w:rsidR="00E2134A" w:rsidRDefault="00E2134A">
      <w:pPr>
        <w:pStyle w:val="Tekstopmerking"/>
        <w:rPr>
          <w:rFonts w:ascii="Arial" w:hAnsi="Arial" w:cs="Arial"/>
          <w:i/>
          <w:iCs/>
          <w:lang w:val="en-GB"/>
        </w:rPr>
      </w:pPr>
      <w:r>
        <w:rPr>
          <w:rStyle w:val="Verwijzingopmerking"/>
        </w:rPr>
        <w:annotationRef/>
      </w:r>
      <w:r w:rsidRPr="009E43B3">
        <w:rPr>
          <w:rFonts w:ascii="Arial" w:hAnsi="Arial" w:cs="Arial"/>
          <w:i/>
          <w:iCs/>
          <w:lang w:val="en-GB"/>
        </w:rPr>
        <w:t>An insurance for subjects participating in medical research, that falls within the scope of the WMO, should be available in accordance with the legal requirements of article 7 of the WMO</w:t>
      </w:r>
      <w:r>
        <w:rPr>
          <w:rFonts w:ascii="Arial" w:hAnsi="Arial" w:cs="Arial"/>
          <w:i/>
          <w:iCs/>
          <w:strike/>
          <w:lang w:val="en-GB"/>
        </w:rPr>
        <w:t>.</w:t>
      </w:r>
    </w:p>
    <w:p w14:paraId="45A7FF0F" w14:textId="77777777" w:rsidR="00E2134A" w:rsidRDefault="00E2134A">
      <w:pPr>
        <w:pStyle w:val="Tekstopmerking"/>
        <w:rPr>
          <w:rFonts w:ascii="Arial" w:hAnsi="Arial" w:cs="Arial"/>
          <w:i/>
          <w:iCs/>
          <w:lang w:val="en-GB"/>
        </w:rPr>
      </w:pPr>
    </w:p>
    <w:p w14:paraId="58F0AC7A" w14:textId="77777777" w:rsidR="00E2134A" w:rsidRPr="001A7067" w:rsidRDefault="00E2134A">
      <w:pPr>
        <w:pStyle w:val="Tekstopmerking"/>
        <w:rPr>
          <w:lang w:val="en-GB"/>
        </w:rPr>
      </w:pPr>
      <w:r>
        <w:rPr>
          <w:rFonts w:ascii="Arial" w:hAnsi="Arial" w:cs="Arial"/>
          <w:i/>
          <w:iCs/>
          <w:lang w:val="en-GB"/>
        </w:rPr>
        <w:t xml:space="preserve">If the sponsor </w:t>
      </w:r>
      <w:r w:rsidRPr="009E43B3">
        <w:rPr>
          <w:rFonts w:ascii="Arial" w:hAnsi="Arial" w:cs="Arial"/>
          <w:i/>
          <w:iCs/>
          <w:lang w:val="en-GB"/>
        </w:rPr>
        <w:t>wishes to obtain dispensation from the statutory obligation to provide insurance, because participating in the study is without risks, a reasoned request should be made to the accredited METC</w:t>
      </w:r>
      <w:r>
        <w:rPr>
          <w:rFonts w:ascii="Arial" w:hAnsi="Arial" w:cs="Arial"/>
          <w:i/>
          <w:iCs/>
          <w:lang w:val="en-GB"/>
        </w:rPr>
        <w:t xml:space="preserve"> and this dispensation should be mentioned here.</w:t>
      </w:r>
    </w:p>
  </w:comment>
  <w:comment w:id="169" w:author="CCMO" w:date="2015-10-08T17:03:00Z" w:initials="CCMO">
    <w:p w14:paraId="2415AFD8" w14:textId="77777777" w:rsidR="00E2134A" w:rsidRDefault="00E2134A">
      <w:pPr>
        <w:pStyle w:val="Tekstopmerking"/>
        <w:rPr>
          <w:rFonts w:ascii="Arial" w:hAnsi="Arial" w:cs="Arial"/>
          <w:i/>
          <w:lang w:val="en-GB"/>
        </w:rPr>
      </w:pPr>
      <w:r>
        <w:rPr>
          <w:rStyle w:val="Verwijzingopmerking"/>
        </w:rPr>
        <w:annotationRef/>
      </w:r>
      <w:r w:rsidRPr="00C4040E">
        <w:rPr>
          <w:rFonts w:ascii="Arial" w:hAnsi="Arial" w:cs="Arial"/>
          <w:i/>
          <w:lang w:val="en-GB"/>
        </w:rPr>
        <w:t xml:space="preserve">Data should be handled confidentially and if possible anonymously. Where it is necessary to be able to trace data to an individual subject, a subject identification code list can be used to link the data to the subject. The code should not be based on the patient initials and birth-date. </w:t>
      </w:r>
    </w:p>
    <w:p w14:paraId="6F07BE0B" w14:textId="77777777" w:rsidR="00E2134A" w:rsidRDefault="00E2134A">
      <w:pPr>
        <w:pStyle w:val="Tekstopmerking"/>
        <w:rPr>
          <w:rFonts w:ascii="Arial" w:hAnsi="Arial" w:cs="Arial"/>
          <w:i/>
          <w:lang w:val="en-GB"/>
        </w:rPr>
      </w:pPr>
    </w:p>
    <w:p w14:paraId="17129E44" w14:textId="77777777" w:rsidR="00E2134A" w:rsidRDefault="00E2134A">
      <w:pPr>
        <w:pStyle w:val="Tekstopmerking"/>
        <w:rPr>
          <w:rFonts w:ascii="Arial" w:hAnsi="Arial" w:cs="Arial"/>
          <w:i/>
          <w:lang w:val="en-GB"/>
        </w:rPr>
      </w:pPr>
      <w:r w:rsidRPr="00C4040E">
        <w:rPr>
          <w:rFonts w:ascii="Arial" w:hAnsi="Arial" w:cs="Arial"/>
          <w:i/>
          <w:lang w:val="en-GB"/>
        </w:rPr>
        <w:t xml:space="preserve">The key to the code should be safeguarded by the investigator or an independent person/committee (e.g. notary) in case the data or human material is kept for a longer period of time(see also the code of proper use: </w:t>
      </w:r>
      <w:hyperlink r:id="rId3" w:history="1">
        <w:r w:rsidRPr="008B2C0D">
          <w:rPr>
            <w:rStyle w:val="Hyperlink"/>
            <w:rFonts w:ascii="Arial" w:hAnsi="Arial" w:cs="Arial"/>
            <w:i/>
            <w:lang w:val="en-GB"/>
          </w:rPr>
          <w:t>www.fmwv.nl</w:t>
        </w:r>
      </w:hyperlink>
      <w:r w:rsidRPr="00C4040E">
        <w:rPr>
          <w:rFonts w:ascii="Arial" w:hAnsi="Arial" w:cs="Arial"/>
          <w:i/>
          <w:lang w:val="en-GB"/>
        </w:rPr>
        <w:t xml:space="preserve">). </w:t>
      </w:r>
    </w:p>
    <w:p w14:paraId="404E4A54" w14:textId="77777777" w:rsidR="00E2134A" w:rsidRDefault="00E2134A">
      <w:pPr>
        <w:pStyle w:val="Tekstopmerking"/>
        <w:rPr>
          <w:rFonts w:ascii="Arial" w:hAnsi="Arial" w:cs="Arial"/>
          <w:i/>
          <w:lang w:val="en-GB"/>
        </w:rPr>
      </w:pPr>
    </w:p>
    <w:p w14:paraId="16865821" w14:textId="77777777" w:rsidR="00E2134A" w:rsidRPr="00C4040E" w:rsidRDefault="00E2134A">
      <w:pPr>
        <w:pStyle w:val="Tekstopmerking"/>
        <w:rPr>
          <w:rFonts w:ascii="Arial" w:hAnsi="Arial" w:cs="Arial"/>
          <w:i/>
          <w:lang w:val="en-GB"/>
        </w:rPr>
      </w:pPr>
      <w:r w:rsidRPr="00C4040E">
        <w:rPr>
          <w:rFonts w:ascii="Arial" w:hAnsi="Arial" w:cs="Arial"/>
          <w:i/>
          <w:lang w:val="en-GB"/>
        </w:rPr>
        <w:t xml:space="preserve">The handling of personal data should comply with the Dutch Personal Data Protection Act (in Dutch: De Wet </w:t>
      </w:r>
      <w:proofErr w:type="spellStart"/>
      <w:r w:rsidRPr="00C4040E">
        <w:rPr>
          <w:rFonts w:ascii="Arial" w:hAnsi="Arial" w:cs="Arial"/>
          <w:i/>
          <w:lang w:val="en-GB"/>
        </w:rPr>
        <w:t>Bescherming</w:t>
      </w:r>
      <w:proofErr w:type="spellEnd"/>
      <w:r w:rsidRPr="00C4040E">
        <w:rPr>
          <w:rFonts w:ascii="Arial" w:hAnsi="Arial" w:cs="Arial"/>
          <w:i/>
          <w:lang w:val="en-GB"/>
        </w:rPr>
        <w:t xml:space="preserve"> </w:t>
      </w:r>
      <w:proofErr w:type="spellStart"/>
      <w:r w:rsidRPr="00C4040E">
        <w:rPr>
          <w:rFonts w:ascii="Arial" w:hAnsi="Arial" w:cs="Arial"/>
          <w:i/>
          <w:lang w:val="en-GB"/>
        </w:rPr>
        <w:t>Persoonsgegevens</w:t>
      </w:r>
      <w:proofErr w:type="spellEnd"/>
      <w:r w:rsidRPr="00C4040E">
        <w:rPr>
          <w:rFonts w:ascii="Arial" w:hAnsi="Arial" w:cs="Arial"/>
          <w:i/>
          <w:lang w:val="en-GB"/>
        </w:rPr>
        <w:t xml:space="preserve">, </w:t>
      </w:r>
      <w:proofErr w:type="spellStart"/>
      <w:r w:rsidRPr="00C4040E">
        <w:rPr>
          <w:rFonts w:ascii="Arial" w:hAnsi="Arial" w:cs="Arial"/>
          <w:i/>
          <w:lang w:val="en-GB"/>
        </w:rPr>
        <w:t>Wbp</w:t>
      </w:r>
      <w:proofErr w:type="spellEnd"/>
      <w:r w:rsidRPr="00C4040E">
        <w:rPr>
          <w:rFonts w:ascii="Arial" w:hAnsi="Arial" w:cs="Arial"/>
          <w:i/>
          <w:lang w:val="en-GB"/>
        </w:rPr>
        <w:t>).</w:t>
      </w:r>
    </w:p>
  </w:comment>
  <w:comment w:id="177" w:author="CCMO" w:date="2015-10-08T17:03:00Z" w:initials="CCMO">
    <w:p w14:paraId="5A190EFD" w14:textId="77777777" w:rsidR="00E2134A" w:rsidRPr="004A015D" w:rsidRDefault="00E2134A">
      <w:pPr>
        <w:pStyle w:val="Tekstopmerking"/>
        <w:rPr>
          <w:rFonts w:ascii="Arial" w:hAnsi="Arial" w:cs="Arial"/>
          <w:lang w:val="en-US"/>
        </w:rPr>
      </w:pPr>
      <w:r>
        <w:rPr>
          <w:rStyle w:val="Verwijzingopmerking"/>
        </w:rPr>
        <w:annotationRef/>
      </w:r>
      <w:r w:rsidRPr="004A015D">
        <w:rPr>
          <w:rFonts w:ascii="Arial" w:hAnsi="Arial" w:cs="Arial"/>
          <w:bCs/>
          <w:i/>
          <w:lang w:val="en-US"/>
        </w:rPr>
        <w:t xml:space="preserve">Is there a plausible mechanism? Is there adequate clinical and </w:t>
      </w:r>
      <w:proofErr w:type="spellStart"/>
      <w:r w:rsidRPr="004A015D">
        <w:rPr>
          <w:rFonts w:ascii="Arial" w:hAnsi="Arial" w:cs="Arial"/>
          <w:bCs/>
          <w:i/>
          <w:lang w:val="en-US"/>
        </w:rPr>
        <w:t>patho</w:t>
      </w:r>
      <w:proofErr w:type="spellEnd"/>
      <w:r w:rsidRPr="004A015D">
        <w:rPr>
          <w:rFonts w:ascii="Arial" w:hAnsi="Arial" w:cs="Arial"/>
          <w:bCs/>
          <w:i/>
          <w:lang w:val="en-US"/>
        </w:rPr>
        <w:t>-physiological knowledge about the mechanism?</w:t>
      </w:r>
      <w:r w:rsidRPr="00BD08E1">
        <w:rPr>
          <w:rFonts w:ascii="Arial" w:hAnsi="Arial" w:cs="Arial"/>
          <w:bCs/>
          <w:i/>
          <w:lang w:val="en-US"/>
        </w:rPr>
        <w:t xml:space="preserve"> </w:t>
      </w:r>
      <w:r>
        <w:rPr>
          <w:rFonts w:ascii="Arial" w:hAnsi="Arial" w:cs="Arial"/>
          <w:bCs/>
          <w:i/>
          <w:lang w:val="en-US"/>
        </w:rPr>
        <w:t xml:space="preserve">Particularly consider potential activation of self-amplifying mechanisms (immunologic, psychiatric, </w:t>
      </w:r>
      <w:proofErr w:type="spellStart"/>
      <w:r>
        <w:rPr>
          <w:rFonts w:ascii="Arial" w:hAnsi="Arial" w:cs="Arial"/>
          <w:bCs/>
          <w:i/>
          <w:lang w:val="en-US"/>
        </w:rPr>
        <w:t>coagulatory</w:t>
      </w:r>
      <w:proofErr w:type="spellEnd"/>
      <w:r>
        <w:rPr>
          <w:rFonts w:ascii="Arial" w:hAnsi="Arial" w:cs="Arial"/>
          <w:bCs/>
          <w:i/>
          <w:lang w:val="en-US"/>
        </w:rPr>
        <w:t>)</w:t>
      </w:r>
    </w:p>
  </w:comment>
  <w:comment w:id="178" w:author="CCMO" w:date="2015-10-08T17:03:00Z" w:initials="CCMO">
    <w:p w14:paraId="0E60EF68" w14:textId="77777777" w:rsidR="00E2134A" w:rsidRPr="002758F7" w:rsidRDefault="00E2134A">
      <w:pPr>
        <w:pStyle w:val="Tekstopmerking"/>
        <w:rPr>
          <w:lang w:val="en-US"/>
        </w:rPr>
      </w:pPr>
      <w:r w:rsidRPr="004A015D">
        <w:rPr>
          <w:rStyle w:val="Verwijzingopmerking"/>
          <w:rFonts w:ascii="Arial" w:hAnsi="Arial" w:cs="Arial"/>
          <w:sz w:val="20"/>
          <w:szCs w:val="20"/>
        </w:rPr>
        <w:annotationRef/>
      </w:r>
      <w:r w:rsidRPr="004A015D">
        <w:rPr>
          <w:rFonts w:ascii="Arial" w:hAnsi="Arial" w:cs="Arial"/>
          <w:bCs/>
          <w:i/>
          <w:lang w:val="en-US"/>
        </w:rPr>
        <w:t>I</w:t>
      </w:r>
      <w:r w:rsidRPr="001B64DB">
        <w:rPr>
          <w:rFonts w:ascii="Arial" w:hAnsi="Arial" w:cs="Arial"/>
          <w:bCs/>
          <w:i/>
          <w:lang w:val="en-US"/>
        </w:rPr>
        <w:t>nvestigate direct mechanism, assess related mechanisms and analogue disease state</w:t>
      </w:r>
      <w:r>
        <w:rPr>
          <w:rFonts w:ascii="Arial" w:hAnsi="Arial" w:cs="Arial"/>
          <w:bCs/>
          <w:i/>
          <w:lang w:val="en-US"/>
        </w:rPr>
        <w:t>s</w:t>
      </w:r>
      <w:r w:rsidRPr="001B64DB">
        <w:rPr>
          <w:rFonts w:ascii="Arial" w:hAnsi="Arial" w:cs="Arial"/>
          <w:bCs/>
          <w:i/>
          <w:lang w:val="en-US"/>
        </w:rPr>
        <w:t>, investigate primary and secondary pharmacology</w:t>
      </w:r>
    </w:p>
  </w:comment>
  <w:comment w:id="179" w:author="CCMO" w:date="2015-10-08T17:03:00Z" w:initials="CCMO">
    <w:p w14:paraId="37CD270C" w14:textId="77777777" w:rsidR="00E2134A" w:rsidRPr="002758F7" w:rsidRDefault="00E2134A">
      <w:pPr>
        <w:pStyle w:val="Tekstopmerking"/>
        <w:rPr>
          <w:lang w:val="en-US"/>
        </w:rPr>
      </w:pPr>
      <w:r>
        <w:rPr>
          <w:rStyle w:val="Verwijzingopmerking"/>
        </w:rPr>
        <w:annotationRef/>
      </w:r>
      <w:r w:rsidRPr="001B64DB">
        <w:rPr>
          <w:rFonts w:ascii="Arial" w:hAnsi="Arial" w:cs="Arial"/>
          <w:bCs/>
          <w:i/>
          <w:lang w:val="en-US"/>
        </w:rPr>
        <w:t>Receptor homology? post-receptor mechanism similar? measurement system applicable? human ex-vivo tests available?</w:t>
      </w:r>
    </w:p>
  </w:comment>
  <w:comment w:id="180" w:author="CCMO" w:date="2015-10-08T17:03:00Z" w:initials="CCMO">
    <w:p w14:paraId="545FCF06" w14:textId="77777777" w:rsidR="00E2134A" w:rsidRPr="00266173" w:rsidRDefault="00E2134A">
      <w:pPr>
        <w:pStyle w:val="Tekstopmerking"/>
        <w:rPr>
          <w:rFonts w:ascii="Arial" w:hAnsi="Arial" w:cs="Arial"/>
          <w:lang w:val="en-US"/>
        </w:rPr>
      </w:pPr>
      <w:r>
        <w:rPr>
          <w:rStyle w:val="Verwijzingopmerking"/>
        </w:rPr>
        <w:annotationRef/>
      </w:r>
      <w:r w:rsidRPr="00266173">
        <w:rPr>
          <w:rFonts w:ascii="Arial" w:hAnsi="Arial" w:cs="Arial"/>
          <w:bCs/>
          <w:i/>
          <w:lang w:val="en-US"/>
        </w:rPr>
        <w:t>Receptor distribution in tissues; General pharmacological studies; Toxicology studies</w:t>
      </w:r>
    </w:p>
  </w:comment>
  <w:comment w:id="181" w:author="CCMO" w:date="2015-10-08T17:03:00Z" w:initials="CCMO">
    <w:p w14:paraId="7A9606F2" w14:textId="77777777" w:rsidR="00E2134A" w:rsidRPr="004A015D" w:rsidRDefault="00E2134A">
      <w:pPr>
        <w:pStyle w:val="Tekstopmerking"/>
        <w:rPr>
          <w:rFonts w:ascii="Arial" w:hAnsi="Arial" w:cs="Arial"/>
          <w:lang w:val="en-US"/>
        </w:rPr>
      </w:pPr>
      <w:r>
        <w:rPr>
          <w:rStyle w:val="Verwijzingopmerking"/>
        </w:rPr>
        <w:annotationRef/>
      </w:r>
      <w:r>
        <w:rPr>
          <w:rFonts w:ascii="Arial" w:hAnsi="Arial" w:cs="Arial"/>
          <w:bCs/>
          <w:i/>
          <w:lang w:val="en-US"/>
        </w:rPr>
        <w:t>Predictions of safety window</w:t>
      </w:r>
      <w:r>
        <w:rPr>
          <w:rStyle w:val="Verwijzingopmerking"/>
        </w:rPr>
        <w:annotationRef/>
      </w:r>
      <w:r w:rsidRPr="009E39D3">
        <w:rPr>
          <w:rFonts w:ascii="Arial" w:hAnsi="Arial" w:cs="Arial"/>
          <w:bCs/>
          <w:i/>
          <w:lang w:val="en-US"/>
        </w:rPr>
        <w:t xml:space="preserve"> (</w:t>
      </w:r>
      <w:r>
        <w:rPr>
          <w:rFonts w:ascii="Arial" w:hAnsi="Arial" w:cs="Arial"/>
          <w:bCs/>
          <w:i/>
          <w:lang w:val="en-US"/>
        </w:rPr>
        <w:t xml:space="preserve">anticipated drug levels for beneficial vs potentially harmful effects); </w:t>
      </w:r>
      <w:r w:rsidRPr="004A015D">
        <w:rPr>
          <w:rFonts w:ascii="Arial" w:hAnsi="Arial" w:cs="Arial"/>
          <w:bCs/>
          <w:i/>
          <w:lang w:val="en-US"/>
        </w:rPr>
        <w:t>Dose</w:t>
      </w:r>
      <w:r>
        <w:rPr>
          <w:rFonts w:ascii="Arial" w:hAnsi="Arial" w:cs="Arial"/>
          <w:bCs/>
          <w:i/>
          <w:lang w:val="en-US"/>
        </w:rPr>
        <w:t>-</w:t>
      </w:r>
      <w:r w:rsidRPr="004A015D">
        <w:rPr>
          <w:rFonts w:ascii="Arial" w:hAnsi="Arial" w:cs="Arial"/>
          <w:bCs/>
          <w:i/>
          <w:lang w:val="en-US"/>
        </w:rPr>
        <w:t xml:space="preserve"> or concentration </w:t>
      </w:r>
      <w:r>
        <w:rPr>
          <w:rFonts w:ascii="Arial" w:hAnsi="Arial" w:cs="Arial"/>
          <w:bCs/>
          <w:i/>
          <w:lang w:val="en-US"/>
        </w:rPr>
        <w:t xml:space="preserve">–effect </w:t>
      </w:r>
      <w:r w:rsidRPr="004A015D">
        <w:rPr>
          <w:rFonts w:ascii="Arial" w:hAnsi="Arial" w:cs="Arial"/>
          <w:bCs/>
          <w:i/>
          <w:lang w:val="en-US"/>
        </w:rPr>
        <w:t xml:space="preserve">relation; </w:t>
      </w:r>
      <w:r>
        <w:rPr>
          <w:rFonts w:ascii="Arial" w:hAnsi="Arial" w:cs="Arial"/>
          <w:bCs/>
          <w:i/>
          <w:lang w:val="en-US"/>
        </w:rPr>
        <w:t>Nature and seriousness</w:t>
      </w:r>
      <w:r w:rsidRPr="004A015D">
        <w:rPr>
          <w:rFonts w:ascii="Arial" w:hAnsi="Arial" w:cs="Arial"/>
          <w:bCs/>
          <w:i/>
          <w:lang w:val="en-US"/>
        </w:rPr>
        <w:t xml:space="preserve"> </w:t>
      </w:r>
      <w:r>
        <w:rPr>
          <w:rFonts w:ascii="Arial" w:hAnsi="Arial" w:cs="Arial"/>
          <w:bCs/>
          <w:i/>
          <w:lang w:val="en-US"/>
        </w:rPr>
        <w:t>of potential adverse effects (v</w:t>
      </w:r>
      <w:r w:rsidRPr="004A015D">
        <w:rPr>
          <w:rFonts w:ascii="Arial" w:hAnsi="Arial" w:cs="Arial"/>
          <w:bCs/>
          <w:i/>
          <w:lang w:val="en-US"/>
        </w:rPr>
        <w:t>ital organ systems affected</w:t>
      </w:r>
      <w:r>
        <w:rPr>
          <w:rFonts w:ascii="Arial" w:hAnsi="Arial" w:cs="Arial"/>
          <w:bCs/>
          <w:i/>
          <w:lang w:val="en-US"/>
        </w:rPr>
        <w:t>)</w:t>
      </w:r>
    </w:p>
  </w:comment>
  <w:comment w:id="182" w:author="CCMO" w:date="2015-10-08T17:03:00Z" w:initials="CCMO">
    <w:p w14:paraId="68957616" w14:textId="77777777" w:rsidR="00E2134A" w:rsidRPr="002758F7" w:rsidRDefault="00E2134A">
      <w:pPr>
        <w:pStyle w:val="Tekstopmerking"/>
        <w:rPr>
          <w:lang w:val="en-US"/>
        </w:rPr>
      </w:pPr>
      <w:r>
        <w:rPr>
          <w:rStyle w:val="Verwijzingopmerking"/>
        </w:rPr>
        <w:annotationRef/>
      </w:r>
      <w:r w:rsidRPr="001B64DB">
        <w:rPr>
          <w:rFonts w:ascii="Arial" w:hAnsi="Arial" w:cs="Arial"/>
          <w:bCs/>
          <w:i/>
          <w:lang w:val="en-US"/>
        </w:rPr>
        <w:t>Half-life in relevant effect compartment; Pharmacokinetic dynamic relations; Active or toxic metabolites</w:t>
      </w:r>
    </w:p>
  </w:comment>
  <w:comment w:id="183" w:author="CCMO" w:date="2015-10-08T17:03:00Z" w:initials="CCMO">
    <w:p w14:paraId="48E013B7" w14:textId="77777777" w:rsidR="00E2134A" w:rsidRPr="0071236F" w:rsidRDefault="00E2134A">
      <w:pPr>
        <w:pStyle w:val="Tekstopmerking"/>
        <w:rPr>
          <w:rFonts w:ascii="Arial" w:hAnsi="Arial" w:cs="Arial"/>
          <w:i/>
          <w:lang w:val="en-US"/>
        </w:rPr>
      </w:pPr>
      <w:r>
        <w:rPr>
          <w:rStyle w:val="Verwijzingopmerking"/>
        </w:rPr>
        <w:annotationRef/>
      </w:r>
      <w:r w:rsidRPr="00C4040E">
        <w:rPr>
          <w:rFonts w:ascii="Arial" w:hAnsi="Arial" w:cs="Arial"/>
          <w:i/>
          <w:lang w:val="en-US"/>
        </w:rPr>
        <w:t>For instance are research subjects healthy volunteers or patients suffering from a life threatening disease? Are the research subjects patients at an</w:t>
      </w:r>
      <w:r w:rsidRPr="0071236F">
        <w:rPr>
          <w:rFonts w:ascii="Arial" w:hAnsi="Arial" w:cs="Arial"/>
          <w:i/>
          <w:lang w:val="en-US"/>
        </w:rPr>
        <w:t xml:space="preserve"> Intensive Care? Is the condition of the patients that participate in this study stable? Are women with child bearing potential included in the study?  </w:t>
      </w:r>
    </w:p>
  </w:comment>
  <w:comment w:id="184" w:author="CCMO" w:date="2015-10-08T17:03:00Z" w:initials="CCMO">
    <w:p w14:paraId="576138A2" w14:textId="77777777" w:rsidR="00E2134A" w:rsidRPr="009B58BF" w:rsidRDefault="00E2134A">
      <w:pPr>
        <w:pStyle w:val="Tekstopmerking"/>
        <w:rPr>
          <w:rFonts w:ascii="Arial" w:hAnsi="Arial" w:cs="Arial"/>
          <w:i/>
          <w:lang w:val="en-US"/>
        </w:rPr>
      </w:pPr>
      <w:r>
        <w:rPr>
          <w:rStyle w:val="Verwijzingopmerking"/>
        </w:rPr>
        <w:annotationRef/>
      </w:r>
      <w:r w:rsidRPr="009B58BF">
        <w:rPr>
          <w:rFonts w:ascii="Arial" w:hAnsi="Arial" w:cs="Arial"/>
          <w:i/>
          <w:lang w:val="en-US"/>
        </w:rPr>
        <w:t>For studies where a combination of products is given, or participants are allowed to use certain products/medicines</w:t>
      </w:r>
      <w:r>
        <w:rPr>
          <w:rFonts w:ascii="Arial" w:hAnsi="Arial" w:cs="Arial"/>
          <w:i/>
          <w:lang w:val="en-US"/>
        </w:rPr>
        <w:t>: Systematically consider potential pharmacokinetic interactions (CYP450, P-</w:t>
      </w:r>
      <w:proofErr w:type="spellStart"/>
      <w:r>
        <w:rPr>
          <w:rFonts w:ascii="Arial" w:hAnsi="Arial" w:cs="Arial"/>
          <w:i/>
          <w:lang w:val="en-US"/>
        </w:rPr>
        <w:t>gp</w:t>
      </w:r>
      <w:proofErr w:type="spellEnd"/>
      <w:r>
        <w:rPr>
          <w:rFonts w:ascii="Arial" w:hAnsi="Arial" w:cs="Arial"/>
          <w:i/>
          <w:lang w:val="en-US"/>
        </w:rPr>
        <w:t xml:space="preserve">) and </w:t>
      </w:r>
      <w:proofErr w:type="spellStart"/>
      <w:r>
        <w:rPr>
          <w:rFonts w:ascii="Arial" w:hAnsi="Arial" w:cs="Arial"/>
          <w:i/>
          <w:lang w:val="en-US"/>
        </w:rPr>
        <w:t>pharmacodynamic</w:t>
      </w:r>
      <w:proofErr w:type="spellEnd"/>
      <w:r>
        <w:rPr>
          <w:rFonts w:ascii="Arial" w:hAnsi="Arial" w:cs="Arial"/>
          <w:i/>
          <w:lang w:val="en-US"/>
        </w:rPr>
        <w:t xml:space="preserve"> interactions (pharmacological/physiological)</w:t>
      </w:r>
    </w:p>
  </w:comment>
  <w:comment w:id="185" w:author="CCMO" w:date="2015-10-08T17:03:00Z" w:initials="CCMO">
    <w:p w14:paraId="47C680EF" w14:textId="77777777" w:rsidR="00E2134A" w:rsidRPr="002758F7" w:rsidRDefault="00E2134A">
      <w:pPr>
        <w:pStyle w:val="Tekstopmerking"/>
        <w:rPr>
          <w:lang w:val="en-US"/>
        </w:rPr>
      </w:pPr>
      <w:r>
        <w:rPr>
          <w:rStyle w:val="Verwijzingopmerking"/>
        </w:rPr>
        <w:annotationRef/>
      </w:r>
      <w:r w:rsidRPr="002758F7">
        <w:rPr>
          <w:rFonts w:ascii="Arial" w:hAnsi="Arial" w:cs="Arial"/>
          <w:bCs/>
          <w:i/>
          <w:lang w:val="en-US"/>
        </w:rPr>
        <w:t>Biomarkers for effect in animal and man; Precision and accuracy of measurement; Relation of marker to clinical effect</w:t>
      </w:r>
    </w:p>
  </w:comment>
  <w:comment w:id="186" w:author="CCMO" w:date="2015-10-08T17:03:00Z" w:initials="CCMO">
    <w:p w14:paraId="254D21C0" w14:textId="77777777" w:rsidR="00E2134A" w:rsidRPr="000D5C29" w:rsidRDefault="00E2134A">
      <w:pPr>
        <w:pStyle w:val="Tekstopmerking"/>
        <w:rPr>
          <w:rFonts w:ascii="Arial" w:hAnsi="Arial" w:cs="Arial"/>
          <w:lang w:val="en-US"/>
        </w:rPr>
      </w:pPr>
      <w:r>
        <w:rPr>
          <w:rStyle w:val="Verwijzingopmerking"/>
        </w:rPr>
        <w:annotationRef/>
      </w:r>
      <w:r w:rsidRPr="004A015D">
        <w:rPr>
          <w:rFonts w:ascii="Arial" w:hAnsi="Arial" w:cs="Arial"/>
          <w:bCs/>
          <w:i/>
          <w:lang w:val="en-US"/>
        </w:rPr>
        <w:t>Antidotes or antagonists; Other countermeasures</w:t>
      </w:r>
      <w:r>
        <w:rPr>
          <w:rFonts w:ascii="Arial" w:hAnsi="Arial" w:cs="Arial"/>
          <w:bCs/>
          <w:i/>
          <w:lang w:val="en-US"/>
        </w:rPr>
        <w:t>; for instance</w:t>
      </w:r>
      <w:r>
        <w:rPr>
          <w:rFonts w:ascii="Arial" w:hAnsi="Arial" w:cs="Arial"/>
          <w:i/>
          <w:lang w:val="en-US"/>
        </w:rPr>
        <w:t xml:space="preserve"> assurance of access to adequate medical support  in case of emergencies (also considering the number of concomitant participants and the risk of the intervention)</w:t>
      </w:r>
    </w:p>
  </w:comment>
  <w:comment w:id="188" w:author="CCMO" w:date="2015-10-08T17:03:00Z" w:initials="CCMO">
    <w:p w14:paraId="1B147CD2" w14:textId="77777777" w:rsidR="00E2134A" w:rsidRPr="00EA0147" w:rsidRDefault="00E2134A">
      <w:pPr>
        <w:pStyle w:val="Tekstopmerking"/>
        <w:rPr>
          <w:rFonts w:ascii="Arial" w:hAnsi="Arial" w:cs="Arial"/>
          <w:i/>
          <w:lang w:val="en-US"/>
        </w:rPr>
      </w:pPr>
      <w:r>
        <w:rPr>
          <w:rStyle w:val="Verwijzingopmerking"/>
        </w:rPr>
        <w:annotationRef/>
      </w:r>
      <w:r w:rsidRPr="00C4040E">
        <w:rPr>
          <w:rFonts w:ascii="Arial" w:hAnsi="Arial" w:cs="Arial"/>
          <w:i/>
          <w:lang w:val="en-US"/>
        </w:rPr>
        <w:t>Examples can be: type of study population, certain in- or exclusion criteria, additional safety measurements, prolonged supervision of participants, establishing a DSMB or safety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F49D89" w15:done="0"/>
  <w15:commentEx w15:paraId="3D760461" w15:done="0"/>
  <w15:commentEx w15:paraId="3B894254" w15:done="1"/>
  <w15:commentEx w15:paraId="0D6F93ED" w15:done="1"/>
  <w15:commentEx w15:paraId="7DFBDCF8" w15:paraIdParent="0D6F93ED" w15:done="1"/>
  <w15:commentEx w15:paraId="20C3B8C1" w15:done="0"/>
  <w15:commentEx w15:paraId="6C6D4B8B" w15:done="0"/>
  <w15:commentEx w15:paraId="0A3655C4" w15:done="0"/>
  <w15:commentEx w15:paraId="29EF3742" w15:done="0"/>
  <w15:commentEx w15:paraId="30FA64D0" w15:done="0"/>
  <w15:commentEx w15:paraId="04CC478B" w15:done="0"/>
  <w15:commentEx w15:paraId="0F5E0FB0" w15:done="1"/>
  <w15:commentEx w15:paraId="573CA486" w15:done="0"/>
  <w15:commentEx w15:paraId="47B87484" w15:done="0"/>
  <w15:commentEx w15:paraId="0A5AC9C3" w15:done="0"/>
  <w15:commentEx w15:paraId="01B3E485" w15:done="0"/>
  <w15:commentEx w15:paraId="23B4ED3C" w15:done="0"/>
  <w15:commentEx w15:paraId="17EC3D54" w15:paraIdParent="23B4ED3C" w15:done="0"/>
  <w15:commentEx w15:paraId="12AB17C6" w15:done="0"/>
  <w15:commentEx w15:paraId="32C61069" w15:done="1"/>
  <w15:commentEx w15:paraId="610238BF" w15:paraIdParent="32C61069" w15:done="1"/>
  <w15:commentEx w15:paraId="61DC4D92" w15:done="0"/>
  <w15:commentEx w15:paraId="19616527" w15:done="0"/>
  <w15:commentEx w15:paraId="545A7C66" w15:done="1"/>
  <w15:commentEx w15:paraId="4D7F4ECB" w15:done="1"/>
  <w15:commentEx w15:paraId="55C67F3F" w15:done="1"/>
  <w15:commentEx w15:paraId="364942FB" w15:done="1"/>
  <w15:commentEx w15:paraId="1ECF8C2F" w15:done="1"/>
  <w15:commentEx w15:paraId="324CD2A7" w15:done="1"/>
  <w15:commentEx w15:paraId="3D094361" w15:paraIdParent="324CD2A7" w15:done="1"/>
  <w15:commentEx w15:paraId="3AE26D9F" w15:done="1"/>
  <w15:commentEx w15:paraId="7AF960B1" w15:done="1"/>
  <w15:commentEx w15:paraId="08AC4C0B" w15:done="1"/>
  <w15:commentEx w15:paraId="682A69DB" w15:done="0"/>
  <w15:commentEx w15:paraId="7CBA8D50" w15:done="0"/>
  <w15:commentEx w15:paraId="4AC93E22" w15:done="0"/>
  <w15:commentEx w15:paraId="7FF66BC0" w15:done="0"/>
  <w15:commentEx w15:paraId="39CC62A3" w15:done="1"/>
  <w15:commentEx w15:paraId="5763C010" w15:paraIdParent="39CC62A3" w15:done="1"/>
  <w15:commentEx w15:paraId="713F6A2F" w15:done="0"/>
  <w15:commentEx w15:paraId="576D2B90" w15:done="0"/>
  <w15:commentEx w15:paraId="5525247A" w15:done="1"/>
  <w15:commentEx w15:paraId="286F011B" w15:done="0"/>
  <w15:commentEx w15:paraId="0A5BDC99" w15:done="1"/>
  <w15:commentEx w15:paraId="359EC449" w15:done="1"/>
  <w15:commentEx w15:paraId="31D2F2E4" w15:paraIdParent="359EC449" w15:done="1"/>
  <w15:commentEx w15:paraId="4610C569" w15:done="1"/>
  <w15:commentEx w15:paraId="35E16210" w15:done="1"/>
  <w15:commentEx w15:paraId="28FEF74D" w15:paraIdParent="35E16210" w15:done="1"/>
  <w15:commentEx w15:paraId="747A495D" w15:done="0"/>
  <w15:commentEx w15:paraId="27DE32A1" w15:done="1"/>
  <w15:commentEx w15:paraId="142EA884" w15:done="1"/>
  <w15:commentEx w15:paraId="484C0282" w15:paraIdParent="142EA884" w15:done="1"/>
  <w15:commentEx w15:paraId="1A833F07" w15:done="1"/>
  <w15:commentEx w15:paraId="1B7E02BF" w15:paraIdParent="1A833F07" w15:done="1"/>
  <w15:commentEx w15:paraId="1C4E0DE0" w15:done="0"/>
  <w15:commentEx w15:paraId="701AE254" w15:done="0"/>
  <w15:commentEx w15:paraId="0C722138" w15:done="1"/>
  <w15:commentEx w15:paraId="56857E3B" w15:done="0"/>
  <w15:commentEx w15:paraId="7109696A" w15:done="1"/>
  <w15:commentEx w15:paraId="58F0AC7A" w15:done="1"/>
  <w15:commentEx w15:paraId="16865821" w15:done="0"/>
  <w15:commentEx w15:paraId="5A190EFD" w15:done="0"/>
  <w15:commentEx w15:paraId="0E60EF68" w15:done="0"/>
  <w15:commentEx w15:paraId="37CD270C" w15:done="0"/>
  <w15:commentEx w15:paraId="545FCF06" w15:done="0"/>
  <w15:commentEx w15:paraId="7A9606F2" w15:done="0"/>
  <w15:commentEx w15:paraId="68957616" w15:done="0"/>
  <w15:commentEx w15:paraId="48E013B7" w15:done="0"/>
  <w15:commentEx w15:paraId="576138A2" w15:done="0"/>
  <w15:commentEx w15:paraId="47C680EF" w15:done="0"/>
  <w15:commentEx w15:paraId="254D21C0" w15:done="0"/>
  <w15:commentEx w15:paraId="1B147C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F49D89" w16cid:durableId="1FF55EB8"/>
  <w16cid:commentId w16cid:paraId="3D760461" w16cid:durableId="2023BC20"/>
  <w16cid:commentId w16cid:paraId="3B894254" w16cid:durableId="1FF56041"/>
  <w16cid:commentId w16cid:paraId="0D6F93ED" w16cid:durableId="2023BC22"/>
  <w16cid:commentId w16cid:paraId="7DFBDCF8" w16cid:durableId="202D04A3"/>
  <w16cid:commentId w16cid:paraId="20C3B8C1" w16cid:durableId="2023BC23"/>
  <w16cid:commentId w16cid:paraId="6C6D4B8B" w16cid:durableId="2023BC24"/>
  <w16cid:commentId w16cid:paraId="0A3655C4" w16cid:durableId="2023BC26"/>
  <w16cid:commentId w16cid:paraId="29EF3742" w16cid:durableId="2023BC2A"/>
  <w16cid:commentId w16cid:paraId="30FA64D0" w16cid:durableId="2023BC2C"/>
  <w16cid:commentId w16cid:paraId="04CC478B" w16cid:durableId="2023BC2D"/>
  <w16cid:commentId w16cid:paraId="0F5E0FB0" w16cid:durableId="2023BC2E"/>
  <w16cid:commentId w16cid:paraId="573CA486" w16cid:durableId="2023BC2F"/>
  <w16cid:commentId w16cid:paraId="47B87484" w16cid:durableId="1FF55EC0"/>
  <w16cid:commentId w16cid:paraId="0A5AC9C3" w16cid:durableId="1FF55EC1"/>
  <w16cid:commentId w16cid:paraId="01B3E485" w16cid:durableId="2023BC32"/>
  <w16cid:commentId w16cid:paraId="23B4ED3C" w16cid:durableId="2023BC34"/>
  <w16cid:commentId w16cid:paraId="17EC3D54" w16cid:durableId="2023D4B1"/>
  <w16cid:commentId w16cid:paraId="12AB17C6" w16cid:durableId="2023BC35"/>
  <w16cid:commentId w16cid:paraId="32C61069" w16cid:durableId="2023BC38"/>
  <w16cid:commentId w16cid:paraId="610238BF" w16cid:durableId="2023D591"/>
  <w16cid:commentId w16cid:paraId="61DC4D92" w16cid:durableId="2023BC39"/>
  <w16cid:commentId w16cid:paraId="19616527" w16cid:durableId="206AF5EC"/>
  <w16cid:commentId w16cid:paraId="545A7C66" w16cid:durableId="1FF55EC8"/>
  <w16cid:commentId w16cid:paraId="4D7F4ECB" w16cid:durableId="1FF55ECA"/>
  <w16cid:commentId w16cid:paraId="55C67F3F" w16cid:durableId="1FF55ECC"/>
  <w16cid:commentId w16cid:paraId="364942FB" w16cid:durableId="20116BAF"/>
  <w16cid:commentId w16cid:paraId="1ECF8C2F" w16cid:durableId="1FF55ECD"/>
  <w16cid:commentId w16cid:paraId="324CD2A7" w16cid:durableId="1FF55ECE"/>
  <w16cid:commentId w16cid:paraId="3D094361" w16cid:durableId="1FF566A4"/>
  <w16cid:commentId w16cid:paraId="3AE26D9F" w16cid:durableId="1FF55ECF"/>
  <w16cid:commentId w16cid:paraId="7AF960B1" w16cid:durableId="1FF55ED0"/>
  <w16cid:commentId w16cid:paraId="08AC4C0B" w16cid:durableId="1FF55ED1"/>
  <w16cid:commentId w16cid:paraId="682A69DB" w16cid:durableId="2023BC49"/>
  <w16cid:commentId w16cid:paraId="7CBA8D50" w16cid:durableId="2051E631"/>
  <w16cid:commentId w16cid:paraId="4AC93E22" w16cid:durableId="2048B06E"/>
  <w16cid:commentId w16cid:paraId="7FF66BC0" w16cid:durableId="2023BC4D"/>
  <w16cid:commentId w16cid:paraId="39CC62A3" w16cid:durableId="1FF55ED3"/>
  <w16cid:commentId w16cid:paraId="5763C010" w16cid:durableId="1FFBF6C9"/>
  <w16cid:commentId w16cid:paraId="713F6A2F" w16cid:durableId="206AF6BF"/>
  <w16cid:commentId w16cid:paraId="576D2B90" w16cid:durableId="2086AD8F"/>
  <w16cid:commentId w16cid:paraId="5525247A" w16cid:durableId="1FF55ED7"/>
  <w16cid:commentId w16cid:paraId="286F011B" w16cid:durableId="2051F108"/>
  <w16cid:commentId w16cid:paraId="0A5BDC99" w16cid:durableId="1FF55ED9"/>
  <w16cid:commentId w16cid:paraId="359EC449" w16cid:durableId="1FF55EDA"/>
  <w16cid:commentId w16cid:paraId="31D2F2E4" w16cid:durableId="1FFBF789"/>
  <w16cid:commentId w16cid:paraId="4610C569" w16cid:durableId="1FF55EDB"/>
  <w16cid:commentId w16cid:paraId="35E16210" w16cid:durableId="1FF55EDC"/>
  <w16cid:commentId w16cid:paraId="28FEF74D" w16cid:durableId="1FFBF7CD"/>
  <w16cid:commentId w16cid:paraId="747A495D" w16cid:durableId="1FFED6FB"/>
  <w16cid:commentId w16cid:paraId="27DE32A1" w16cid:durableId="1FF55EDE"/>
  <w16cid:commentId w16cid:paraId="142EA884" w16cid:durableId="1FF55EDF"/>
  <w16cid:commentId w16cid:paraId="484C0282" w16cid:durableId="1FFBF829"/>
  <w16cid:commentId w16cid:paraId="1A833F07" w16cid:durableId="1FF55EE0"/>
  <w16cid:commentId w16cid:paraId="1B7E02BF" w16cid:durableId="1FFBF852"/>
  <w16cid:commentId w16cid:paraId="1C4E0DE0" w16cid:durableId="2023BC60"/>
  <w16cid:commentId w16cid:paraId="701AE254" w16cid:durableId="203CE527"/>
  <w16cid:commentId w16cid:paraId="0C722138" w16cid:durableId="1FF55EE9"/>
  <w16cid:commentId w16cid:paraId="56857E3B" w16cid:durableId="1FF55EEB"/>
  <w16cid:commentId w16cid:paraId="7109696A" w16cid:durableId="1FF55EF5"/>
  <w16cid:commentId w16cid:paraId="58F0AC7A" w16cid:durableId="1FF55EF6"/>
  <w16cid:commentId w16cid:paraId="16865821" w16cid:durableId="1FF55EF7"/>
  <w16cid:commentId w16cid:paraId="5A190EFD" w16cid:durableId="1FF55EFA"/>
  <w16cid:commentId w16cid:paraId="0E60EF68" w16cid:durableId="1FF55EFB"/>
  <w16cid:commentId w16cid:paraId="37CD270C" w16cid:durableId="1FF55EFC"/>
  <w16cid:commentId w16cid:paraId="545FCF06" w16cid:durableId="1FF55EFD"/>
  <w16cid:commentId w16cid:paraId="7A9606F2" w16cid:durableId="1FF55EFE"/>
  <w16cid:commentId w16cid:paraId="68957616" w16cid:durableId="1FF55EFF"/>
  <w16cid:commentId w16cid:paraId="48E013B7" w16cid:durableId="1FF55F00"/>
  <w16cid:commentId w16cid:paraId="576138A2" w16cid:durableId="1FF55F01"/>
  <w16cid:commentId w16cid:paraId="47C680EF" w16cid:durableId="1FF55F02"/>
  <w16cid:commentId w16cid:paraId="254D21C0" w16cid:durableId="1FF55F03"/>
  <w16cid:commentId w16cid:paraId="1B147CD2" w16cid:durableId="1FF55F0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E39F9" w14:textId="77777777" w:rsidR="00D80E77" w:rsidRDefault="00D80E77">
      <w:r>
        <w:separator/>
      </w:r>
    </w:p>
  </w:endnote>
  <w:endnote w:type="continuationSeparator" w:id="0">
    <w:p w14:paraId="15DE0588" w14:textId="77777777" w:rsidR="00D80E77" w:rsidRDefault="00D80E77">
      <w:r>
        <w:continuationSeparator/>
      </w:r>
    </w:p>
  </w:endnote>
  <w:endnote w:type="continuationNotice" w:id="1">
    <w:p w14:paraId="318C657D" w14:textId="77777777" w:rsidR="00D80E77" w:rsidRDefault="00D80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TLHaarlemmerSD">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aarlemmer MT Medium OsF">
    <w:altName w:val="Constant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mp;quot">
    <w:altName w:val="Cambria"/>
    <w:panose1 w:val="00000000000000000000"/>
    <w:charset w:val="00"/>
    <w:family w:val="roman"/>
    <w:notTrueType/>
    <w:pitch w:val="default"/>
  </w:font>
  <w:font w:name="AdvTTf91de5ab">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1945" w14:textId="77777777" w:rsidR="00E2134A" w:rsidRDefault="00E2134A">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92D6873" w14:textId="77777777" w:rsidR="00E2134A" w:rsidRDefault="00E2134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67A0" w14:textId="77777777" w:rsidR="00E2134A" w:rsidRDefault="00E2134A">
    <w:pPr>
      <w:pStyle w:val="Voettekst"/>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E8E36" w14:textId="06570BCB" w:rsidR="00E2134A" w:rsidRDefault="00E2134A">
    <w:pPr>
      <w:pStyle w:val="Voettekst"/>
    </w:pPr>
    <w:r w:rsidRPr="00003C81">
      <w:rPr>
        <w:sz w:val="20"/>
        <w:szCs w:val="20"/>
      </w:rPr>
      <w:t xml:space="preserve">Version </w:t>
    </w:r>
    <w:proofErr w:type="spellStart"/>
    <w:r w:rsidRPr="00003C81">
      <w:rPr>
        <w:sz w:val="20"/>
        <w:szCs w:val="20"/>
      </w:rPr>
      <w:t>number</w:t>
    </w:r>
    <w:proofErr w:type="spellEnd"/>
    <w:r w:rsidRPr="00003C81">
      <w:rPr>
        <w:sz w:val="20"/>
        <w:szCs w:val="20"/>
      </w:rPr>
      <w:t>:  ,date</w:t>
    </w:r>
    <w:r>
      <w:tab/>
    </w:r>
    <w:r>
      <w:tab/>
    </w:r>
    <w:r w:rsidRPr="00003C81">
      <w:rPr>
        <w:rStyle w:val="Paginanummer"/>
        <w:rFonts w:ascii="Arial" w:hAnsi="Arial" w:cs="Arial"/>
        <w:sz w:val="20"/>
        <w:szCs w:val="20"/>
      </w:rPr>
      <w:fldChar w:fldCharType="begin"/>
    </w:r>
    <w:r w:rsidRPr="00003C81">
      <w:rPr>
        <w:rStyle w:val="Paginanummer"/>
        <w:rFonts w:ascii="Arial" w:hAnsi="Arial" w:cs="Arial"/>
        <w:sz w:val="20"/>
        <w:szCs w:val="20"/>
      </w:rPr>
      <w:instrText xml:space="preserve"> PAGE </w:instrText>
    </w:r>
    <w:r w:rsidRPr="00003C81">
      <w:rPr>
        <w:rStyle w:val="Paginanummer"/>
        <w:rFonts w:ascii="Arial" w:hAnsi="Arial" w:cs="Arial"/>
        <w:sz w:val="20"/>
        <w:szCs w:val="20"/>
      </w:rPr>
      <w:fldChar w:fldCharType="separate"/>
    </w:r>
    <w:r w:rsidR="006E022D">
      <w:rPr>
        <w:rStyle w:val="Paginanummer"/>
        <w:rFonts w:ascii="Arial" w:hAnsi="Arial" w:cs="Arial"/>
        <w:noProof/>
        <w:sz w:val="20"/>
        <w:szCs w:val="20"/>
      </w:rPr>
      <w:t>40</w:t>
    </w:r>
    <w:r w:rsidRPr="00003C81">
      <w:rPr>
        <w:rStyle w:val="Paginanummer"/>
        <w:rFonts w:ascii="Arial" w:hAnsi="Arial" w:cs="Arial"/>
        <w:sz w:val="20"/>
        <w:szCs w:val="20"/>
      </w:rPr>
      <w:fldChar w:fldCharType="end"/>
    </w:r>
    <w:r w:rsidRPr="00003C81">
      <w:rPr>
        <w:rStyle w:val="Paginanummer"/>
        <w:rFonts w:ascii="Arial" w:hAnsi="Arial" w:cs="Arial"/>
        <w:sz w:val="20"/>
        <w:szCs w:val="20"/>
      </w:rPr>
      <w:t xml:space="preserve"> of </w:t>
    </w:r>
    <w:r w:rsidRPr="00003C81">
      <w:rPr>
        <w:rStyle w:val="Paginanummer"/>
        <w:rFonts w:ascii="Arial" w:hAnsi="Arial" w:cs="Arial"/>
        <w:sz w:val="20"/>
        <w:szCs w:val="20"/>
      </w:rPr>
      <w:fldChar w:fldCharType="begin"/>
    </w:r>
    <w:r w:rsidRPr="00003C81">
      <w:rPr>
        <w:rStyle w:val="Paginanummer"/>
        <w:rFonts w:ascii="Arial" w:hAnsi="Arial" w:cs="Arial"/>
        <w:sz w:val="20"/>
        <w:szCs w:val="20"/>
      </w:rPr>
      <w:instrText xml:space="preserve"> NUMPAGES </w:instrText>
    </w:r>
    <w:r w:rsidRPr="00003C81">
      <w:rPr>
        <w:rStyle w:val="Paginanummer"/>
        <w:rFonts w:ascii="Arial" w:hAnsi="Arial" w:cs="Arial"/>
        <w:sz w:val="20"/>
        <w:szCs w:val="20"/>
      </w:rPr>
      <w:fldChar w:fldCharType="separate"/>
    </w:r>
    <w:r w:rsidR="006E022D">
      <w:rPr>
        <w:rStyle w:val="Paginanummer"/>
        <w:rFonts w:ascii="Arial" w:hAnsi="Arial" w:cs="Arial"/>
        <w:noProof/>
        <w:sz w:val="20"/>
        <w:szCs w:val="20"/>
      </w:rPr>
      <w:t>40</w:t>
    </w:r>
    <w:r w:rsidRPr="00003C81">
      <w:rPr>
        <w:rStyle w:val="Paginanumm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319EC" w14:textId="77777777" w:rsidR="00D80E77" w:rsidRDefault="00D80E77">
      <w:r>
        <w:separator/>
      </w:r>
    </w:p>
  </w:footnote>
  <w:footnote w:type="continuationSeparator" w:id="0">
    <w:p w14:paraId="687051BA" w14:textId="77777777" w:rsidR="00D80E77" w:rsidRDefault="00D80E77">
      <w:r>
        <w:continuationSeparator/>
      </w:r>
    </w:p>
  </w:footnote>
  <w:footnote w:type="continuationNotice" w:id="1">
    <w:p w14:paraId="6179A35F" w14:textId="77777777" w:rsidR="00D80E77" w:rsidRDefault="00D80E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BDC3E" w14:textId="77777777" w:rsidR="00E2134A" w:rsidRPr="00201BB9" w:rsidRDefault="00E2134A" w:rsidP="003F0FDE">
    <w:pPr>
      <w:pStyle w:val="Koptekst"/>
      <w:pBdr>
        <w:bottom w:val="single" w:sz="4" w:space="1" w:color="auto"/>
      </w:pBdr>
      <w:rPr>
        <w:sz w:val="20"/>
        <w:szCs w:val="20"/>
        <w:lang w:val="en-US"/>
      </w:rPr>
    </w:pPr>
    <w:r w:rsidRPr="00736035">
      <w:rPr>
        <w:sz w:val="20"/>
        <w:szCs w:val="20"/>
        <w:lang w:val="en-US"/>
      </w:rPr>
      <w:t xml:space="preserve">Priming the epileptic Brain </w:t>
    </w:r>
    <w:r>
      <w:rPr>
        <w:sz w:val="20"/>
        <w:szCs w:val="20"/>
        <w:lang w:val="en-US"/>
      </w:rPr>
      <w:t>(PREP)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11"/>
    <w:lvl w:ilvl="0">
      <w:start w:val="1"/>
      <w:numFmt w:val="decimal"/>
      <w:lvlText w:val="%1."/>
      <w:lvlJc w:val="left"/>
      <w:pPr>
        <w:tabs>
          <w:tab w:val="num" w:pos="1060"/>
        </w:tabs>
        <w:ind w:left="1060" w:hanging="360"/>
      </w:pPr>
    </w:lvl>
  </w:abstractNum>
  <w:abstractNum w:abstractNumId="1">
    <w:nsid w:val="01BA6A7B"/>
    <w:multiLevelType w:val="hybridMultilevel"/>
    <w:tmpl w:val="DE3E733A"/>
    <w:lvl w:ilvl="0" w:tplc="04130001">
      <w:start w:val="1"/>
      <w:numFmt w:val="bullet"/>
      <w:lvlText w:val=""/>
      <w:lvlJc w:val="left"/>
      <w:pPr>
        <w:ind w:left="1571" w:hanging="360"/>
      </w:pPr>
      <w:rPr>
        <w:rFonts w:ascii="Symbol" w:hAnsi="Symbol" w:hint="default"/>
      </w:rPr>
    </w:lvl>
    <w:lvl w:ilvl="1" w:tplc="04130003">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2">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16BE3CB2"/>
    <w:multiLevelType w:val="hybridMultilevel"/>
    <w:tmpl w:val="93BC39E8"/>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abstractNum w:abstractNumId="7">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81A6111"/>
    <w:multiLevelType w:val="hybridMultilevel"/>
    <w:tmpl w:val="16F8678E"/>
    <w:lvl w:ilvl="0" w:tplc="ED766146">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89075D1"/>
    <w:multiLevelType w:val="hybridMultilevel"/>
    <w:tmpl w:val="83E2D89A"/>
    <w:lvl w:ilvl="0" w:tplc="CF9AF1A2">
      <w:start w:val="1"/>
      <w:numFmt w:val="bullet"/>
      <w:lvlText w:val="-"/>
      <w:lvlJc w:val="left"/>
      <w:pPr>
        <w:ind w:left="720" w:hanging="360"/>
      </w:pPr>
      <w:rPr>
        <w:rFonts w:ascii="Haarlemmer MT Medium OsF" w:eastAsia="Times New Roman" w:hAnsi="Haarlemmer MT Medium OsF"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2">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5">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23635536"/>
    <w:multiLevelType w:val="hybridMultilevel"/>
    <w:tmpl w:val="310CFEEC"/>
    <w:lvl w:ilvl="0" w:tplc="662E811A">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9">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4316936"/>
    <w:multiLevelType w:val="multilevel"/>
    <w:tmpl w:val="0F4AF326"/>
    <w:lvl w:ilvl="0">
      <w:start w:val="1"/>
      <w:numFmt w:val="decimal"/>
      <w:pStyle w:val="Kop1"/>
      <w:lvlText w:val="%1."/>
      <w:lvlJc w:val="left"/>
      <w:pPr>
        <w:tabs>
          <w:tab w:val="num" w:pos="340"/>
        </w:tabs>
        <w:ind w:left="340" w:hanging="340"/>
      </w:pPr>
      <w:rPr>
        <w:rFonts w:hint="default"/>
        <w:b/>
        <w:i w:val="0"/>
      </w:rPr>
    </w:lvl>
    <w:lvl w:ilvl="1">
      <w:start w:val="1"/>
      <w:numFmt w:val="decimal"/>
      <w:pStyle w:val="Kop2"/>
      <w:lvlText w:val="%1.%2"/>
      <w:lvlJc w:val="left"/>
      <w:pPr>
        <w:tabs>
          <w:tab w:val="num" w:pos="936"/>
        </w:tabs>
        <w:ind w:left="936" w:hanging="511"/>
      </w:pPr>
      <w:rPr>
        <w:rFonts w:hint="default"/>
      </w:rPr>
    </w:lvl>
    <w:lvl w:ilvl="2">
      <w:start w:val="1"/>
      <w:numFmt w:val="decimal"/>
      <w:pStyle w:val="Kop3"/>
      <w:lvlText w:val="%1.%2.%3"/>
      <w:lvlJc w:val="left"/>
      <w:pPr>
        <w:tabs>
          <w:tab w:val="num" w:pos="1134"/>
        </w:tabs>
        <w:ind w:left="1134" w:hanging="283"/>
      </w:pPr>
      <w:rPr>
        <w:rFonts w:hint="default"/>
      </w:rPr>
    </w:lvl>
    <w:lvl w:ilvl="3">
      <w:start w:val="1"/>
      <w:numFmt w:val="none"/>
      <w:pStyle w:val="Kop4"/>
      <w:lvlText w:val="0"/>
      <w:lvlJc w:val="left"/>
      <w:pPr>
        <w:tabs>
          <w:tab w:val="num" w:pos="717"/>
        </w:tabs>
        <w:ind w:left="717" w:hanging="864"/>
      </w:pPr>
      <w:rPr>
        <w:rFonts w:hint="default"/>
      </w:rPr>
    </w:lvl>
    <w:lvl w:ilvl="4">
      <w:start w:val="1"/>
      <w:numFmt w:val="none"/>
      <w:pStyle w:val="Kop5"/>
      <w:lvlText w:val="0"/>
      <w:lvlJc w:val="left"/>
      <w:pPr>
        <w:tabs>
          <w:tab w:val="num" w:pos="861"/>
        </w:tabs>
        <w:ind w:left="861" w:hanging="1008"/>
      </w:pPr>
      <w:rPr>
        <w:rFonts w:hint="default"/>
      </w:rPr>
    </w:lvl>
    <w:lvl w:ilvl="5">
      <w:start w:val="1"/>
      <w:numFmt w:val="none"/>
      <w:pStyle w:val="Kop6"/>
      <w:lvlText w:val="0"/>
      <w:lvlJc w:val="left"/>
      <w:pPr>
        <w:tabs>
          <w:tab w:val="num" w:pos="1005"/>
        </w:tabs>
        <w:ind w:left="1005" w:hanging="1152"/>
      </w:pPr>
      <w:rPr>
        <w:rFonts w:hint="default"/>
      </w:rPr>
    </w:lvl>
    <w:lvl w:ilvl="6">
      <w:start w:val="1"/>
      <w:numFmt w:val="none"/>
      <w:pStyle w:val="Kop7"/>
      <w:lvlText w:val="0"/>
      <w:lvlJc w:val="left"/>
      <w:pPr>
        <w:tabs>
          <w:tab w:val="num" w:pos="1149"/>
        </w:tabs>
        <w:ind w:left="1149" w:hanging="1296"/>
      </w:pPr>
      <w:rPr>
        <w:rFonts w:hint="default"/>
      </w:rPr>
    </w:lvl>
    <w:lvl w:ilvl="7">
      <w:start w:val="1"/>
      <w:numFmt w:val="none"/>
      <w:pStyle w:val="Kop8"/>
      <w:lvlText w:val="0"/>
      <w:lvlJc w:val="left"/>
      <w:pPr>
        <w:tabs>
          <w:tab w:val="num" w:pos="1293"/>
        </w:tabs>
        <w:ind w:left="1293" w:hanging="1440"/>
      </w:pPr>
      <w:rPr>
        <w:rFonts w:hint="default"/>
      </w:rPr>
    </w:lvl>
    <w:lvl w:ilvl="8">
      <w:start w:val="1"/>
      <w:numFmt w:val="none"/>
      <w:pStyle w:val="Kop9"/>
      <w:lvlText w:val="0"/>
      <w:lvlJc w:val="left"/>
      <w:pPr>
        <w:tabs>
          <w:tab w:val="num" w:pos="1437"/>
        </w:tabs>
        <w:ind w:left="1437" w:hanging="1584"/>
      </w:pPr>
      <w:rPr>
        <w:rFonts w:hint="default"/>
      </w:rPr>
    </w:lvl>
  </w:abstractNum>
  <w:abstractNum w:abstractNumId="21">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3C4E2C2F"/>
    <w:multiLevelType w:val="hybridMultilevel"/>
    <w:tmpl w:val="8BDE40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C887159"/>
    <w:multiLevelType w:val="hybridMultilevel"/>
    <w:tmpl w:val="5128ED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5">
    <w:nsid w:val="3D164653"/>
    <w:multiLevelType w:val="hybridMultilevel"/>
    <w:tmpl w:val="A0CA1556"/>
    <w:lvl w:ilvl="0" w:tplc="6826FC38">
      <w:numFmt w:val="bullet"/>
      <w:lvlText w:val="-"/>
      <w:lvlJc w:val="left"/>
      <w:pPr>
        <w:ind w:left="1211" w:hanging="360"/>
      </w:pPr>
      <w:rPr>
        <w:rFonts w:ascii="Times New Roman" w:eastAsia="Times New Roman" w:hAnsi="Times New Roman" w:cs="Times New Roman"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26">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3F0E4395"/>
    <w:multiLevelType w:val="hybridMultilevel"/>
    <w:tmpl w:val="BD6458DE"/>
    <w:lvl w:ilvl="0" w:tplc="FC9A25C2">
      <w:start w:val="1"/>
      <w:numFmt w:val="bullet"/>
      <w:lvlText w:val=""/>
      <w:lvlJc w:val="left"/>
      <w:pPr>
        <w:tabs>
          <w:tab w:val="num" w:pos="1715"/>
        </w:tabs>
        <w:ind w:left="1695" w:hanging="340"/>
      </w:pPr>
      <w:rPr>
        <w:rFonts w:ascii="Symbol" w:hAnsi="Symbol" w:hint="default"/>
      </w:rPr>
    </w:lvl>
    <w:lvl w:ilvl="1" w:tplc="04130003" w:tentative="1">
      <w:start w:val="1"/>
      <w:numFmt w:val="bullet"/>
      <w:lvlText w:val="o"/>
      <w:lvlJc w:val="left"/>
      <w:pPr>
        <w:tabs>
          <w:tab w:val="num" w:pos="2795"/>
        </w:tabs>
        <w:ind w:left="2795" w:hanging="360"/>
      </w:pPr>
      <w:rPr>
        <w:rFonts w:ascii="Courier New" w:hAnsi="Courier New" w:cs="Courier New" w:hint="default"/>
      </w:rPr>
    </w:lvl>
    <w:lvl w:ilvl="2" w:tplc="04130005" w:tentative="1">
      <w:start w:val="1"/>
      <w:numFmt w:val="bullet"/>
      <w:lvlText w:val=""/>
      <w:lvlJc w:val="left"/>
      <w:pPr>
        <w:tabs>
          <w:tab w:val="num" w:pos="3515"/>
        </w:tabs>
        <w:ind w:left="3515" w:hanging="360"/>
      </w:pPr>
      <w:rPr>
        <w:rFonts w:ascii="Wingdings" w:hAnsi="Wingdings" w:hint="default"/>
      </w:rPr>
    </w:lvl>
    <w:lvl w:ilvl="3" w:tplc="04130001" w:tentative="1">
      <w:start w:val="1"/>
      <w:numFmt w:val="bullet"/>
      <w:lvlText w:val=""/>
      <w:lvlJc w:val="left"/>
      <w:pPr>
        <w:tabs>
          <w:tab w:val="num" w:pos="4235"/>
        </w:tabs>
        <w:ind w:left="4235" w:hanging="360"/>
      </w:pPr>
      <w:rPr>
        <w:rFonts w:ascii="Symbol" w:hAnsi="Symbol" w:hint="default"/>
      </w:rPr>
    </w:lvl>
    <w:lvl w:ilvl="4" w:tplc="04130003" w:tentative="1">
      <w:start w:val="1"/>
      <w:numFmt w:val="bullet"/>
      <w:lvlText w:val="o"/>
      <w:lvlJc w:val="left"/>
      <w:pPr>
        <w:tabs>
          <w:tab w:val="num" w:pos="4955"/>
        </w:tabs>
        <w:ind w:left="4955" w:hanging="360"/>
      </w:pPr>
      <w:rPr>
        <w:rFonts w:ascii="Courier New" w:hAnsi="Courier New" w:cs="Courier New" w:hint="default"/>
      </w:rPr>
    </w:lvl>
    <w:lvl w:ilvl="5" w:tplc="04130005" w:tentative="1">
      <w:start w:val="1"/>
      <w:numFmt w:val="bullet"/>
      <w:lvlText w:val=""/>
      <w:lvlJc w:val="left"/>
      <w:pPr>
        <w:tabs>
          <w:tab w:val="num" w:pos="5675"/>
        </w:tabs>
        <w:ind w:left="5675" w:hanging="360"/>
      </w:pPr>
      <w:rPr>
        <w:rFonts w:ascii="Wingdings" w:hAnsi="Wingdings" w:hint="default"/>
      </w:rPr>
    </w:lvl>
    <w:lvl w:ilvl="6" w:tplc="04130001" w:tentative="1">
      <w:start w:val="1"/>
      <w:numFmt w:val="bullet"/>
      <w:lvlText w:val=""/>
      <w:lvlJc w:val="left"/>
      <w:pPr>
        <w:tabs>
          <w:tab w:val="num" w:pos="6395"/>
        </w:tabs>
        <w:ind w:left="6395" w:hanging="360"/>
      </w:pPr>
      <w:rPr>
        <w:rFonts w:ascii="Symbol" w:hAnsi="Symbol" w:hint="default"/>
      </w:rPr>
    </w:lvl>
    <w:lvl w:ilvl="7" w:tplc="04130003" w:tentative="1">
      <w:start w:val="1"/>
      <w:numFmt w:val="bullet"/>
      <w:lvlText w:val="o"/>
      <w:lvlJc w:val="left"/>
      <w:pPr>
        <w:tabs>
          <w:tab w:val="num" w:pos="7115"/>
        </w:tabs>
        <w:ind w:left="7115" w:hanging="360"/>
      </w:pPr>
      <w:rPr>
        <w:rFonts w:ascii="Courier New" w:hAnsi="Courier New" w:cs="Courier New" w:hint="default"/>
      </w:rPr>
    </w:lvl>
    <w:lvl w:ilvl="8" w:tplc="04130005" w:tentative="1">
      <w:start w:val="1"/>
      <w:numFmt w:val="bullet"/>
      <w:lvlText w:val=""/>
      <w:lvlJc w:val="left"/>
      <w:pPr>
        <w:tabs>
          <w:tab w:val="num" w:pos="7835"/>
        </w:tabs>
        <w:ind w:left="7835" w:hanging="360"/>
      </w:pPr>
      <w:rPr>
        <w:rFonts w:ascii="Wingdings" w:hAnsi="Wingdings" w:hint="default"/>
      </w:rPr>
    </w:lvl>
  </w:abstractNum>
  <w:abstractNum w:abstractNumId="28">
    <w:nsid w:val="43E611B2"/>
    <w:multiLevelType w:val="hybridMultilevel"/>
    <w:tmpl w:val="3AD69E3E"/>
    <w:lvl w:ilvl="0" w:tplc="E164739A">
      <w:start w:val="1"/>
      <w:numFmt w:val="bullet"/>
      <w:lvlText w:val="-"/>
      <w:lvlJc w:val="left"/>
      <w:pPr>
        <w:tabs>
          <w:tab w:val="num" w:pos="1411"/>
        </w:tabs>
        <w:ind w:left="1411" w:hanging="357"/>
      </w:pPr>
      <w:rPr>
        <w:rFonts w:ascii="DTLHaarlemmerSD" w:eastAsia="Times New Roman" w:hAnsi="DTLHaarlemmerSD" w:cs="Times New Roman" w:hint="default"/>
      </w:rPr>
    </w:lvl>
    <w:lvl w:ilvl="1" w:tplc="04130003">
      <w:start w:val="1"/>
      <w:numFmt w:val="bullet"/>
      <w:lvlText w:val="o"/>
      <w:lvlJc w:val="left"/>
      <w:pPr>
        <w:tabs>
          <w:tab w:val="num" w:pos="2494"/>
        </w:tabs>
        <w:ind w:left="2494" w:hanging="360"/>
      </w:pPr>
      <w:rPr>
        <w:rFonts w:ascii="Courier New" w:hAnsi="Courier New" w:cs="Courier New" w:hint="default"/>
      </w:rPr>
    </w:lvl>
    <w:lvl w:ilvl="2" w:tplc="04130005" w:tentative="1">
      <w:start w:val="1"/>
      <w:numFmt w:val="bullet"/>
      <w:lvlText w:val=""/>
      <w:lvlJc w:val="left"/>
      <w:pPr>
        <w:tabs>
          <w:tab w:val="num" w:pos="3214"/>
        </w:tabs>
        <w:ind w:left="3214" w:hanging="360"/>
      </w:pPr>
      <w:rPr>
        <w:rFonts w:ascii="Wingdings" w:hAnsi="Wingdings" w:hint="default"/>
      </w:rPr>
    </w:lvl>
    <w:lvl w:ilvl="3" w:tplc="04130001" w:tentative="1">
      <w:start w:val="1"/>
      <w:numFmt w:val="bullet"/>
      <w:lvlText w:val=""/>
      <w:lvlJc w:val="left"/>
      <w:pPr>
        <w:tabs>
          <w:tab w:val="num" w:pos="3934"/>
        </w:tabs>
        <w:ind w:left="3934" w:hanging="360"/>
      </w:pPr>
      <w:rPr>
        <w:rFonts w:ascii="Symbol" w:hAnsi="Symbol" w:hint="default"/>
      </w:rPr>
    </w:lvl>
    <w:lvl w:ilvl="4" w:tplc="04130003" w:tentative="1">
      <w:start w:val="1"/>
      <w:numFmt w:val="bullet"/>
      <w:lvlText w:val="o"/>
      <w:lvlJc w:val="left"/>
      <w:pPr>
        <w:tabs>
          <w:tab w:val="num" w:pos="4654"/>
        </w:tabs>
        <w:ind w:left="4654" w:hanging="360"/>
      </w:pPr>
      <w:rPr>
        <w:rFonts w:ascii="Courier New" w:hAnsi="Courier New" w:cs="Courier New" w:hint="default"/>
      </w:rPr>
    </w:lvl>
    <w:lvl w:ilvl="5" w:tplc="04130005" w:tentative="1">
      <w:start w:val="1"/>
      <w:numFmt w:val="bullet"/>
      <w:lvlText w:val=""/>
      <w:lvlJc w:val="left"/>
      <w:pPr>
        <w:tabs>
          <w:tab w:val="num" w:pos="5374"/>
        </w:tabs>
        <w:ind w:left="5374" w:hanging="360"/>
      </w:pPr>
      <w:rPr>
        <w:rFonts w:ascii="Wingdings" w:hAnsi="Wingdings" w:hint="default"/>
      </w:rPr>
    </w:lvl>
    <w:lvl w:ilvl="6" w:tplc="04130001" w:tentative="1">
      <w:start w:val="1"/>
      <w:numFmt w:val="bullet"/>
      <w:lvlText w:val=""/>
      <w:lvlJc w:val="left"/>
      <w:pPr>
        <w:tabs>
          <w:tab w:val="num" w:pos="6094"/>
        </w:tabs>
        <w:ind w:left="6094" w:hanging="360"/>
      </w:pPr>
      <w:rPr>
        <w:rFonts w:ascii="Symbol" w:hAnsi="Symbol" w:hint="default"/>
      </w:rPr>
    </w:lvl>
    <w:lvl w:ilvl="7" w:tplc="04130003" w:tentative="1">
      <w:start w:val="1"/>
      <w:numFmt w:val="bullet"/>
      <w:lvlText w:val="o"/>
      <w:lvlJc w:val="left"/>
      <w:pPr>
        <w:tabs>
          <w:tab w:val="num" w:pos="6814"/>
        </w:tabs>
        <w:ind w:left="6814" w:hanging="360"/>
      </w:pPr>
      <w:rPr>
        <w:rFonts w:ascii="Courier New" w:hAnsi="Courier New" w:cs="Courier New" w:hint="default"/>
      </w:rPr>
    </w:lvl>
    <w:lvl w:ilvl="8" w:tplc="04130005" w:tentative="1">
      <w:start w:val="1"/>
      <w:numFmt w:val="bullet"/>
      <w:lvlText w:val=""/>
      <w:lvlJc w:val="left"/>
      <w:pPr>
        <w:tabs>
          <w:tab w:val="num" w:pos="7534"/>
        </w:tabs>
        <w:ind w:left="7534" w:hanging="360"/>
      </w:pPr>
      <w:rPr>
        <w:rFonts w:ascii="Wingdings" w:hAnsi="Wingdings" w:hint="default"/>
      </w:rPr>
    </w:lvl>
  </w:abstractNum>
  <w:abstractNum w:abstractNumId="29">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30">
    <w:nsid w:val="4C0051B6"/>
    <w:multiLevelType w:val="hybridMultilevel"/>
    <w:tmpl w:val="0FE6503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2">
    <w:nsid w:val="546907A0"/>
    <w:multiLevelType w:val="hybridMultilevel"/>
    <w:tmpl w:val="6B4496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C01FBD"/>
    <w:multiLevelType w:val="hybridMultilevel"/>
    <w:tmpl w:val="22A20B00"/>
    <w:lvl w:ilvl="0" w:tplc="DC6CAAD4">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5983477D"/>
    <w:multiLevelType w:val="hybridMultilevel"/>
    <w:tmpl w:val="D2C0BFC0"/>
    <w:lvl w:ilvl="0" w:tplc="1228D5D4">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7">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3FA2ED6"/>
    <w:multiLevelType w:val="hybridMultilevel"/>
    <w:tmpl w:val="1BAE3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nsid w:val="67A3197E"/>
    <w:multiLevelType w:val="hybridMultilevel"/>
    <w:tmpl w:val="F90018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6D482CE2"/>
    <w:multiLevelType w:val="hybridMultilevel"/>
    <w:tmpl w:val="4B28C198"/>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ind w:left="1095" w:hanging="360"/>
      </w:pPr>
      <w:rPr>
        <w:rFonts w:ascii="Courier New" w:hAnsi="Courier New" w:cs="Courier New" w:hint="default"/>
      </w:rPr>
    </w:lvl>
    <w:lvl w:ilvl="2" w:tplc="04130005" w:tentative="1">
      <w:start w:val="1"/>
      <w:numFmt w:val="bullet"/>
      <w:lvlText w:val=""/>
      <w:lvlJc w:val="left"/>
      <w:pPr>
        <w:ind w:left="1815" w:hanging="360"/>
      </w:pPr>
      <w:rPr>
        <w:rFonts w:ascii="Wingdings" w:hAnsi="Wingdings" w:hint="default"/>
      </w:rPr>
    </w:lvl>
    <w:lvl w:ilvl="3" w:tplc="04130001" w:tentative="1">
      <w:start w:val="1"/>
      <w:numFmt w:val="bullet"/>
      <w:lvlText w:val=""/>
      <w:lvlJc w:val="left"/>
      <w:pPr>
        <w:ind w:left="2535" w:hanging="360"/>
      </w:pPr>
      <w:rPr>
        <w:rFonts w:ascii="Symbol" w:hAnsi="Symbol" w:hint="default"/>
      </w:rPr>
    </w:lvl>
    <w:lvl w:ilvl="4" w:tplc="04130003" w:tentative="1">
      <w:start w:val="1"/>
      <w:numFmt w:val="bullet"/>
      <w:lvlText w:val="o"/>
      <w:lvlJc w:val="left"/>
      <w:pPr>
        <w:ind w:left="3255" w:hanging="360"/>
      </w:pPr>
      <w:rPr>
        <w:rFonts w:ascii="Courier New" w:hAnsi="Courier New" w:cs="Courier New" w:hint="default"/>
      </w:rPr>
    </w:lvl>
    <w:lvl w:ilvl="5" w:tplc="04130005" w:tentative="1">
      <w:start w:val="1"/>
      <w:numFmt w:val="bullet"/>
      <w:lvlText w:val=""/>
      <w:lvlJc w:val="left"/>
      <w:pPr>
        <w:ind w:left="3975" w:hanging="360"/>
      </w:pPr>
      <w:rPr>
        <w:rFonts w:ascii="Wingdings" w:hAnsi="Wingdings" w:hint="default"/>
      </w:rPr>
    </w:lvl>
    <w:lvl w:ilvl="6" w:tplc="04130001" w:tentative="1">
      <w:start w:val="1"/>
      <w:numFmt w:val="bullet"/>
      <w:lvlText w:val=""/>
      <w:lvlJc w:val="left"/>
      <w:pPr>
        <w:ind w:left="4695" w:hanging="360"/>
      </w:pPr>
      <w:rPr>
        <w:rFonts w:ascii="Symbol" w:hAnsi="Symbol" w:hint="default"/>
      </w:rPr>
    </w:lvl>
    <w:lvl w:ilvl="7" w:tplc="04130003" w:tentative="1">
      <w:start w:val="1"/>
      <w:numFmt w:val="bullet"/>
      <w:lvlText w:val="o"/>
      <w:lvlJc w:val="left"/>
      <w:pPr>
        <w:ind w:left="5415" w:hanging="360"/>
      </w:pPr>
      <w:rPr>
        <w:rFonts w:ascii="Courier New" w:hAnsi="Courier New" w:cs="Courier New" w:hint="default"/>
      </w:rPr>
    </w:lvl>
    <w:lvl w:ilvl="8" w:tplc="04130005" w:tentative="1">
      <w:start w:val="1"/>
      <w:numFmt w:val="bullet"/>
      <w:lvlText w:val=""/>
      <w:lvlJc w:val="left"/>
      <w:pPr>
        <w:ind w:left="6135" w:hanging="360"/>
      </w:pPr>
      <w:rPr>
        <w:rFonts w:ascii="Wingdings" w:hAnsi="Wingdings" w:hint="default"/>
      </w:rPr>
    </w:lvl>
  </w:abstractNum>
  <w:abstractNum w:abstractNumId="42">
    <w:nsid w:val="6D83782F"/>
    <w:multiLevelType w:val="hybridMultilevel"/>
    <w:tmpl w:val="0A2C7EF6"/>
    <w:lvl w:ilvl="0" w:tplc="2DAA62E6">
      <w:start w:val="1"/>
      <w:numFmt w:val="bullet"/>
      <w:lvlText w:val="•"/>
      <w:lvlJc w:val="left"/>
      <w:pPr>
        <w:tabs>
          <w:tab w:val="num" w:pos="720"/>
        </w:tabs>
        <w:ind w:left="720" w:hanging="360"/>
      </w:pPr>
      <w:rPr>
        <w:rFonts w:ascii="Times New Roman" w:hAnsi="Times New Roman" w:hint="default"/>
      </w:rPr>
    </w:lvl>
    <w:lvl w:ilvl="1" w:tplc="8D86F2A2">
      <w:start w:val="153"/>
      <w:numFmt w:val="bullet"/>
      <w:lvlText w:val="–"/>
      <w:lvlJc w:val="left"/>
      <w:pPr>
        <w:tabs>
          <w:tab w:val="num" w:pos="1440"/>
        </w:tabs>
        <w:ind w:left="1440" w:hanging="360"/>
      </w:pPr>
      <w:rPr>
        <w:rFonts w:ascii="Times New Roman" w:hAnsi="Times New Roman" w:hint="default"/>
      </w:rPr>
    </w:lvl>
    <w:lvl w:ilvl="2" w:tplc="E6E8154C" w:tentative="1">
      <w:start w:val="1"/>
      <w:numFmt w:val="bullet"/>
      <w:lvlText w:val="•"/>
      <w:lvlJc w:val="left"/>
      <w:pPr>
        <w:tabs>
          <w:tab w:val="num" w:pos="2160"/>
        </w:tabs>
        <w:ind w:left="2160" w:hanging="360"/>
      </w:pPr>
      <w:rPr>
        <w:rFonts w:ascii="Times New Roman" w:hAnsi="Times New Roman" w:hint="default"/>
      </w:rPr>
    </w:lvl>
    <w:lvl w:ilvl="3" w:tplc="84DC7B98" w:tentative="1">
      <w:start w:val="1"/>
      <w:numFmt w:val="bullet"/>
      <w:lvlText w:val="•"/>
      <w:lvlJc w:val="left"/>
      <w:pPr>
        <w:tabs>
          <w:tab w:val="num" w:pos="2880"/>
        </w:tabs>
        <w:ind w:left="2880" w:hanging="360"/>
      </w:pPr>
      <w:rPr>
        <w:rFonts w:ascii="Times New Roman" w:hAnsi="Times New Roman" w:hint="default"/>
      </w:rPr>
    </w:lvl>
    <w:lvl w:ilvl="4" w:tplc="E034B058" w:tentative="1">
      <w:start w:val="1"/>
      <w:numFmt w:val="bullet"/>
      <w:lvlText w:val="•"/>
      <w:lvlJc w:val="left"/>
      <w:pPr>
        <w:tabs>
          <w:tab w:val="num" w:pos="3600"/>
        </w:tabs>
        <w:ind w:left="3600" w:hanging="360"/>
      </w:pPr>
      <w:rPr>
        <w:rFonts w:ascii="Times New Roman" w:hAnsi="Times New Roman" w:hint="default"/>
      </w:rPr>
    </w:lvl>
    <w:lvl w:ilvl="5" w:tplc="8F0EA3BA" w:tentative="1">
      <w:start w:val="1"/>
      <w:numFmt w:val="bullet"/>
      <w:lvlText w:val="•"/>
      <w:lvlJc w:val="left"/>
      <w:pPr>
        <w:tabs>
          <w:tab w:val="num" w:pos="4320"/>
        </w:tabs>
        <w:ind w:left="4320" w:hanging="360"/>
      </w:pPr>
      <w:rPr>
        <w:rFonts w:ascii="Times New Roman" w:hAnsi="Times New Roman" w:hint="default"/>
      </w:rPr>
    </w:lvl>
    <w:lvl w:ilvl="6" w:tplc="9A0EB014" w:tentative="1">
      <w:start w:val="1"/>
      <w:numFmt w:val="bullet"/>
      <w:lvlText w:val="•"/>
      <w:lvlJc w:val="left"/>
      <w:pPr>
        <w:tabs>
          <w:tab w:val="num" w:pos="5040"/>
        </w:tabs>
        <w:ind w:left="5040" w:hanging="360"/>
      </w:pPr>
      <w:rPr>
        <w:rFonts w:ascii="Times New Roman" w:hAnsi="Times New Roman" w:hint="default"/>
      </w:rPr>
    </w:lvl>
    <w:lvl w:ilvl="7" w:tplc="693C8D56" w:tentative="1">
      <w:start w:val="1"/>
      <w:numFmt w:val="bullet"/>
      <w:lvlText w:val="•"/>
      <w:lvlJc w:val="left"/>
      <w:pPr>
        <w:tabs>
          <w:tab w:val="num" w:pos="5760"/>
        </w:tabs>
        <w:ind w:left="5760" w:hanging="360"/>
      </w:pPr>
      <w:rPr>
        <w:rFonts w:ascii="Times New Roman" w:hAnsi="Times New Roman" w:hint="default"/>
      </w:rPr>
    </w:lvl>
    <w:lvl w:ilvl="8" w:tplc="AF5000EC" w:tentative="1">
      <w:start w:val="1"/>
      <w:numFmt w:val="bullet"/>
      <w:lvlText w:val="•"/>
      <w:lvlJc w:val="left"/>
      <w:pPr>
        <w:tabs>
          <w:tab w:val="num" w:pos="6480"/>
        </w:tabs>
        <w:ind w:left="6480" w:hanging="360"/>
      </w:pPr>
      <w:rPr>
        <w:rFonts w:ascii="Times New Roman" w:hAnsi="Times New Roman" w:hint="default"/>
      </w:rPr>
    </w:lvl>
  </w:abstractNum>
  <w:abstractNum w:abstractNumId="43">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44">
    <w:nsid w:val="714B2954"/>
    <w:multiLevelType w:val="hybridMultilevel"/>
    <w:tmpl w:val="1772E586"/>
    <w:lvl w:ilvl="0" w:tplc="9648DE06">
      <w:start w:val="3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6">
    <w:nsid w:val="7C0E7FF3"/>
    <w:multiLevelType w:val="hybridMultilevel"/>
    <w:tmpl w:val="E0B876A6"/>
    <w:lvl w:ilvl="0" w:tplc="9648DE06">
      <w:start w:val="3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20"/>
  </w:num>
  <w:num w:numId="2">
    <w:abstractNumId w:val="39"/>
  </w:num>
  <w:num w:numId="3">
    <w:abstractNumId w:val="15"/>
  </w:num>
  <w:num w:numId="4">
    <w:abstractNumId w:val="47"/>
  </w:num>
  <w:num w:numId="5">
    <w:abstractNumId w:val="29"/>
  </w:num>
  <w:num w:numId="6">
    <w:abstractNumId w:val="45"/>
  </w:num>
  <w:num w:numId="7">
    <w:abstractNumId w:val="3"/>
  </w:num>
  <w:num w:numId="8">
    <w:abstractNumId w:val="31"/>
  </w:num>
  <w:num w:numId="9">
    <w:abstractNumId w:val="18"/>
  </w:num>
  <w:num w:numId="10">
    <w:abstractNumId w:val="36"/>
  </w:num>
  <w:num w:numId="11">
    <w:abstractNumId w:val="43"/>
  </w:num>
  <w:num w:numId="12">
    <w:abstractNumId w:val="28"/>
  </w:num>
  <w:num w:numId="13">
    <w:abstractNumId w:val="4"/>
  </w:num>
  <w:num w:numId="14">
    <w:abstractNumId w:val="11"/>
  </w:num>
  <w:num w:numId="15">
    <w:abstractNumId w:val="27"/>
  </w:num>
  <w:num w:numId="16">
    <w:abstractNumId w:val="14"/>
  </w:num>
  <w:num w:numId="17">
    <w:abstractNumId w:val="35"/>
  </w:num>
  <w:num w:numId="18">
    <w:abstractNumId w:val="26"/>
  </w:num>
  <w:num w:numId="19">
    <w:abstractNumId w:val="2"/>
  </w:num>
  <w:num w:numId="20">
    <w:abstractNumId w:val="13"/>
  </w:num>
  <w:num w:numId="21">
    <w:abstractNumId w:val="17"/>
  </w:num>
  <w:num w:numId="22">
    <w:abstractNumId w:val="10"/>
  </w:num>
  <w:num w:numId="23">
    <w:abstractNumId w:val="12"/>
  </w:num>
  <w:num w:numId="24">
    <w:abstractNumId w:val="37"/>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9"/>
  </w:num>
  <w:num w:numId="28">
    <w:abstractNumId w:val="5"/>
  </w:num>
  <w:num w:numId="29">
    <w:abstractNumId w:val="21"/>
  </w:num>
  <w:num w:numId="30">
    <w:abstractNumId w:val="24"/>
  </w:num>
  <w:num w:numId="31">
    <w:abstractNumId w:val="44"/>
  </w:num>
  <w:num w:numId="32">
    <w:abstractNumId w:val="46"/>
  </w:num>
  <w:num w:numId="33">
    <w:abstractNumId w:val="34"/>
  </w:num>
  <w:num w:numId="34">
    <w:abstractNumId w:val="16"/>
  </w:num>
  <w:num w:numId="35">
    <w:abstractNumId w:val="8"/>
  </w:num>
  <w:num w:numId="36">
    <w:abstractNumId w:val="33"/>
  </w:num>
  <w:num w:numId="37">
    <w:abstractNumId w:val="0"/>
  </w:num>
  <w:num w:numId="38">
    <w:abstractNumId w:val="42"/>
  </w:num>
  <w:num w:numId="39">
    <w:abstractNumId w:val="9"/>
  </w:num>
  <w:num w:numId="40">
    <w:abstractNumId w:val="6"/>
  </w:num>
  <w:num w:numId="41">
    <w:abstractNumId w:val="1"/>
  </w:num>
  <w:num w:numId="42">
    <w:abstractNumId w:val="32"/>
  </w:num>
  <w:num w:numId="43">
    <w:abstractNumId w:val="22"/>
  </w:num>
  <w:num w:numId="44">
    <w:abstractNumId w:val="25"/>
  </w:num>
  <w:num w:numId="45">
    <w:abstractNumId w:val="41"/>
  </w:num>
  <w:num w:numId="46">
    <w:abstractNumId w:val="23"/>
  </w:num>
  <w:num w:numId="47">
    <w:abstractNumId w:val="38"/>
  </w:num>
  <w:num w:numId="48">
    <w:abstractNumId w:val="40"/>
  </w:num>
  <w:num w:numId="49">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mmers, Angelique">
    <w15:presenceInfo w15:providerId="None" w15:userId="Remmers, Angelique"/>
  </w15:person>
  <w15:person w15:author="Louw, A.J.A. de">
    <w15:presenceInfo w15:providerId="AD" w15:userId="S::a.j.a.de.louw@tue.nl::3b870357-10ee-4993-9792-2e16e1b6114a"/>
  </w15:person>
  <w15:person w15:author="Angelique">
    <w15:presenceInfo w15:providerId="None" w15:userId="Angelique"/>
  </w15:person>
  <w15:person w15:author="Angelique Remmers">
    <w15:presenceInfo w15:providerId="Windows Live" w15:userId="74830b0d01423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46C"/>
    <w:rsid w:val="00001E7A"/>
    <w:rsid w:val="00002100"/>
    <w:rsid w:val="00003C81"/>
    <w:rsid w:val="00006EF9"/>
    <w:rsid w:val="0001541D"/>
    <w:rsid w:val="000159D2"/>
    <w:rsid w:val="00015FD1"/>
    <w:rsid w:val="00020082"/>
    <w:rsid w:val="00020B64"/>
    <w:rsid w:val="00022D40"/>
    <w:rsid w:val="00024BB7"/>
    <w:rsid w:val="000274A1"/>
    <w:rsid w:val="00031F25"/>
    <w:rsid w:val="00032B4E"/>
    <w:rsid w:val="0003744C"/>
    <w:rsid w:val="00040787"/>
    <w:rsid w:val="000438EC"/>
    <w:rsid w:val="0004474C"/>
    <w:rsid w:val="000458B8"/>
    <w:rsid w:val="00073756"/>
    <w:rsid w:val="000767F5"/>
    <w:rsid w:val="0008058B"/>
    <w:rsid w:val="000818F9"/>
    <w:rsid w:val="00085BEE"/>
    <w:rsid w:val="000906CE"/>
    <w:rsid w:val="00090E55"/>
    <w:rsid w:val="000910D9"/>
    <w:rsid w:val="000A0332"/>
    <w:rsid w:val="000A5D0A"/>
    <w:rsid w:val="000B0CC5"/>
    <w:rsid w:val="000B1829"/>
    <w:rsid w:val="000B6EA6"/>
    <w:rsid w:val="000B7A22"/>
    <w:rsid w:val="000C138F"/>
    <w:rsid w:val="000C3B7B"/>
    <w:rsid w:val="000C40C2"/>
    <w:rsid w:val="000C4718"/>
    <w:rsid w:val="000C7C45"/>
    <w:rsid w:val="000D5B5B"/>
    <w:rsid w:val="000D5C29"/>
    <w:rsid w:val="000E2E96"/>
    <w:rsid w:val="000E4914"/>
    <w:rsid w:val="000F021A"/>
    <w:rsid w:val="000F18A5"/>
    <w:rsid w:val="000F3AFA"/>
    <w:rsid w:val="000F40AA"/>
    <w:rsid w:val="001032D7"/>
    <w:rsid w:val="001105F3"/>
    <w:rsid w:val="00110BE3"/>
    <w:rsid w:val="00114C02"/>
    <w:rsid w:val="0011567D"/>
    <w:rsid w:val="001165B5"/>
    <w:rsid w:val="00116ECD"/>
    <w:rsid w:val="00120927"/>
    <w:rsid w:val="00121AF1"/>
    <w:rsid w:val="00122134"/>
    <w:rsid w:val="00127E6D"/>
    <w:rsid w:val="00144DA6"/>
    <w:rsid w:val="001507B0"/>
    <w:rsid w:val="00151594"/>
    <w:rsid w:val="00153C4B"/>
    <w:rsid w:val="001571AE"/>
    <w:rsid w:val="0016112D"/>
    <w:rsid w:val="00164376"/>
    <w:rsid w:val="00165785"/>
    <w:rsid w:val="0017124D"/>
    <w:rsid w:val="00171EE2"/>
    <w:rsid w:val="00175749"/>
    <w:rsid w:val="00180D5A"/>
    <w:rsid w:val="0018180E"/>
    <w:rsid w:val="001907E8"/>
    <w:rsid w:val="00193456"/>
    <w:rsid w:val="0019390B"/>
    <w:rsid w:val="00194944"/>
    <w:rsid w:val="00194DBA"/>
    <w:rsid w:val="001A56B1"/>
    <w:rsid w:val="001A6C47"/>
    <w:rsid w:val="001A7067"/>
    <w:rsid w:val="001A7BC7"/>
    <w:rsid w:val="001B5FF6"/>
    <w:rsid w:val="001B64DB"/>
    <w:rsid w:val="001B69C7"/>
    <w:rsid w:val="001C0E6F"/>
    <w:rsid w:val="001C270B"/>
    <w:rsid w:val="001C3467"/>
    <w:rsid w:val="001C3735"/>
    <w:rsid w:val="001C3EE4"/>
    <w:rsid w:val="001C6622"/>
    <w:rsid w:val="001D78C5"/>
    <w:rsid w:val="001E149F"/>
    <w:rsid w:val="001E30C8"/>
    <w:rsid w:val="001E6C7D"/>
    <w:rsid w:val="001F165E"/>
    <w:rsid w:val="001F2AAE"/>
    <w:rsid w:val="001F411C"/>
    <w:rsid w:val="001F473E"/>
    <w:rsid w:val="00201BB9"/>
    <w:rsid w:val="00202591"/>
    <w:rsid w:val="00204D1A"/>
    <w:rsid w:val="00212056"/>
    <w:rsid w:val="00212680"/>
    <w:rsid w:val="002132E4"/>
    <w:rsid w:val="002150A0"/>
    <w:rsid w:val="00215972"/>
    <w:rsid w:val="00215D1A"/>
    <w:rsid w:val="002170C3"/>
    <w:rsid w:val="00226E0D"/>
    <w:rsid w:val="00232866"/>
    <w:rsid w:val="0023427D"/>
    <w:rsid w:val="0023469F"/>
    <w:rsid w:val="00235AE3"/>
    <w:rsid w:val="00236CF6"/>
    <w:rsid w:val="00241014"/>
    <w:rsid w:val="002414CE"/>
    <w:rsid w:val="00243C61"/>
    <w:rsid w:val="00244B9B"/>
    <w:rsid w:val="00245D45"/>
    <w:rsid w:val="0024606B"/>
    <w:rsid w:val="002477D7"/>
    <w:rsid w:val="00254C3A"/>
    <w:rsid w:val="0025761D"/>
    <w:rsid w:val="00257634"/>
    <w:rsid w:val="00260B04"/>
    <w:rsid w:val="00264690"/>
    <w:rsid w:val="00266173"/>
    <w:rsid w:val="002676F2"/>
    <w:rsid w:val="00271351"/>
    <w:rsid w:val="00273953"/>
    <w:rsid w:val="002758F7"/>
    <w:rsid w:val="00275B40"/>
    <w:rsid w:val="00286D25"/>
    <w:rsid w:val="00291D29"/>
    <w:rsid w:val="002941EE"/>
    <w:rsid w:val="00294F0C"/>
    <w:rsid w:val="00296837"/>
    <w:rsid w:val="00297133"/>
    <w:rsid w:val="002B03DA"/>
    <w:rsid w:val="002B30D8"/>
    <w:rsid w:val="002B4948"/>
    <w:rsid w:val="002B4E39"/>
    <w:rsid w:val="002B7E50"/>
    <w:rsid w:val="002C1F98"/>
    <w:rsid w:val="002C267F"/>
    <w:rsid w:val="002C3A4D"/>
    <w:rsid w:val="002C5D60"/>
    <w:rsid w:val="002C6164"/>
    <w:rsid w:val="002C6B4F"/>
    <w:rsid w:val="002D018E"/>
    <w:rsid w:val="002D0F32"/>
    <w:rsid w:val="002D68AC"/>
    <w:rsid w:val="002D6CBD"/>
    <w:rsid w:val="002D7740"/>
    <w:rsid w:val="002E5DD7"/>
    <w:rsid w:val="002F1E43"/>
    <w:rsid w:val="002F5508"/>
    <w:rsid w:val="002F5728"/>
    <w:rsid w:val="002F6D41"/>
    <w:rsid w:val="00304225"/>
    <w:rsid w:val="00304C82"/>
    <w:rsid w:val="00304D4C"/>
    <w:rsid w:val="00307F72"/>
    <w:rsid w:val="003114AB"/>
    <w:rsid w:val="003126EB"/>
    <w:rsid w:val="00312ECF"/>
    <w:rsid w:val="00314D4A"/>
    <w:rsid w:val="00315459"/>
    <w:rsid w:val="00322328"/>
    <w:rsid w:val="00326869"/>
    <w:rsid w:val="00327E28"/>
    <w:rsid w:val="00330008"/>
    <w:rsid w:val="00331506"/>
    <w:rsid w:val="00343583"/>
    <w:rsid w:val="00343DD3"/>
    <w:rsid w:val="003455D1"/>
    <w:rsid w:val="0034799D"/>
    <w:rsid w:val="003512DC"/>
    <w:rsid w:val="00352E58"/>
    <w:rsid w:val="00353012"/>
    <w:rsid w:val="00353560"/>
    <w:rsid w:val="00355FAE"/>
    <w:rsid w:val="003564AC"/>
    <w:rsid w:val="00360813"/>
    <w:rsid w:val="00361A5F"/>
    <w:rsid w:val="00362DAB"/>
    <w:rsid w:val="0036666C"/>
    <w:rsid w:val="0037281C"/>
    <w:rsid w:val="00372FF7"/>
    <w:rsid w:val="00381BF3"/>
    <w:rsid w:val="00383949"/>
    <w:rsid w:val="00391B72"/>
    <w:rsid w:val="00391CA0"/>
    <w:rsid w:val="003A0686"/>
    <w:rsid w:val="003A1257"/>
    <w:rsid w:val="003A739B"/>
    <w:rsid w:val="003B2668"/>
    <w:rsid w:val="003B33EA"/>
    <w:rsid w:val="003B3AFF"/>
    <w:rsid w:val="003B567B"/>
    <w:rsid w:val="003C267E"/>
    <w:rsid w:val="003C36B7"/>
    <w:rsid w:val="003C4D95"/>
    <w:rsid w:val="003C62EC"/>
    <w:rsid w:val="003D1478"/>
    <w:rsid w:val="003E2125"/>
    <w:rsid w:val="003E5B35"/>
    <w:rsid w:val="003E6A5D"/>
    <w:rsid w:val="003F0580"/>
    <w:rsid w:val="003F0C0D"/>
    <w:rsid w:val="003F0FDE"/>
    <w:rsid w:val="003F2599"/>
    <w:rsid w:val="003F48F8"/>
    <w:rsid w:val="003F4CEC"/>
    <w:rsid w:val="00402B58"/>
    <w:rsid w:val="004060B7"/>
    <w:rsid w:val="00407227"/>
    <w:rsid w:val="004074DC"/>
    <w:rsid w:val="004120B6"/>
    <w:rsid w:val="00412610"/>
    <w:rsid w:val="00413A72"/>
    <w:rsid w:val="00415C45"/>
    <w:rsid w:val="004200B0"/>
    <w:rsid w:val="00423409"/>
    <w:rsid w:val="004234FE"/>
    <w:rsid w:val="00433215"/>
    <w:rsid w:val="00433522"/>
    <w:rsid w:val="00434D6F"/>
    <w:rsid w:val="00436339"/>
    <w:rsid w:val="00444724"/>
    <w:rsid w:val="004500FF"/>
    <w:rsid w:val="00455AB2"/>
    <w:rsid w:val="00456B32"/>
    <w:rsid w:val="00456B52"/>
    <w:rsid w:val="0046144B"/>
    <w:rsid w:val="004629CA"/>
    <w:rsid w:val="004649AA"/>
    <w:rsid w:val="00465048"/>
    <w:rsid w:val="00465427"/>
    <w:rsid w:val="00474817"/>
    <w:rsid w:val="004766A6"/>
    <w:rsid w:val="0048038D"/>
    <w:rsid w:val="00485823"/>
    <w:rsid w:val="004875D5"/>
    <w:rsid w:val="00491C10"/>
    <w:rsid w:val="004970B6"/>
    <w:rsid w:val="00497261"/>
    <w:rsid w:val="004A015C"/>
    <w:rsid w:val="004A015D"/>
    <w:rsid w:val="004A1DD6"/>
    <w:rsid w:val="004A4351"/>
    <w:rsid w:val="004A66BD"/>
    <w:rsid w:val="004A6C50"/>
    <w:rsid w:val="004B27AE"/>
    <w:rsid w:val="004B5DC6"/>
    <w:rsid w:val="004C6AD8"/>
    <w:rsid w:val="004D18C5"/>
    <w:rsid w:val="004D7159"/>
    <w:rsid w:val="004E2257"/>
    <w:rsid w:val="004E3FDA"/>
    <w:rsid w:val="004F03AD"/>
    <w:rsid w:val="004F05FF"/>
    <w:rsid w:val="004F3626"/>
    <w:rsid w:val="004F36DD"/>
    <w:rsid w:val="004F4C17"/>
    <w:rsid w:val="00500178"/>
    <w:rsid w:val="005006E5"/>
    <w:rsid w:val="00502176"/>
    <w:rsid w:val="00502615"/>
    <w:rsid w:val="00502F37"/>
    <w:rsid w:val="00504889"/>
    <w:rsid w:val="005063B5"/>
    <w:rsid w:val="00511B0A"/>
    <w:rsid w:val="00512043"/>
    <w:rsid w:val="00516D56"/>
    <w:rsid w:val="005224D9"/>
    <w:rsid w:val="005371A2"/>
    <w:rsid w:val="0054145C"/>
    <w:rsid w:val="0054249B"/>
    <w:rsid w:val="00546318"/>
    <w:rsid w:val="00553894"/>
    <w:rsid w:val="00554993"/>
    <w:rsid w:val="00555A42"/>
    <w:rsid w:val="00560663"/>
    <w:rsid w:val="00563001"/>
    <w:rsid w:val="0056313E"/>
    <w:rsid w:val="00563628"/>
    <w:rsid w:val="005656E3"/>
    <w:rsid w:val="00567287"/>
    <w:rsid w:val="00570BAB"/>
    <w:rsid w:val="00570EF3"/>
    <w:rsid w:val="00572C01"/>
    <w:rsid w:val="005743F9"/>
    <w:rsid w:val="00574ACE"/>
    <w:rsid w:val="0058139C"/>
    <w:rsid w:val="005818EB"/>
    <w:rsid w:val="00585895"/>
    <w:rsid w:val="005874F8"/>
    <w:rsid w:val="00591877"/>
    <w:rsid w:val="00594014"/>
    <w:rsid w:val="00594993"/>
    <w:rsid w:val="00596DD2"/>
    <w:rsid w:val="00597952"/>
    <w:rsid w:val="005A0008"/>
    <w:rsid w:val="005A012F"/>
    <w:rsid w:val="005A0336"/>
    <w:rsid w:val="005A2933"/>
    <w:rsid w:val="005A4CE0"/>
    <w:rsid w:val="005A5314"/>
    <w:rsid w:val="005A5B9C"/>
    <w:rsid w:val="005A6C60"/>
    <w:rsid w:val="005B2DFC"/>
    <w:rsid w:val="005B4006"/>
    <w:rsid w:val="005C1BFE"/>
    <w:rsid w:val="005C5103"/>
    <w:rsid w:val="005D0BA9"/>
    <w:rsid w:val="005D279B"/>
    <w:rsid w:val="005D3608"/>
    <w:rsid w:val="005D6F94"/>
    <w:rsid w:val="005D733B"/>
    <w:rsid w:val="005D766E"/>
    <w:rsid w:val="005E13DD"/>
    <w:rsid w:val="005E3265"/>
    <w:rsid w:val="005E4786"/>
    <w:rsid w:val="005E490F"/>
    <w:rsid w:val="005E598F"/>
    <w:rsid w:val="005E60AE"/>
    <w:rsid w:val="005F069B"/>
    <w:rsid w:val="005F0A25"/>
    <w:rsid w:val="005F126F"/>
    <w:rsid w:val="005F3391"/>
    <w:rsid w:val="005F49A8"/>
    <w:rsid w:val="00600100"/>
    <w:rsid w:val="006007F5"/>
    <w:rsid w:val="00601E16"/>
    <w:rsid w:val="00603BCD"/>
    <w:rsid w:val="00605BF7"/>
    <w:rsid w:val="00610799"/>
    <w:rsid w:val="0061212F"/>
    <w:rsid w:val="00612CD9"/>
    <w:rsid w:val="006159A1"/>
    <w:rsid w:val="00620FB5"/>
    <w:rsid w:val="006225F1"/>
    <w:rsid w:val="00630323"/>
    <w:rsid w:val="00634D7B"/>
    <w:rsid w:val="006370A2"/>
    <w:rsid w:val="00644BCC"/>
    <w:rsid w:val="00646376"/>
    <w:rsid w:val="00646513"/>
    <w:rsid w:val="00646C1F"/>
    <w:rsid w:val="0065088A"/>
    <w:rsid w:val="006515E0"/>
    <w:rsid w:val="00652B57"/>
    <w:rsid w:val="0065442E"/>
    <w:rsid w:val="00656027"/>
    <w:rsid w:val="00657404"/>
    <w:rsid w:val="00660CFF"/>
    <w:rsid w:val="00661AB3"/>
    <w:rsid w:val="00663540"/>
    <w:rsid w:val="00667218"/>
    <w:rsid w:val="006721E6"/>
    <w:rsid w:val="00681550"/>
    <w:rsid w:val="00683861"/>
    <w:rsid w:val="00683D35"/>
    <w:rsid w:val="00683DC7"/>
    <w:rsid w:val="00687A02"/>
    <w:rsid w:val="00687CFC"/>
    <w:rsid w:val="00691068"/>
    <w:rsid w:val="0069389E"/>
    <w:rsid w:val="006940AB"/>
    <w:rsid w:val="006A15DE"/>
    <w:rsid w:val="006A7032"/>
    <w:rsid w:val="006B0775"/>
    <w:rsid w:val="006C0E65"/>
    <w:rsid w:val="006C1251"/>
    <w:rsid w:val="006C4273"/>
    <w:rsid w:val="006C5FE6"/>
    <w:rsid w:val="006D01A9"/>
    <w:rsid w:val="006D4D59"/>
    <w:rsid w:val="006E022D"/>
    <w:rsid w:val="006E5C31"/>
    <w:rsid w:val="006E5DC2"/>
    <w:rsid w:val="006E604B"/>
    <w:rsid w:val="006E7B8F"/>
    <w:rsid w:val="006F55B9"/>
    <w:rsid w:val="006F5A8E"/>
    <w:rsid w:val="00701BF3"/>
    <w:rsid w:val="007026BB"/>
    <w:rsid w:val="00704772"/>
    <w:rsid w:val="00705B7B"/>
    <w:rsid w:val="00705DA0"/>
    <w:rsid w:val="00707D6A"/>
    <w:rsid w:val="0071236F"/>
    <w:rsid w:val="0071348E"/>
    <w:rsid w:val="00716898"/>
    <w:rsid w:val="00720697"/>
    <w:rsid w:val="007206AB"/>
    <w:rsid w:val="00723651"/>
    <w:rsid w:val="00723CAF"/>
    <w:rsid w:val="007255F1"/>
    <w:rsid w:val="00725D91"/>
    <w:rsid w:val="0073239F"/>
    <w:rsid w:val="007336AF"/>
    <w:rsid w:val="00733C69"/>
    <w:rsid w:val="0073585C"/>
    <w:rsid w:val="00736035"/>
    <w:rsid w:val="007411E6"/>
    <w:rsid w:val="00741BDF"/>
    <w:rsid w:val="00741EC4"/>
    <w:rsid w:val="00745121"/>
    <w:rsid w:val="00746898"/>
    <w:rsid w:val="00746CD6"/>
    <w:rsid w:val="00754F29"/>
    <w:rsid w:val="007601F2"/>
    <w:rsid w:val="00763C71"/>
    <w:rsid w:val="0076446C"/>
    <w:rsid w:val="00765E2E"/>
    <w:rsid w:val="00765FA5"/>
    <w:rsid w:val="007663C6"/>
    <w:rsid w:val="007664D8"/>
    <w:rsid w:val="0077322A"/>
    <w:rsid w:val="0077797C"/>
    <w:rsid w:val="00792EEF"/>
    <w:rsid w:val="0079380D"/>
    <w:rsid w:val="00797BC8"/>
    <w:rsid w:val="007A18AF"/>
    <w:rsid w:val="007A615E"/>
    <w:rsid w:val="007B122C"/>
    <w:rsid w:val="007B1772"/>
    <w:rsid w:val="007B3921"/>
    <w:rsid w:val="007B44DE"/>
    <w:rsid w:val="007B534F"/>
    <w:rsid w:val="007B698C"/>
    <w:rsid w:val="007C42D3"/>
    <w:rsid w:val="007C6D91"/>
    <w:rsid w:val="007D1184"/>
    <w:rsid w:val="007D1BC1"/>
    <w:rsid w:val="007D54E9"/>
    <w:rsid w:val="007E07DA"/>
    <w:rsid w:val="007E27D3"/>
    <w:rsid w:val="007E4302"/>
    <w:rsid w:val="007E64E8"/>
    <w:rsid w:val="007F39AD"/>
    <w:rsid w:val="007F45A1"/>
    <w:rsid w:val="00803C1F"/>
    <w:rsid w:val="00803C9D"/>
    <w:rsid w:val="0080429D"/>
    <w:rsid w:val="008060EC"/>
    <w:rsid w:val="00806959"/>
    <w:rsid w:val="00810B6D"/>
    <w:rsid w:val="00814B33"/>
    <w:rsid w:val="00814D4A"/>
    <w:rsid w:val="0081710B"/>
    <w:rsid w:val="008243A6"/>
    <w:rsid w:val="00824E95"/>
    <w:rsid w:val="00827353"/>
    <w:rsid w:val="00827BBB"/>
    <w:rsid w:val="00830E5A"/>
    <w:rsid w:val="0083510D"/>
    <w:rsid w:val="00836502"/>
    <w:rsid w:val="00845870"/>
    <w:rsid w:val="00845FA6"/>
    <w:rsid w:val="008471BD"/>
    <w:rsid w:val="00850C06"/>
    <w:rsid w:val="0085172D"/>
    <w:rsid w:val="00855FD6"/>
    <w:rsid w:val="00861EFF"/>
    <w:rsid w:val="00864901"/>
    <w:rsid w:val="00872A30"/>
    <w:rsid w:val="00872C20"/>
    <w:rsid w:val="00876847"/>
    <w:rsid w:val="00886BFF"/>
    <w:rsid w:val="008908D4"/>
    <w:rsid w:val="00893DD3"/>
    <w:rsid w:val="00896DA7"/>
    <w:rsid w:val="008A1FDC"/>
    <w:rsid w:val="008A3F15"/>
    <w:rsid w:val="008A4697"/>
    <w:rsid w:val="008B3189"/>
    <w:rsid w:val="008B7ACC"/>
    <w:rsid w:val="008C63F6"/>
    <w:rsid w:val="008C6BD9"/>
    <w:rsid w:val="008D2EB6"/>
    <w:rsid w:val="008D3670"/>
    <w:rsid w:val="008D4D03"/>
    <w:rsid w:val="008D65CD"/>
    <w:rsid w:val="008E2973"/>
    <w:rsid w:val="008E7841"/>
    <w:rsid w:val="008F79D1"/>
    <w:rsid w:val="00904D0E"/>
    <w:rsid w:val="009135E7"/>
    <w:rsid w:val="0091367B"/>
    <w:rsid w:val="00913819"/>
    <w:rsid w:val="00913DB3"/>
    <w:rsid w:val="00917E0B"/>
    <w:rsid w:val="00922CB7"/>
    <w:rsid w:val="009232FD"/>
    <w:rsid w:val="00925984"/>
    <w:rsid w:val="009436A7"/>
    <w:rsid w:val="009508CA"/>
    <w:rsid w:val="0095176D"/>
    <w:rsid w:val="00952D1D"/>
    <w:rsid w:val="0095557D"/>
    <w:rsid w:val="00956AF7"/>
    <w:rsid w:val="009604A5"/>
    <w:rsid w:val="0096235E"/>
    <w:rsid w:val="00962F0F"/>
    <w:rsid w:val="00972BFB"/>
    <w:rsid w:val="00977F72"/>
    <w:rsid w:val="009830CD"/>
    <w:rsid w:val="009841C6"/>
    <w:rsid w:val="009845EB"/>
    <w:rsid w:val="00985536"/>
    <w:rsid w:val="00987A75"/>
    <w:rsid w:val="00992410"/>
    <w:rsid w:val="00993C90"/>
    <w:rsid w:val="00994060"/>
    <w:rsid w:val="00994953"/>
    <w:rsid w:val="009A0F7A"/>
    <w:rsid w:val="009A68F4"/>
    <w:rsid w:val="009B0828"/>
    <w:rsid w:val="009B3EB9"/>
    <w:rsid w:val="009B58BF"/>
    <w:rsid w:val="009B6865"/>
    <w:rsid w:val="009C06FB"/>
    <w:rsid w:val="009C0BDA"/>
    <w:rsid w:val="009C0FAF"/>
    <w:rsid w:val="009C5402"/>
    <w:rsid w:val="009C59EE"/>
    <w:rsid w:val="009C6A88"/>
    <w:rsid w:val="009D12BD"/>
    <w:rsid w:val="009D3FF5"/>
    <w:rsid w:val="009E43B3"/>
    <w:rsid w:val="009E6678"/>
    <w:rsid w:val="009F1146"/>
    <w:rsid w:val="009F1CD3"/>
    <w:rsid w:val="009F1DB9"/>
    <w:rsid w:val="009F5DE4"/>
    <w:rsid w:val="00A03EA6"/>
    <w:rsid w:val="00A052A0"/>
    <w:rsid w:val="00A069DF"/>
    <w:rsid w:val="00A07C28"/>
    <w:rsid w:val="00A10549"/>
    <w:rsid w:val="00A14109"/>
    <w:rsid w:val="00A23554"/>
    <w:rsid w:val="00A307BA"/>
    <w:rsid w:val="00A31171"/>
    <w:rsid w:val="00A47ECF"/>
    <w:rsid w:val="00A517D5"/>
    <w:rsid w:val="00A51C56"/>
    <w:rsid w:val="00A6188D"/>
    <w:rsid w:val="00A67143"/>
    <w:rsid w:val="00A70926"/>
    <w:rsid w:val="00A71102"/>
    <w:rsid w:val="00A721C7"/>
    <w:rsid w:val="00A73A35"/>
    <w:rsid w:val="00A740D9"/>
    <w:rsid w:val="00A75984"/>
    <w:rsid w:val="00A82996"/>
    <w:rsid w:val="00A841CF"/>
    <w:rsid w:val="00A86AEC"/>
    <w:rsid w:val="00A9303D"/>
    <w:rsid w:val="00A94637"/>
    <w:rsid w:val="00A94D06"/>
    <w:rsid w:val="00A958FF"/>
    <w:rsid w:val="00A95B58"/>
    <w:rsid w:val="00A96C95"/>
    <w:rsid w:val="00A97116"/>
    <w:rsid w:val="00AA0429"/>
    <w:rsid w:val="00AA205C"/>
    <w:rsid w:val="00AA47E5"/>
    <w:rsid w:val="00AA4E4A"/>
    <w:rsid w:val="00AA76F8"/>
    <w:rsid w:val="00AB32D1"/>
    <w:rsid w:val="00AB34A7"/>
    <w:rsid w:val="00AB4550"/>
    <w:rsid w:val="00AB7658"/>
    <w:rsid w:val="00AC0C59"/>
    <w:rsid w:val="00AC110A"/>
    <w:rsid w:val="00AC1999"/>
    <w:rsid w:val="00AC65E4"/>
    <w:rsid w:val="00AC72ED"/>
    <w:rsid w:val="00AD09F7"/>
    <w:rsid w:val="00AD0AD5"/>
    <w:rsid w:val="00AD17FD"/>
    <w:rsid w:val="00AD2575"/>
    <w:rsid w:val="00AD3E47"/>
    <w:rsid w:val="00AD41B5"/>
    <w:rsid w:val="00AD436C"/>
    <w:rsid w:val="00AD6058"/>
    <w:rsid w:val="00AD70D3"/>
    <w:rsid w:val="00AE1E7B"/>
    <w:rsid w:val="00AE41E0"/>
    <w:rsid w:val="00AE4A01"/>
    <w:rsid w:val="00AE51F5"/>
    <w:rsid w:val="00AE5213"/>
    <w:rsid w:val="00AF000B"/>
    <w:rsid w:val="00AF162D"/>
    <w:rsid w:val="00AF1D3F"/>
    <w:rsid w:val="00AF1FE4"/>
    <w:rsid w:val="00AF20F5"/>
    <w:rsid w:val="00AF2578"/>
    <w:rsid w:val="00AF298D"/>
    <w:rsid w:val="00B06611"/>
    <w:rsid w:val="00B15D3F"/>
    <w:rsid w:val="00B222E6"/>
    <w:rsid w:val="00B23A13"/>
    <w:rsid w:val="00B27568"/>
    <w:rsid w:val="00B3064F"/>
    <w:rsid w:val="00B30D96"/>
    <w:rsid w:val="00B336AB"/>
    <w:rsid w:val="00B378ED"/>
    <w:rsid w:val="00B41A14"/>
    <w:rsid w:val="00B45E96"/>
    <w:rsid w:val="00B46101"/>
    <w:rsid w:val="00B55889"/>
    <w:rsid w:val="00B57634"/>
    <w:rsid w:val="00B61406"/>
    <w:rsid w:val="00B63410"/>
    <w:rsid w:val="00B6542C"/>
    <w:rsid w:val="00B65DC5"/>
    <w:rsid w:val="00B70386"/>
    <w:rsid w:val="00B80614"/>
    <w:rsid w:val="00B81706"/>
    <w:rsid w:val="00B856DB"/>
    <w:rsid w:val="00B91C08"/>
    <w:rsid w:val="00B92F7C"/>
    <w:rsid w:val="00B92FAA"/>
    <w:rsid w:val="00B95E70"/>
    <w:rsid w:val="00B97686"/>
    <w:rsid w:val="00BA415A"/>
    <w:rsid w:val="00BA61F5"/>
    <w:rsid w:val="00BA7541"/>
    <w:rsid w:val="00BA7E8C"/>
    <w:rsid w:val="00BB0AF8"/>
    <w:rsid w:val="00BB4C0E"/>
    <w:rsid w:val="00BB6A2B"/>
    <w:rsid w:val="00BC4A7F"/>
    <w:rsid w:val="00BD38DB"/>
    <w:rsid w:val="00BD4B14"/>
    <w:rsid w:val="00BD5AA2"/>
    <w:rsid w:val="00BE2212"/>
    <w:rsid w:val="00BE2764"/>
    <w:rsid w:val="00BE2AC9"/>
    <w:rsid w:val="00BE51D5"/>
    <w:rsid w:val="00BE745B"/>
    <w:rsid w:val="00BF27F4"/>
    <w:rsid w:val="00BF3BEF"/>
    <w:rsid w:val="00C02A85"/>
    <w:rsid w:val="00C0630A"/>
    <w:rsid w:val="00C07E9E"/>
    <w:rsid w:val="00C11E73"/>
    <w:rsid w:val="00C12811"/>
    <w:rsid w:val="00C1427D"/>
    <w:rsid w:val="00C16D68"/>
    <w:rsid w:val="00C226F4"/>
    <w:rsid w:val="00C236CA"/>
    <w:rsid w:val="00C25786"/>
    <w:rsid w:val="00C27D38"/>
    <w:rsid w:val="00C27D40"/>
    <w:rsid w:val="00C3091B"/>
    <w:rsid w:val="00C309A0"/>
    <w:rsid w:val="00C31AF7"/>
    <w:rsid w:val="00C31CBD"/>
    <w:rsid w:val="00C33FDA"/>
    <w:rsid w:val="00C346B5"/>
    <w:rsid w:val="00C4040E"/>
    <w:rsid w:val="00C4174C"/>
    <w:rsid w:val="00C41ADC"/>
    <w:rsid w:val="00C42668"/>
    <w:rsid w:val="00C4277A"/>
    <w:rsid w:val="00C45899"/>
    <w:rsid w:val="00C46408"/>
    <w:rsid w:val="00C50ADA"/>
    <w:rsid w:val="00C54244"/>
    <w:rsid w:val="00C54EF9"/>
    <w:rsid w:val="00C57384"/>
    <w:rsid w:val="00C60172"/>
    <w:rsid w:val="00C60C0E"/>
    <w:rsid w:val="00C64A20"/>
    <w:rsid w:val="00C64F02"/>
    <w:rsid w:val="00C6537A"/>
    <w:rsid w:val="00C67E16"/>
    <w:rsid w:val="00C72FDC"/>
    <w:rsid w:val="00C750C1"/>
    <w:rsid w:val="00C8460F"/>
    <w:rsid w:val="00C8731E"/>
    <w:rsid w:val="00C9175E"/>
    <w:rsid w:val="00C92DEE"/>
    <w:rsid w:val="00C97133"/>
    <w:rsid w:val="00CA071A"/>
    <w:rsid w:val="00CA12BB"/>
    <w:rsid w:val="00CA4291"/>
    <w:rsid w:val="00CA48A6"/>
    <w:rsid w:val="00CB0BDA"/>
    <w:rsid w:val="00CB1296"/>
    <w:rsid w:val="00CB22D8"/>
    <w:rsid w:val="00CB4DAB"/>
    <w:rsid w:val="00CC3083"/>
    <w:rsid w:val="00CC3878"/>
    <w:rsid w:val="00CC6B80"/>
    <w:rsid w:val="00CD2F4B"/>
    <w:rsid w:val="00CD407D"/>
    <w:rsid w:val="00CD53BA"/>
    <w:rsid w:val="00CE21B3"/>
    <w:rsid w:val="00CE47E6"/>
    <w:rsid w:val="00CE6DE4"/>
    <w:rsid w:val="00CF0FC2"/>
    <w:rsid w:val="00CF1BD6"/>
    <w:rsid w:val="00CF66E3"/>
    <w:rsid w:val="00D01DCF"/>
    <w:rsid w:val="00D03FA0"/>
    <w:rsid w:val="00D0714F"/>
    <w:rsid w:val="00D138AE"/>
    <w:rsid w:val="00D17AD5"/>
    <w:rsid w:val="00D20647"/>
    <w:rsid w:val="00D2218F"/>
    <w:rsid w:val="00D23620"/>
    <w:rsid w:val="00D239F7"/>
    <w:rsid w:val="00D2749A"/>
    <w:rsid w:val="00D30B85"/>
    <w:rsid w:val="00D31CA9"/>
    <w:rsid w:val="00D320AA"/>
    <w:rsid w:val="00D3470F"/>
    <w:rsid w:val="00D35345"/>
    <w:rsid w:val="00D37B58"/>
    <w:rsid w:val="00D43525"/>
    <w:rsid w:val="00D43E4B"/>
    <w:rsid w:val="00D455FB"/>
    <w:rsid w:val="00D46878"/>
    <w:rsid w:val="00D4734F"/>
    <w:rsid w:val="00D52D02"/>
    <w:rsid w:val="00D60D3D"/>
    <w:rsid w:val="00D63D12"/>
    <w:rsid w:val="00D651E9"/>
    <w:rsid w:val="00D655B3"/>
    <w:rsid w:val="00D65A0C"/>
    <w:rsid w:val="00D67393"/>
    <w:rsid w:val="00D67CF5"/>
    <w:rsid w:val="00D70FB9"/>
    <w:rsid w:val="00D75CD0"/>
    <w:rsid w:val="00D80E77"/>
    <w:rsid w:val="00D840A6"/>
    <w:rsid w:val="00D8596D"/>
    <w:rsid w:val="00D914A2"/>
    <w:rsid w:val="00D92951"/>
    <w:rsid w:val="00D95722"/>
    <w:rsid w:val="00D97654"/>
    <w:rsid w:val="00D978C7"/>
    <w:rsid w:val="00DA0ACD"/>
    <w:rsid w:val="00DA1819"/>
    <w:rsid w:val="00DA1C7E"/>
    <w:rsid w:val="00DA1DD1"/>
    <w:rsid w:val="00DA2428"/>
    <w:rsid w:val="00DA3182"/>
    <w:rsid w:val="00DA3733"/>
    <w:rsid w:val="00DA5686"/>
    <w:rsid w:val="00DA7E82"/>
    <w:rsid w:val="00DB24E8"/>
    <w:rsid w:val="00DB3ED2"/>
    <w:rsid w:val="00DC20C9"/>
    <w:rsid w:val="00DC5A4D"/>
    <w:rsid w:val="00DC66A9"/>
    <w:rsid w:val="00DD0522"/>
    <w:rsid w:val="00DD0654"/>
    <w:rsid w:val="00DD19BF"/>
    <w:rsid w:val="00DE0DC8"/>
    <w:rsid w:val="00DE7A81"/>
    <w:rsid w:val="00DF367C"/>
    <w:rsid w:val="00DF548A"/>
    <w:rsid w:val="00DF6A85"/>
    <w:rsid w:val="00E03633"/>
    <w:rsid w:val="00E03F48"/>
    <w:rsid w:val="00E13841"/>
    <w:rsid w:val="00E14886"/>
    <w:rsid w:val="00E155F2"/>
    <w:rsid w:val="00E167A4"/>
    <w:rsid w:val="00E16E6B"/>
    <w:rsid w:val="00E1729E"/>
    <w:rsid w:val="00E2134A"/>
    <w:rsid w:val="00E21E41"/>
    <w:rsid w:val="00E23178"/>
    <w:rsid w:val="00E24ABC"/>
    <w:rsid w:val="00E24D76"/>
    <w:rsid w:val="00E26BD2"/>
    <w:rsid w:val="00E30E9D"/>
    <w:rsid w:val="00E34AF6"/>
    <w:rsid w:val="00E4183F"/>
    <w:rsid w:val="00E42AA2"/>
    <w:rsid w:val="00E42C59"/>
    <w:rsid w:val="00E449A5"/>
    <w:rsid w:val="00E44ED3"/>
    <w:rsid w:val="00E45117"/>
    <w:rsid w:val="00E47DF0"/>
    <w:rsid w:val="00E526AA"/>
    <w:rsid w:val="00E52C2D"/>
    <w:rsid w:val="00E5424D"/>
    <w:rsid w:val="00E54749"/>
    <w:rsid w:val="00E61B53"/>
    <w:rsid w:val="00E62252"/>
    <w:rsid w:val="00E648C4"/>
    <w:rsid w:val="00E71488"/>
    <w:rsid w:val="00E739D4"/>
    <w:rsid w:val="00E73CBD"/>
    <w:rsid w:val="00E82CED"/>
    <w:rsid w:val="00E83A5A"/>
    <w:rsid w:val="00E83FE9"/>
    <w:rsid w:val="00E87210"/>
    <w:rsid w:val="00E9325D"/>
    <w:rsid w:val="00E93CA3"/>
    <w:rsid w:val="00E969A2"/>
    <w:rsid w:val="00EA0147"/>
    <w:rsid w:val="00EA1038"/>
    <w:rsid w:val="00EA1F89"/>
    <w:rsid w:val="00EA2068"/>
    <w:rsid w:val="00EA511E"/>
    <w:rsid w:val="00EA7688"/>
    <w:rsid w:val="00EA7ED8"/>
    <w:rsid w:val="00EB250D"/>
    <w:rsid w:val="00EB5F00"/>
    <w:rsid w:val="00EC094D"/>
    <w:rsid w:val="00EC334D"/>
    <w:rsid w:val="00EC4664"/>
    <w:rsid w:val="00EC6150"/>
    <w:rsid w:val="00EC6669"/>
    <w:rsid w:val="00EC682B"/>
    <w:rsid w:val="00EC7AE0"/>
    <w:rsid w:val="00ED0462"/>
    <w:rsid w:val="00ED0EA7"/>
    <w:rsid w:val="00ED1BA7"/>
    <w:rsid w:val="00EE00CA"/>
    <w:rsid w:val="00EE0CE3"/>
    <w:rsid w:val="00EE0E25"/>
    <w:rsid w:val="00EE1951"/>
    <w:rsid w:val="00EE6664"/>
    <w:rsid w:val="00EF176A"/>
    <w:rsid w:val="00EF19C7"/>
    <w:rsid w:val="00EF2B1A"/>
    <w:rsid w:val="00EF35CE"/>
    <w:rsid w:val="00EF57CB"/>
    <w:rsid w:val="00EF6E68"/>
    <w:rsid w:val="00EF7BEB"/>
    <w:rsid w:val="00F049CE"/>
    <w:rsid w:val="00F068DE"/>
    <w:rsid w:val="00F115D8"/>
    <w:rsid w:val="00F11F02"/>
    <w:rsid w:val="00F14297"/>
    <w:rsid w:val="00F142ED"/>
    <w:rsid w:val="00F1516F"/>
    <w:rsid w:val="00F16F37"/>
    <w:rsid w:val="00F2048F"/>
    <w:rsid w:val="00F20F96"/>
    <w:rsid w:val="00F21B6A"/>
    <w:rsid w:val="00F229AA"/>
    <w:rsid w:val="00F2545B"/>
    <w:rsid w:val="00F26B4F"/>
    <w:rsid w:val="00F30237"/>
    <w:rsid w:val="00F34562"/>
    <w:rsid w:val="00F375D4"/>
    <w:rsid w:val="00F40CD7"/>
    <w:rsid w:val="00F42CFC"/>
    <w:rsid w:val="00F4379B"/>
    <w:rsid w:val="00F46E83"/>
    <w:rsid w:val="00F50A9F"/>
    <w:rsid w:val="00F536B9"/>
    <w:rsid w:val="00F54865"/>
    <w:rsid w:val="00F54FBC"/>
    <w:rsid w:val="00F57F13"/>
    <w:rsid w:val="00F62C81"/>
    <w:rsid w:val="00F65401"/>
    <w:rsid w:val="00F6718D"/>
    <w:rsid w:val="00F67E9C"/>
    <w:rsid w:val="00F71153"/>
    <w:rsid w:val="00F72340"/>
    <w:rsid w:val="00F764A8"/>
    <w:rsid w:val="00F811D8"/>
    <w:rsid w:val="00F84002"/>
    <w:rsid w:val="00F8544D"/>
    <w:rsid w:val="00F8636C"/>
    <w:rsid w:val="00F86E3E"/>
    <w:rsid w:val="00F91E8C"/>
    <w:rsid w:val="00F93651"/>
    <w:rsid w:val="00F977CA"/>
    <w:rsid w:val="00FA0AB6"/>
    <w:rsid w:val="00FA1954"/>
    <w:rsid w:val="00FA2A06"/>
    <w:rsid w:val="00FA30BF"/>
    <w:rsid w:val="00FA3B91"/>
    <w:rsid w:val="00FA5CB7"/>
    <w:rsid w:val="00FB0CE5"/>
    <w:rsid w:val="00FB1822"/>
    <w:rsid w:val="00FB24F1"/>
    <w:rsid w:val="00FB3326"/>
    <w:rsid w:val="00FB4953"/>
    <w:rsid w:val="00FB71CF"/>
    <w:rsid w:val="00FC46D1"/>
    <w:rsid w:val="00FC5AB2"/>
    <w:rsid w:val="00FD2BAE"/>
    <w:rsid w:val="00FD454D"/>
    <w:rsid w:val="00FE05E6"/>
    <w:rsid w:val="00FE15ED"/>
    <w:rsid w:val="00FE187B"/>
    <w:rsid w:val="00FE3B6D"/>
    <w:rsid w:val="00FE5516"/>
    <w:rsid w:val="00FE5C13"/>
    <w:rsid w:val="00FE6B37"/>
    <w:rsid w:val="00FF0D18"/>
    <w:rsid w:val="00FF27AD"/>
    <w:rsid w:val="00FF7C6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71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annotation reference" w:uiPriority="99"/>
    <w:lsdException w:name="end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97952"/>
    <w:rPr>
      <w:sz w:val="24"/>
      <w:szCs w:val="24"/>
    </w:rPr>
  </w:style>
  <w:style w:type="paragraph" w:styleId="Kop1">
    <w:name w:val="heading 1"/>
    <w:basedOn w:val="Standaard"/>
    <w:next w:val="Standaard"/>
    <w:qFormat/>
    <w:rsid w:val="00C9175E"/>
    <w:pPr>
      <w:keepNext/>
      <w:numPr>
        <w:numId w:val="1"/>
      </w:numPr>
      <w:tabs>
        <w:tab w:val="left" w:pos="1701"/>
      </w:tabs>
      <w:spacing w:line="320" w:lineRule="exact"/>
      <w:outlineLvl w:val="0"/>
    </w:pPr>
    <w:rPr>
      <w:rFonts w:ascii="Arial" w:hAnsi="Arial"/>
      <w:b/>
      <w:sz w:val="22"/>
      <w:szCs w:val="22"/>
    </w:rPr>
  </w:style>
  <w:style w:type="paragraph" w:styleId="Kop2">
    <w:name w:val="heading 2"/>
    <w:basedOn w:val="Standaard"/>
    <w:next w:val="Standaard"/>
    <w:qFormat/>
    <w:rsid w:val="00C9175E"/>
    <w:pPr>
      <w:keepNext/>
      <w:numPr>
        <w:ilvl w:val="1"/>
        <w:numId w:val="1"/>
      </w:numPr>
      <w:tabs>
        <w:tab w:val="clear" w:pos="936"/>
        <w:tab w:val="num" w:pos="851"/>
        <w:tab w:val="left" w:pos="1701"/>
      </w:tabs>
      <w:spacing w:before="120" w:line="320" w:lineRule="exact"/>
      <w:ind w:left="851"/>
      <w:outlineLvl w:val="1"/>
    </w:pPr>
    <w:rPr>
      <w:rFonts w:ascii="Arial" w:hAnsi="Arial" w:cs="Arial"/>
      <w:b/>
      <w:bCs/>
      <w:iCs/>
      <w:sz w:val="22"/>
      <w:szCs w:val="28"/>
    </w:rPr>
  </w:style>
  <w:style w:type="paragraph" w:styleId="Kop3">
    <w:name w:val="heading 3"/>
    <w:basedOn w:val="Standaard"/>
    <w:next w:val="Standaard"/>
    <w:qFormat/>
    <w:rsid w:val="00C9175E"/>
    <w:pPr>
      <w:keepNext/>
      <w:numPr>
        <w:ilvl w:val="2"/>
        <w:numId w:val="1"/>
      </w:numPr>
      <w:tabs>
        <w:tab w:val="left" w:pos="1701"/>
      </w:tabs>
      <w:spacing w:before="240" w:after="60" w:line="320" w:lineRule="exact"/>
      <w:outlineLvl w:val="2"/>
    </w:pPr>
    <w:rPr>
      <w:rFonts w:ascii="Arial" w:hAnsi="Arial" w:cs="Arial"/>
      <w:b/>
      <w:bCs/>
      <w:sz w:val="22"/>
      <w:szCs w:val="26"/>
    </w:rPr>
  </w:style>
  <w:style w:type="paragraph" w:styleId="Kop4">
    <w:name w:val="heading 4"/>
    <w:basedOn w:val="Standaard"/>
    <w:next w:val="Standaard"/>
    <w:qFormat/>
    <w:rsid w:val="00C9175E"/>
    <w:pPr>
      <w:keepNext/>
      <w:numPr>
        <w:ilvl w:val="3"/>
        <w:numId w:val="1"/>
      </w:numPr>
      <w:tabs>
        <w:tab w:val="left" w:pos="1701"/>
      </w:tabs>
      <w:spacing w:before="240" w:after="60" w:line="320" w:lineRule="exact"/>
      <w:outlineLvl w:val="3"/>
    </w:pPr>
    <w:rPr>
      <w:b/>
      <w:bCs/>
      <w:sz w:val="28"/>
      <w:szCs w:val="28"/>
    </w:rPr>
  </w:style>
  <w:style w:type="paragraph" w:styleId="Kop5">
    <w:name w:val="heading 5"/>
    <w:basedOn w:val="Standaard"/>
    <w:next w:val="Standaard"/>
    <w:qFormat/>
    <w:rsid w:val="00C9175E"/>
    <w:pPr>
      <w:numPr>
        <w:ilvl w:val="4"/>
        <w:numId w:val="1"/>
      </w:numPr>
      <w:tabs>
        <w:tab w:val="left" w:pos="1701"/>
      </w:tabs>
      <w:spacing w:before="240" w:after="60" w:line="320" w:lineRule="exact"/>
      <w:outlineLvl w:val="4"/>
    </w:pPr>
    <w:rPr>
      <w:rFonts w:ascii="Arial" w:hAnsi="Arial"/>
      <w:b/>
      <w:bCs/>
      <w:i/>
      <w:iCs/>
      <w:sz w:val="26"/>
      <w:szCs w:val="26"/>
    </w:rPr>
  </w:style>
  <w:style w:type="paragraph" w:styleId="Kop6">
    <w:name w:val="heading 6"/>
    <w:basedOn w:val="Standaard"/>
    <w:next w:val="Standaard"/>
    <w:qFormat/>
    <w:rsid w:val="00C9175E"/>
    <w:pPr>
      <w:numPr>
        <w:ilvl w:val="5"/>
        <w:numId w:val="1"/>
      </w:numPr>
      <w:tabs>
        <w:tab w:val="left" w:pos="1701"/>
      </w:tabs>
      <w:spacing w:before="240" w:after="60" w:line="320" w:lineRule="exact"/>
      <w:outlineLvl w:val="5"/>
    </w:pPr>
    <w:rPr>
      <w:b/>
      <w:bCs/>
      <w:sz w:val="22"/>
      <w:szCs w:val="22"/>
    </w:rPr>
  </w:style>
  <w:style w:type="paragraph" w:styleId="Kop7">
    <w:name w:val="heading 7"/>
    <w:basedOn w:val="Standaard"/>
    <w:next w:val="Standaard"/>
    <w:qFormat/>
    <w:rsid w:val="00C9175E"/>
    <w:pPr>
      <w:numPr>
        <w:ilvl w:val="6"/>
        <w:numId w:val="1"/>
      </w:numPr>
      <w:tabs>
        <w:tab w:val="left" w:pos="1701"/>
      </w:tabs>
      <w:spacing w:before="240" w:after="60" w:line="320" w:lineRule="exact"/>
      <w:outlineLvl w:val="6"/>
    </w:pPr>
  </w:style>
  <w:style w:type="paragraph" w:styleId="Kop8">
    <w:name w:val="heading 8"/>
    <w:basedOn w:val="Standaard"/>
    <w:next w:val="Standaard"/>
    <w:qFormat/>
    <w:rsid w:val="00C9175E"/>
    <w:pPr>
      <w:numPr>
        <w:ilvl w:val="7"/>
        <w:numId w:val="1"/>
      </w:numPr>
      <w:tabs>
        <w:tab w:val="left" w:pos="1701"/>
      </w:tabs>
      <w:spacing w:before="240" w:after="60" w:line="320" w:lineRule="exact"/>
      <w:outlineLvl w:val="7"/>
    </w:pPr>
    <w:rPr>
      <w:i/>
      <w:iCs/>
    </w:rPr>
  </w:style>
  <w:style w:type="paragraph" w:styleId="Kop9">
    <w:name w:val="heading 9"/>
    <w:basedOn w:val="Standaard"/>
    <w:next w:val="Standaard"/>
    <w:qFormat/>
    <w:rsid w:val="00C9175E"/>
    <w:pPr>
      <w:numPr>
        <w:ilvl w:val="8"/>
        <w:numId w:val="1"/>
      </w:numPr>
      <w:tabs>
        <w:tab w:val="left" w:pos="1701"/>
      </w:tabs>
      <w:spacing w:before="240" w:after="60" w:line="320" w:lineRule="exact"/>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4A4351"/>
    <w:rPr>
      <w:rFonts w:ascii="Haarlemmer MT Medium OsF" w:hAnsi="Haarlemmer MT Medium OsF"/>
      <w:color w:val="auto"/>
      <w:u w:val="single"/>
    </w:rPr>
  </w:style>
  <w:style w:type="paragraph" w:styleId="Koptekst">
    <w:name w:val="header"/>
    <w:basedOn w:val="Standaard"/>
    <w:rsid w:val="004A4351"/>
    <w:pPr>
      <w:tabs>
        <w:tab w:val="left" w:pos="284"/>
        <w:tab w:val="left" w:pos="1701"/>
        <w:tab w:val="center" w:pos="4536"/>
        <w:tab w:val="right" w:pos="9072"/>
      </w:tabs>
      <w:spacing w:line="280" w:lineRule="exact"/>
    </w:pPr>
    <w:rPr>
      <w:rFonts w:ascii="Arial" w:hAnsi="Arial"/>
      <w:b/>
      <w:sz w:val="18"/>
      <w:szCs w:val="22"/>
    </w:rPr>
  </w:style>
  <w:style w:type="table" w:styleId="Tabelraster">
    <w:name w:val="Table Grid"/>
    <w:basedOn w:val="Standaardtabe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oetnootmarkering">
    <w:name w:val="footnote reference"/>
    <w:basedOn w:val="Standaardalinea-lettertype"/>
    <w:semiHidden/>
    <w:rsid w:val="004A4351"/>
    <w:rPr>
      <w:rFonts w:ascii="Haarlemmer MT Medium OsF" w:hAnsi="Haarlemmer MT Medium OsF"/>
      <w:vertAlign w:val="superscript"/>
    </w:rPr>
  </w:style>
  <w:style w:type="paragraph" w:styleId="Voettekst">
    <w:name w:val="footer"/>
    <w:basedOn w:val="Standaard"/>
    <w:rsid w:val="004A4351"/>
    <w:pPr>
      <w:tabs>
        <w:tab w:val="center" w:pos="4536"/>
        <w:tab w:val="right" w:pos="9072"/>
      </w:tabs>
      <w:spacing w:line="320" w:lineRule="exact"/>
    </w:pPr>
    <w:rPr>
      <w:rFonts w:ascii="Arial" w:hAnsi="Arial"/>
      <w:sz w:val="22"/>
      <w:szCs w:val="22"/>
    </w:rPr>
  </w:style>
  <w:style w:type="paragraph" w:styleId="Titel">
    <w:name w:val="Title"/>
    <w:basedOn w:val="Standaard"/>
    <w:qFormat/>
    <w:rsid w:val="004A4351"/>
    <w:pPr>
      <w:tabs>
        <w:tab w:val="left" w:pos="284"/>
        <w:tab w:val="left" w:pos="1701"/>
      </w:tabs>
      <w:spacing w:after="120" w:line="320" w:lineRule="exact"/>
      <w:outlineLvl w:val="3"/>
    </w:pPr>
    <w:rPr>
      <w:rFonts w:ascii="Arial" w:hAnsi="Arial" w:cs="Arial"/>
      <w:b/>
      <w:bCs/>
      <w:kern w:val="28"/>
      <w:sz w:val="32"/>
      <w:szCs w:val="32"/>
    </w:rPr>
  </w:style>
  <w:style w:type="character" w:styleId="Paginanummer">
    <w:name w:val="page number"/>
    <w:basedOn w:val="Standaardalinea-lettertype"/>
    <w:rsid w:val="004A4351"/>
    <w:rPr>
      <w:rFonts w:ascii="Haarlemmer MT Medium OsF" w:hAnsi="Haarlemmer MT Medium OsF"/>
      <w:sz w:val="22"/>
    </w:rPr>
  </w:style>
  <w:style w:type="character" w:styleId="Verwijzingopmerking">
    <w:name w:val="annotation reference"/>
    <w:basedOn w:val="Standaardalinea-lettertype"/>
    <w:uiPriority w:val="99"/>
    <w:semiHidden/>
    <w:rsid w:val="002D68AC"/>
    <w:rPr>
      <w:sz w:val="16"/>
      <w:szCs w:val="16"/>
    </w:rPr>
  </w:style>
  <w:style w:type="paragraph" w:styleId="Tekstopmerking">
    <w:name w:val="annotation text"/>
    <w:basedOn w:val="Standaard"/>
    <w:semiHidden/>
    <w:rsid w:val="002D68AC"/>
    <w:pPr>
      <w:tabs>
        <w:tab w:val="left" w:pos="284"/>
        <w:tab w:val="left" w:pos="1701"/>
      </w:tabs>
      <w:spacing w:line="320" w:lineRule="exact"/>
    </w:pPr>
    <w:rPr>
      <w:rFonts w:ascii="Haarlemmer MT Medium OsF" w:hAnsi="Haarlemmer MT Medium OsF"/>
      <w:sz w:val="20"/>
      <w:szCs w:val="20"/>
    </w:rPr>
  </w:style>
  <w:style w:type="paragraph" w:styleId="Inhopg1">
    <w:name w:val="toc 1"/>
    <w:basedOn w:val="Standaard"/>
    <w:next w:val="Standaard"/>
    <w:autoRedefine/>
    <w:uiPriority w:val="39"/>
    <w:rsid w:val="00257634"/>
    <w:pPr>
      <w:spacing w:line="320" w:lineRule="exact"/>
    </w:pPr>
    <w:rPr>
      <w:rFonts w:ascii="Arial" w:hAnsi="Arial"/>
      <w:sz w:val="22"/>
      <w:szCs w:val="22"/>
    </w:rPr>
  </w:style>
  <w:style w:type="paragraph" w:styleId="Inhopg2">
    <w:name w:val="toc 2"/>
    <w:basedOn w:val="Standaard"/>
    <w:next w:val="Standaard"/>
    <w:autoRedefine/>
    <w:uiPriority w:val="39"/>
    <w:rsid w:val="00257634"/>
    <w:pPr>
      <w:spacing w:line="320" w:lineRule="exact"/>
      <w:ind w:left="220"/>
    </w:pPr>
    <w:rPr>
      <w:rFonts w:ascii="Arial" w:hAnsi="Arial"/>
      <w:sz w:val="22"/>
      <w:szCs w:val="22"/>
    </w:rPr>
  </w:style>
  <w:style w:type="paragraph" w:styleId="Inhopg3">
    <w:name w:val="toc 3"/>
    <w:basedOn w:val="Standaard"/>
    <w:next w:val="Standaard"/>
    <w:autoRedefine/>
    <w:uiPriority w:val="39"/>
    <w:rsid w:val="00257634"/>
    <w:pPr>
      <w:spacing w:line="320" w:lineRule="exact"/>
      <w:ind w:left="440"/>
    </w:pPr>
    <w:rPr>
      <w:rFonts w:ascii="Arial" w:hAnsi="Arial"/>
      <w:sz w:val="22"/>
      <w:szCs w:val="22"/>
    </w:rPr>
  </w:style>
  <w:style w:type="paragraph" w:styleId="Ballontekst">
    <w:name w:val="Balloon Text"/>
    <w:basedOn w:val="Standaard"/>
    <w:semiHidden/>
    <w:rsid w:val="00850C06"/>
    <w:pPr>
      <w:tabs>
        <w:tab w:val="left" w:pos="284"/>
        <w:tab w:val="left" w:pos="1701"/>
      </w:tabs>
      <w:spacing w:line="320" w:lineRule="exact"/>
    </w:pPr>
    <w:rPr>
      <w:rFonts w:ascii="Tahoma" w:hAnsi="Tahoma" w:cs="Tahoma"/>
      <w:sz w:val="16"/>
      <w:szCs w:val="16"/>
    </w:rPr>
  </w:style>
  <w:style w:type="paragraph" w:styleId="Onderwerpvanopmerking">
    <w:name w:val="annotation subject"/>
    <w:basedOn w:val="Tekstopmerking"/>
    <w:next w:val="Tekstopmerking"/>
    <w:semiHidden/>
    <w:rsid w:val="00BF27F4"/>
    <w:rPr>
      <w:rFonts w:ascii="Arial" w:hAnsi="Arial"/>
      <w:b/>
      <w:bCs/>
    </w:rPr>
  </w:style>
  <w:style w:type="paragraph" w:styleId="Lijstalinea">
    <w:name w:val="List Paragraph"/>
    <w:basedOn w:val="Standaard"/>
    <w:uiPriority w:val="34"/>
    <w:qFormat/>
    <w:rsid w:val="00D2749A"/>
    <w:pPr>
      <w:ind w:left="720"/>
      <w:contextualSpacing/>
    </w:pPr>
  </w:style>
  <w:style w:type="paragraph" w:styleId="Revisie">
    <w:name w:val="Revision"/>
    <w:hidden/>
    <w:uiPriority w:val="99"/>
    <w:semiHidden/>
    <w:rsid w:val="00413A72"/>
    <w:rPr>
      <w:rFonts w:ascii="Arial" w:hAnsi="Arial"/>
      <w:sz w:val="22"/>
      <w:szCs w:val="22"/>
    </w:rPr>
  </w:style>
  <w:style w:type="character" w:styleId="Eindnootmarkering">
    <w:name w:val="endnote reference"/>
    <w:basedOn w:val="Standaardalinea-lettertype"/>
    <w:uiPriority w:val="99"/>
    <w:unhideWhenUsed/>
    <w:rsid w:val="00BB4C0E"/>
    <w:rPr>
      <w:vertAlign w:val="superscript"/>
    </w:rPr>
  </w:style>
  <w:style w:type="character" w:customStyle="1" w:styleId="apple-converted-space">
    <w:name w:val="apple-converted-space"/>
    <w:basedOn w:val="Standaardalinea-lettertype"/>
    <w:rsid w:val="00F93651"/>
  </w:style>
  <w:style w:type="character" w:customStyle="1" w:styleId="highlight">
    <w:name w:val="highlight"/>
    <w:basedOn w:val="Standaardalinea-lettertype"/>
    <w:rsid w:val="00F93651"/>
  </w:style>
  <w:style w:type="character" w:customStyle="1" w:styleId="ui-ncbitoggler-master-text">
    <w:name w:val="ui-ncbitoggler-master-text"/>
    <w:basedOn w:val="Standaardalinea-lettertype"/>
    <w:rsid w:val="00F93651"/>
  </w:style>
  <w:style w:type="paragraph" w:styleId="Normaalweb">
    <w:name w:val="Normal (Web)"/>
    <w:basedOn w:val="Standaard"/>
    <w:uiPriority w:val="99"/>
    <w:semiHidden/>
    <w:unhideWhenUsed/>
    <w:rsid w:val="00F93651"/>
    <w:pPr>
      <w:spacing w:before="100" w:beforeAutospacing="1" w:after="100" w:afterAutospacing="1"/>
    </w:pPr>
    <w:rPr>
      <w:sz w:val="20"/>
      <w:szCs w:val="20"/>
      <w:lang w:val="nl-BE"/>
    </w:rPr>
  </w:style>
  <w:style w:type="character" w:styleId="GevolgdeHyperlink">
    <w:name w:val="FollowedHyperlink"/>
    <w:basedOn w:val="Standaardalinea-lettertype"/>
    <w:semiHidden/>
    <w:unhideWhenUsed/>
    <w:rsid w:val="00CF1BD6"/>
    <w:rPr>
      <w:color w:val="800080" w:themeColor="followedHyperlink"/>
      <w:u w:val="single"/>
    </w:rPr>
  </w:style>
  <w:style w:type="character" w:customStyle="1" w:styleId="jrnl">
    <w:name w:val="jrnl"/>
    <w:basedOn w:val="Standaardalinea-lettertype"/>
    <w:rsid w:val="005371A2"/>
  </w:style>
  <w:style w:type="character" w:styleId="Nadruk">
    <w:name w:val="Emphasis"/>
    <w:basedOn w:val="Standaardalinea-lettertype"/>
    <w:uiPriority w:val="20"/>
    <w:qFormat/>
    <w:rsid w:val="00315459"/>
    <w:rPr>
      <w:i/>
      <w:iCs/>
    </w:rPr>
  </w:style>
  <w:style w:type="character" w:customStyle="1" w:styleId="externalref">
    <w:name w:val="externalref"/>
    <w:basedOn w:val="Standaardalinea-lettertype"/>
    <w:rsid w:val="00315459"/>
  </w:style>
  <w:style w:type="character" w:customStyle="1" w:styleId="refsource">
    <w:name w:val="refsource"/>
    <w:basedOn w:val="Standaardalinea-lettertype"/>
    <w:rsid w:val="003154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annotation reference" w:uiPriority="99"/>
    <w:lsdException w:name="end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97952"/>
    <w:rPr>
      <w:sz w:val="24"/>
      <w:szCs w:val="24"/>
    </w:rPr>
  </w:style>
  <w:style w:type="paragraph" w:styleId="Kop1">
    <w:name w:val="heading 1"/>
    <w:basedOn w:val="Standaard"/>
    <w:next w:val="Standaard"/>
    <w:qFormat/>
    <w:rsid w:val="00C9175E"/>
    <w:pPr>
      <w:keepNext/>
      <w:numPr>
        <w:numId w:val="1"/>
      </w:numPr>
      <w:tabs>
        <w:tab w:val="left" w:pos="1701"/>
      </w:tabs>
      <w:spacing w:line="320" w:lineRule="exact"/>
      <w:outlineLvl w:val="0"/>
    </w:pPr>
    <w:rPr>
      <w:rFonts w:ascii="Arial" w:hAnsi="Arial"/>
      <w:b/>
      <w:sz w:val="22"/>
      <w:szCs w:val="22"/>
    </w:rPr>
  </w:style>
  <w:style w:type="paragraph" w:styleId="Kop2">
    <w:name w:val="heading 2"/>
    <w:basedOn w:val="Standaard"/>
    <w:next w:val="Standaard"/>
    <w:qFormat/>
    <w:rsid w:val="00C9175E"/>
    <w:pPr>
      <w:keepNext/>
      <w:numPr>
        <w:ilvl w:val="1"/>
        <w:numId w:val="1"/>
      </w:numPr>
      <w:tabs>
        <w:tab w:val="clear" w:pos="936"/>
        <w:tab w:val="num" w:pos="851"/>
        <w:tab w:val="left" w:pos="1701"/>
      </w:tabs>
      <w:spacing w:before="120" w:line="320" w:lineRule="exact"/>
      <w:ind w:left="851"/>
      <w:outlineLvl w:val="1"/>
    </w:pPr>
    <w:rPr>
      <w:rFonts w:ascii="Arial" w:hAnsi="Arial" w:cs="Arial"/>
      <w:b/>
      <w:bCs/>
      <w:iCs/>
      <w:sz w:val="22"/>
      <w:szCs w:val="28"/>
    </w:rPr>
  </w:style>
  <w:style w:type="paragraph" w:styleId="Kop3">
    <w:name w:val="heading 3"/>
    <w:basedOn w:val="Standaard"/>
    <w:next w:val="Standaard"/>
    <w:qFormat/>
    <w:rsid w:val="00C9175E"/>
    <w:pPr>
      <w:keepNext/>
      <w:numPr>
        <w:ilvl w:val="2"/>
        <w:numId w:val="1"/>
      </w:numPr>
      <w:tabs>
        <w:tab w:val="left" w:pos="1701"/>
      </w:tabs>
      <w:spacing w:before="240" w:after="60" w:line="320" w:lineRule="exact"/>
      <w:outlineLvl w:val="2"/>
    </w:pPr>
    <w:rPr>
      <w:rFonts w:ascii="Arial" w:hAnsi="Arial" w:cs="Arial"/>
      <w:b/>
      <w:bCs/>
      <w:sz w:val="22"/>
      <w:szCs w:val="26"/>
    </w:rPr>
  </w:style>
  <w:style w:type="paragraph" w:styleId="Kop4">
    <w:name w:val="heading 4"/>
    <w:basedOn w:val="Standaard"/>
    <w:next w:val="Standaard"/>
    <w:qFormat/>
    <w:rsid w:val="00C9175E"/>
    <w:pPr>
      <w:keepNext/>
      <w:numPr>
        <w:ilvl w:val="3"/>
        <w:numId w:val="1"/>
      </w:numPr>
      <w:tabs>
        <w:tab w:val="left" w:pos="1701"/>
      </w:tabs>
      <w:spacing w:before="240" w:after="60" w:line="320" w:lineRule="exact"/>
      <w:outlineLvl w:val="3"/>
    </w:pPr>
    <w:rPr>
      <w:b/>
      <w:bCs/>
      <w:sz w:val="28"/>
      <w:szCs w:val="28"/>
    </w:rPr>
  </w:style>
  <w:style w:type="paragraph" w:styleId="Kop5">
    <w:name w:val="heading 5"/>
    <w:basedOn w:val="Standaard"/>
    <w:next w:val="Standaard"/>
    <w:qFormat/>
    <w:rsid w:val="00C9175E"/>
    <w:pPr>
      <w:numPr>
        <w:ilvl w:val="4"/>
        <w:numId w:val="1"/>
      </w:numPr>
      <w:tabs>
        <w:tab w:val="left" w:pos="1701"/>
      </w:tabs>
      <w:spacing w:before="240" w:after="60" w:line="320" w:lineRule="exact"/>
      <w:outlineLvl w:val="4"/>
    </w:pPr>
    <w:rPr>
      <w:rFonts w:ascii="Arial" w:hAnsi="Arial"/>
      <w:b/>
      <w:bCs/>
      <w:i/>
      <w:iCs/>
      <w:sz w:val="26"/>
      <w:szCs w:val="26"/>
    </w:rPr>
  </w:style>
  <w:style w:type="paragraph" w:styleId="Kop6">
    <w:name w:val="heading 6"/>
    <w:basedOn w:val="Standaard"/>
    <w:next w:val="Standaard"/>
    <w:qFormat/>
    <w:rsid w:val="00C9175E"/>
    <w:pPr>
      <w:numPr>
        <w:ilvl w:val="5"/>
        <w:numId w:val="1"/>
      </w:numPr>
      <w:tabs>
        <w:tab w:val="left" w:pos="1701"/>
      </w:tabs>
      <w:spacing w:before="240" w:after="60" w:line="320" w:lineRule="exact"/>
      <w:outlineLvl w:val="5"/>
    </w:pPr>
    <w:rPr>
      <w:b/>
      <w:bCs/>
      <w:sz w:val="22"/>
      <w:szCs w:val="22"/>
    </w:rPr>
  </w:style>
  <w:style w:type="paragraph" w:styleId="Kop7">
    <w:name w:val="heading 7"/>
    <w:basedOn w:val="Standaard"/>
    <w:next w:val="Standaard"/>
    <w:qFormat/>
    <w:rsid w:val="00C9175E"/>
    <w:pPr>
      <w:numPr>
        <w:ilvl w:val="6"/>
        <w:numId w:val="1"/>
      </w:numPr>
      <w:tabs>
        <w:tab w:val="left" w:pos="1701"/>
      </w:tabs>
      <w:spacing w:before="240" w:after="60" w:line="320" w:lineRule="exact"/>
      <w:outlineLvl w:val="6"/>
    </w:pPr>
  </w:style>
  <w:style w:type="paragraph" w:styleId="Kop8">
    <w:name w:val="heading 8"/>
    <w:basedOn w:val="Standaard"/>
    <w:next w:val="Standaard"/>
    <w:qFormat/>
    <w:rsid w:val="00C9175E"/>
    <w:pPr>
      <w:numPr>
        <w:ilvl w:val="7"/>
        <w:numId w:val="1"/>
      </w:numPr>
      <w:tabs>
        <w:tab w:val="left" w:pos="1701"/>
      </w:tabs>
      <w:spacing w:before="240" w:after="60" w:line="320" w:lineRule="exact"/>
      <w:outlineLvl w:val="7"/>
    </w:pPr>
    <w:rPr>
      <w:i/>
      <w:iCs/>
    </w:rPr>
  </w:style>
  <w:style w:type="paragraph" w:styleId="Kop9">
    <w:name w:val="heading 9"/>
    <w:basedOn w:val="Standaard"/>
    <w:next w:val="Standaard"/>
    <w:qFormat/>
    <w:rsid w:val="00C9175E"/>
    <w:pPr>
      <w:numPr>
        <w:ilvl w:val="8"/>
        <w:numId w:val="1"/>
      </w:numPr>
      <w:tabs>
        <w:tab w:val="left" w:pos="1701"/>
      </w:tabs>
      <w:spacing w:before="240" w:after="60" w:line="320" w:lineRule="exact"/>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4A4351"/>
    <w:rPr>
      <w:rFonts w:ascii="Haarlemmer MT Medium OsF" w:hAnsi="Haarlemmer MT Medium OsF"/>
      <w:color w:val="auto"/>
      <w:u w:val="single"/>
    </w:rPr>
  </w:style>
  <w:style w:type="paragraph" w:styleId="Koptekst">
    <w:name w:val="header"/>
    <w:basedOn w:val="Standaard"/>
    <w:rsid w:val="004A4351"/>
    <w:pPr>
      <w:tabs>
        <w:tab w:val="left" w:pos="284"/>
        <w:tab w:val="left" w:pos="1701"/>
        <w:tab w:val="center" w:pos="4536"/>
        <w:tab w:val="right" w:pos="9072"/>
      </w:tabs>
      <w:spacing w:line="280" w:lineRule="exact"/>
    </w:pPr>
    <w:rPr>
      <w:rFonts w:ascii="Arial" w:hAnsi="Arial"/>
      <w:b/>
      <w:sz w:val="18"/>
      <w:szCs w:val="22"/>
    </w:rPr>
  </w:style>
  <w:style w:type="table" w:styleId="Tabelraster">
    <w:name w:val="Table Grid"/>
    <w:basedOn w:val="Standaardtabe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oetnootmarkering">
    <w:name w:val="footnote reference"/>
    <w:basedOn w:val="Standaardalinea-lettertype"/>
    <w:semiHidden/>
    <w:rsid w:val="004A4351"/>
    <w:rPr>
      <w:rFonts w:ascii="Haarlemmer MT Medium OsF" w:hAnsi="Haarlemmer MT Medium OsF"/>
      <w:vertAlign w:val="superscript"/>
    </w:rPr>
  </w:style>
  <w:style w:type="paragraph" w:styleId="Voettekst">
    <w:name w:val="footer"/>
    <w:basedOn w:val="Standaard"/>
    <w:rsid w:val="004A4351"/>
    <w:pPr>
      <w:tabs>
        <w:tab w:val="center" w:pos="4536"/>
        <w:tab w:val="right" w:pos="9072"/>
      </w:tabs>
      <w:spacing w:line="320" w:lineRule="exact"/>
    </w:pPr>
    <w:rPr>
      <w:rFonts w:ascii="Arial" w:hAnsi="Arial"/>
      <w:sz w:val="22"/>
      <w:szCs w:val="22"/>
    </w:rPr>
  </w:style>
  <w:style w:type="paragraph" w:styleId="Titel">
    <w:name w:val="Title"/>
    <w:basedOn w:val="Standaard"/>
    <w:qFormat/>
    <w:rsid w:val="004A4351"/>
    <w:pPr>
      <w:tabs>
        <w:tab w:val="left" w:pos="284"/>
        <w:tab w:val="left" w:pos="1701"/>
      </w:tabs>
      <w:spacing w:after="120" w:line="320" w:lineRule="exact"/>
      <w:outlineLvl w:val="3"/>
    </w:pPr>
    <w:rPr>
      <w:rFonts w:ascii="Arial" w:hAnsi="Arial" w:cs="Arial"/>
      <w:b/>
      <w:bCs/>
      <w:kern w:val="28"/>
      <w:sz w:val="32"/>
      <w:szCs w:val="32"/>
    </w:rPr>
  </w:style>
  <w:style w:type="character" w:styleId="Paginanummer">
    <w:name w:val="page number"/>
    <w:basedOn w:val="Standaardalinea-lettertype"/>
    <w:rsid w:val="004A4351"/>
    <w:rPr>
      <w:rFonts w:ascii="Haarlemmer MT Medium OsF" w:hAnsi="Haarlemmer MT Medium OsF"/>
      <w:sz w:val="22"/>
    </w:rPr>
  </w:style>
  <w:style w:type="character" w:styleId="Verwijzingopmerking">
    <w:name w:val="annotation reference"/>
    <w:basedOn w:val="Standaardalinea-lettertype"/>
    <w:uiPriority w:val="99"/>
    <w:semiHidden/>
    <w:rsid w:val="002D68AC"/>
    <w:rPr>
      <w:sz w:val="16"/>
      <w:szCs w:val="16"/>
    </w:rPr>
  </w:style>
  <w:style w:type="paragraph" w:styleId="Tekstopmerking">
    <w:name w:val="annotation text"/>
    <w:basedOn w:val="Standaard"/>
    <w:semiHidden/>
    <w:rsid w:val="002D68AC"/>
    <w:pPr>
      <w:tabs>
        <w:tab w:val="left" w:pos="284"/>
        <w:tab w:val="left" w:pos="1701"/>
      </w:tabs>
      <w:spacing w:line="320" w:lineRule="exact"/>
    </w:pPr>
    <w:rPr>
      <w:rFonts w:ascii="Haarlemmer MT Medium OsF" w:hAnsi="Haarlemmer MT Medium OsF"/>
      <w:sz w:val="20"/>
      <w:szCs w:val="20"/>
    </w:rPr>
  </w:style>
  <w:style w:type="paragraph" w:styleId="Inhopg1">
    <w:name w:val="toc 1"/>
    <w:basedOn w:val="Standaard"/>
    <w:next w:val="Standaard"/>
    <w:autoRedefine/>
    <w:uiPriority w:val="39"/>
    <w:rsid w:val="00257634"/>
    <w:pPr>
      <w:spacing w:line="320" w:lineRule="exact"/>
    </w:pPr>
    <w:rPr>
      <w:rFonts w:ascii="Arial" w:hAnsi="Arial"/>
      <w:sz w:val="22"/>
      <w:szCs w:val="22"/>
    </w:rPr>
  </w:style>
  <w:style w:type="paragraph" w:styleId="Inhopg2">
    <w:name w:val="toc 2"/>
    <w:basedOn w:val="Standaard"/>
    <w:next w:val="Standaard"/>
    <w:autoRedefine/>
    <w:uiPriority w:val="39"/>
    <w:rsid w:val="00257634"/>
    <w:pPr>
      <w:spacing w:line="320" w:lineRule="exact"/>
      <w:ind w:left="220"/>
    </w:pPr>
    <w:rPr>
      <w:rFonts w:ascii="Arial" w:hAnsi="Arial"/>
      <w:sz w:val="22"/>
      <w:szCs w:val="22"/>
    </w:rPr>
  </w:style>
  <w:style w:type="paragraph" w:styleId="Inhopg3">
    <w:name w:val="toc 3"/>
    <w:basedOn w:val="Standaard"/>
    <w:next w:val="Standaard"/>
    <w:autoRedefine/>
    <w:uiPriority w:val="39"/>
    <w:rsid w:val="00257634"/>
    <w:pPr>
      <w:spacing w:line="320" w:lineRule="exact"/>
      <w:ind w:left="440"/>
    </w:pPr>
    <w:rPr>
      <w:rFonts w:ascii="Arial" w:hAnsi="Arial"/>
      <w:sz w:val="22"/>
      <w:szCs w:val="22"/>
    </w:rPr>
  </w:style>
  <w:style w:type="paragraph" w:styleId="Ballontekst">
    <w:name w:val="Balloon Text"/>
    <w:basedOn w:val="Standaard"/>
    <w:semiHidden/>
    <w:rsid w:val="00850C06"/>
    <w:pPr>
      <w:tabs>
        <w:tab w:val="left" w:pos="284"/>
        <w:tab w:val="left" w:pos="1701"/>
      </w:tabs>
      <w:spacing w:line="320" w:lineRule="exact"/>
    </w:pPr>
    <w:rPr>
      <w:rFonts w:ascii="Tahoma" w:hAnsi="Tahoma" w:cs="Tahoma"/>
      <w:sz w:val="16"/>
      <w:szCs w:val="16"/>
    </w:rPr>
  </w:style>
  <w:style w:type="paragraph" w:styleId="Onderwerpvanopmerking">
    <w:name w:val="annotation subject"/>
    <w:basedOn w:val="Tekstopmerking"/>
    <w:next w:val="Tekstopmerking"/>
    <w:semiHidden/>
    <w:rsid w:val="00BF27F4"/>
    <w:rPr>
      <w:rFonts w:ascii="Arial" w:hAnsi="Arial"/>
      <w:b/>
      <w:bCs/>
    </w:rPr>
  </w:style>
  <w:style w:type="paragraph" w:styleId="Lijstalinea">
    <w:name w:val="List Paragraph"/>
    <w:basedOn w:val="Standaard"/>
    <w:uiPriority w:val="34"/>
    <w:qFormat/>
    <w:rsid w:val="00D2749A"/>
    <w:pPr>
      <w:ind w:left="720"/>
      <w:contextualSpacing/>
    </w:pPr>
  </w:style>
  <w:style w:type="paragraph" w:styleId="Revisie">
    <w:name w:val="Revision"/>
    <w:hidden/>
    <w:uiPriority w:val="99"/>
    <w:semiHidden/>
    <w:rsid w:val="00413A72"/>
    <w:rPr>
      <w:rFonts w:ascii="Arial" w:hAnsi="Arial"/>
      <w:sz w:val="22"/>
      <w:szCs w:val="22"/>
    </w:rPr>
  </w:style>
  <w:style w:type="character" w:styleId="Eindnootmarkering">
    <w:name w:val="endnote reference"/>
    <w:basedOn w:val="Standaardalinea-lettertype"/>
    <w:uiPriority w:val="99"/>
    <w:unhideWhenUsed/>
    <w:rsid w:val="00BB4C0E"/>
    <w:rPr>
      <w:vertAlign w:val="superscript"/>
    </w:rPr>
  </w:style>
  <w:style w:type="character" w:customStyle="1" w:styleId="apple-converted-space">
    <w:name w:val="apple-converted-space"/>
    <w:basedOn w:val="Standaardalinea-lettertype"/>
    <w:rsid w:val="00F93651"/>
  </w:style>
  <w:style w:type="character" w:customStyle="1" w:styleId="highlight">
    <w:name w:val="highlight"/>
    <w:basedOn w:val="Standaardalinea-lettertype"/>
    <w:rsid w:val="00F93651"/>
  </w:style>
  <w:style w:type="character" w:customStyle="1" w:styleId="ui-ncbitoggler-master-text">
    <w:name w:val="ui-ncbitoggler-master-text"/>
    <w:basedOn w:val="Standaardalinea-lettertype"/>
    <w:rsid w:val="00F93651"/>
  </w:style>
  <w:style w:type="paragraph" w:styleId="Normaalweb">
    <w:name w:val="Normal (Web)"/>
    <w:basedOn w:val="Standaard"/>
    <w:uiPriority w:val="99"/>
    <w:semiHidden/>
    <w:unhideWhenUsed/>
    <w:rsid w:val="00F93651"/>
    <w:pPr>
      <w:spacing w:before="100" w:beforeAutospacing="1" w:after="100" w:afterAutospacing="1"/>
    </w:pPr>
    <w:rPr>
      <w:sz w:val="20"/>
      <w:szCs w:val="20"/>
      <w:lang w:val="nl-BE"/>
    </w:rPr>
  </w:style>
  <w:style w:type="character" w:styleId="GevolgdeHyperlink">
    <w:name w:val="FollowedHyperlink"/>
    <w:basedOn w:val="Standaardalinea-lettertype"/>
    <w:semiHidden/>
    <w:unhideWhenUsed/>
    <w:rsid w:val="00CF1BD6"/>
    <w:rPr>
      <w:color w:val="800080" w:themeColor="followedHyperlink"/>
      <w:u w:val="single"/>
    </w:rPr>
  </w:style>
  <w:style w:type="character" w:customStyle="1" w:styleId="jrnl">
    <w:name w:val="jrnl"/>
    <w:basedOn w:val="Standaardalinea-lettertype"/>
    <w:rsid w:val="005371A2"/>
  </w:style>
  <w:style w:type="character" w:styleId="Nadruk">
    <w:name w:val="Emphasis"/>
    <w:basedOn w:val="Standaardalinea-lettertype"/>
    <w:uiPriority w:val="20"/>
    <w:qFormat/>
    <w:rsid w:val="00315459"/>
    <w:rPr>
      <w:i/>
      <w:iCs/>
    </w:rPr>
  </w:style>
  <w:style w:type="character" w:customStyle="1" w:styleId="externalref">
    <w:name w:val="externalref"/>
    <w:basedOn w:val="Standaardalinea-lettertype"/>
    <w:rsid w:val="00315459"/>
  </w:style>
  <w:style w:type="character" w:customStyle="1" w:styleId="refsource">
    <w:name w:val="refsource"/>
    <w:basedOn w:val="Standaardalinea-lettertype"/>
    <w:rsid w:val="0031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1971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8973">
          <w:marLeft w:val="0"/>
          <w:marRight w:val="0"/>
          <w:marTop w:val="288"/>
          <w:marBottom w:val="100"/>
          <w:divBdr>
            <w:top w:val="none" w:sz="0" w:space="0" w:color="auto"/>
            <w:left w:val="none" w:sz="0" w:space="0" w:color="auto"/>
            <w:bottom w:val="none" w:sz="0" w:space="0" w:color="auto"/>
            <w:right w:val="none" w:sz="0" w:space="0" w:color="auto"/>
          </w:divBdr>
          <w:divsChild>
            <w:div w:id="2770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545332031">
      <w:bodyDiv w:val="1"/>
      <w:marLeft w:val="0"/>
      <w:marRight w:val="0"/>
      <w:marTop w:val="0"/>
      <w:marBottom w:val="0"/>
      <w:divBdr>
        <w:top w:val="none" w:sz="0" w:space="0" w:color="auto"/>
        <w:left w:val="none" w:sz="0" w:space="0" w:color="auto"/>
        <w:bottom w:val="none" w:sz="0" w:space="0" w:color="auto"/>
        <w:right w:val="none" w:sz="0" w:space="0" w:color="auto"/>
      </w:divBdr>
      <w:divsChild>
        <w:div w:id="180970477">
          <w:marLeft w:val="0"/>
          <w:marRight w:val="1"/>
          <w:marTop w:val="0"/>
          <w:marBottom w:val="0"/>
          <w:divBdr>
            <w:top w:val="none" w:sz="0" w:space="0" w:color="auto"/>
            <w:left w:val="none" w:sz="0" w:space="0" w:color="auto"/>
            <w:bottom w:val="none" w:sz="0" w:space="0" w:color="auto"/>
            <w:right w:val="none" w:sz="0" w:space="0" w:color="auto"/>
          </w:divBdr>
          <w:divsChild>
            <w:div w:id="2086294471">
              <w:marLeft w:val="0"/>
              <w:marRight w:val="0"/>
              <w:marTop w:val="0"/>
              <w:marBottom w:val="0"/>
              <w:divBdr>
                <w:top w:val="none" w:sz="0" w:space="0" w:color="auto"/>
                <w:left w:val="none" w:sz="0" w:space="0" w:color="auto"/>
                <w:bottom w:val="none" w:sz="0" w:space="0" w:color="auto"/>
                <w:right w:val="none" w:sz="0" w:space="0" w:color="auto"/>
              </w:divBdr>
              <w:divsChild>
                <w:div w:id="2020503556">
                  <w:marLeft w:val="0"/>
                  <w:marRight w:val="1"/>
                  <w:marTop w:val="0"/>
                  <w:marBottom w:val="0"/>
                  <w:divBdr>
                    <w:top w:val="none" w:sz="0" w:space="0" w:color="auto"/>
                    <w:left w:val="none" w:sz="0" w:space="0" w:color="auto"/>
                    <w:bottom w:val="none" w:sz="0" w:space="0" w:color="auto"/>
                    <w:right w:val="none" w:sz="0" w:space="0" w:color="auto"/>
                  </w:divBdr>
                  <w:divsChild>
                    <w:div w:id="332802524">
                      <w:marLeft w:val="0"/>
                      <w:marRight w:val="0"/>
                      <w:marTop w:val="0"/>
                      <w:marBottom w:val="0"/>
                      <w:divBdr>
                        <w:top w:val="none" w:sz="0" w:space="0" w:color="auto"/>
                        <w:left w:val="none" w:sz="0" w:space="0" w:color="auto"/>
                        <w:bottom w:val="none" w:sz="0" w:space="0" w:color="auto"/>
                        <w:right w:val="none" w:sz="0" w:space="0" w:color="auto"/>
                      </w:divBdr>
                      <w:divsChild>
                        <w:div w:id="1303342115">
                          <w:marLeft w:val="0"/>
                          <w:marRight w:val="0"/>
                          <w:marTop w:val="0"/>
                          <w:marBottom w:val="0"/>
                          <w:divBdr>
                            <w:top w:val="none" w:sz="0" w:space="0" w:color="auto"/>
                            <w:left w:val="none" w:sz="0" w:space="0" w:color="auto"/>
                            <w:bottom w:val="none" w:sz="0" w:space="0" w:color="auto"/>
                            <w:right w:val="none" w:sz="0" w:space="0" w:color="auto"/>
                          </w:divBdr>
                          <w:divsChild>
                            <w:div w:id="1925532092">
                              <w:marLeft w:val="0"/>
                              <w:marRight w:val="0"/>
                              <w:marTop w:val="120"/>
                              <w:marBottom w:val="360"/>
                              <w:divBdr>
                                <w:top w:val="none" w:sz="0" w:space="0" w:color="auto"/>
                                <w:left w:val="none" w:sz="0" w:space="0" w:color="auto"/>
                                <w:bottom w:val="none" w:sz="0" w:space="0" w:color="auto"/>
                                <w:right w:val="none" w:sz="0" w:space="0" w:color="auto"/>
                              </w:divBdr>
                              <w:divsChild>
                                <w:div w:id="2137599962">
                                  <w:marLeft w:val="0"/>
                                  <w:marRight w:val="0"/>
                                  <w:marTop w:val="0"/>
                                  <w:marBottom w:val="0"/>
                                  <w:divBdr>
                                    <w:top w:val="none" w:sz="0" w:space="0" w:color="auto"/>
                                    <w:left w:val="none" w:sz="0" w:space="0" w:color="auto"/>
                                    <w:bottom w:val="none" w:sz="0" w:space="0" w:color="auto"/>
                                    <w:right w:val="none" w:sz="0" w:space="0" w:color="auto"/>
                                  </w:divBdr>
                                </w:div>
                                <w:div w:id="16602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71765307">
      <w:bodyDiv w:val="1"/>
      <w:marLeft w:val="0"/>
      <w:marRight w:val="0"/>
      <w:marTop w:val="0"/>
      <w:marBottom w:val="0"/>
      <w:divBdr>
        <w:top w:val="none" w:sz="0" w:space="0" w:color="auto"/>
        <w:left w:val="none" w:sz="0" w:space="0" w:color="auto"/>
        <w:bottom w:val="none" w:sz="0" w:space="0" w:color="auto"/>
        <w:right w:val="none" w:sz="0" w:space="0" w:color="auto"/>
      </w:divBdr>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730739790">
      <w:bodyDiv w:val="1"/>
      <w:marLeft w:val="0"/>
      <w:marRight w:val="0"/>
      <w:marTop w:val="0"/>
      <w:marBottom w:val="0"/>
      <w:divBdr>
        <w:top w:val="none" w:sz="0" w:space="0" w:color="auto"/>
        <w:left w:val="none" w:sz="0" w:space="0" w:color="auto"/>
        <w:bottom w:val="none" w:sz="0" w:space="0" w:color="auto"/>
        <w:right w:val="none" w:sz="0" w:space="0" w:color="auto"/>
      </w:divBdr>
      <w:divsChild>
        <w:div w:id="1352027092">
          <w:marLeft w:val="0"/>
          <w:marRight w:val="0"/>
          <w:marTop w:val="288"/>
          <w:marBottom w:val="100"/>
          <w:divBdr>
            <w:top w:val="none" w:sz="0" w:space="0" w:color="auto"/>
            <w:left w:val="none" w:sz="0" w:space="0" w:color="auto"/>
            <w:bottom w:val="none" w:sz="0" w:space="0" w:color="auto"/>
            <w:right w:val="none" w:sz="0" w:space="0" w:color="auto"/>
          </w:divBdr>
          <w:divsChild>
            <w:div w:id="5229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955798598">
      <w:bodyDiv w:val="1"/>
      <w:marLeft w:val="0"/>
      <w:marRight w:val="0"/>
      <w:marTop w:val="0"/>
      <w:marBottom w:val="0"/>
      <w:divBdr>
        <w:top w:val="none" w:sz="0" w:space="0" w:color="auto"/>
        <w:left w:val="none" w:sz="0" w:space="0" w:color="auto"/>
        <w:bottom w:val="none" w:sz="0" w:space="0" w:color="auto"/>
        <w:right w:val="none" w:sz="0" w:space="0" w:color="auto"/>
      </w:divBdr>
    </w:div>
    <w:div w:id="993266519">
      <w:bodyDiv w:val="1"/>
      <w:marLeft w:val="0"/>
      <w:marRight w:val="0"/>
      <w:marTop w:val="0"/>
      <w:marBottom w:val="0"/>
      <w:divBdr>
        <w:top w:val="none" w:sz="0" w:space="0" w:color="auto"/>
        <w:left w:val="none" w:sz="0" w:space="0" w:color="auto"/>
        <w:bottom w:val="none" w:sz="0" w:space="0" w:color="auto"/>
        <w:right w:val="none" w:sz="0" w:space="0" w:color="auto"/>
      </w:divBdr>
    </w:div>
    <w:div w:id="1213955990">
      <w:bodyDiv w:val="1"/>
      <w:marLeft w:val="0"/>
      <w:marRight w:val="0"/>
      <w:marTop w:val="0"/>
      <w:marBottom w:val="0"/>
      <w:divBdr>
        <w:top w:val="none" w:sz="0" w:space="0" w:color="auto"/>
        <w:left w:val="none" w:sz="0" w:space="0" w:color="auto"/>
        <w:bottom w:val="none" w:sz="0" w:space="0" w:color="auto"/>
        <w:right w:val="none" w:sz="0" w:space="0" w:color="auto"/>
      </w:divBdr>
    </w:div>
    <w:div w:id="1275480339">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367759288">
      <w:bodyDiv w:val="1"/>
      <w:marLeft w:val="0"/>
      <w:marRight w:val="0"/>
      <w:marTop w:val="0"/>
      <w:marBottom w:val="0"/>
      <w:divBdr>
        <w:top w:val="none" w:sz="0" w:space="0" w:color="auto"/>
        <w:left w:val="none" w:sz="0" w:space="0" w:color="auto"/>
        <w:bottom w:val="none" w:sz="0" w:space="0" w:color="auto"/>
        <w:right w:val="none" w:sz="0" w:space="0" w:color="auto"/>
      </w:divBdr>
    </w:div>
    <w:div w:id="1626933934">
      <w:bodyDiv w:val="1"/>
      <w:marLeft w:val="0"/>
      <w:marRight w:val="0"/>
      <w:marTop w:val="0"/>
      <w:marBottom w:val="0"/>
      <w:divBdr>
        <w:top w:val="none" w:sz="0" w:space="0" w:color="auto"/>
        <w:left w:val="none" w:sz="0" w:space="0" w:color="auto"/>
        <w:bottom w:val="none" w:sz="0" w:space="0" w:color="auto"/>
        <w:right w:val="none" w:sz="0" w:space="0" w:color="auto"/>
      </w:divBdr>
    </w:div>
    <w:div w:id="1628270162">
      <w:bodyDiv w:val="1"/>
      <w:marLeft w:val="0"/>
      <w:marRight w:val="0"/>
      <w:marTop w:val="0"/>
      <w:marBottom w:val="0"/>
      <w:divBdr>
        <w:top w:val="none" w:sz="0" w:space="0" w:color="auto"/>
        <w:left w:val="none" w:sz="0" w:space="0" w:color="auto"/>
        <w:bottom w:val="none" w:sz="0" w:space="0" w:color="auto"/>
        <w:right w:val="none" w:sz="0" w:space="0" w:color="auto"/>
      </w:divBdr>
      <w:divsChild>
        <w:div w:id="241917597">
          <w:marLeft w:val="547"/>
          <w:marRight w:val="0"/>
          <w:marTop w:val="96"/>
          <w:marBottom w:val="0"/>
          <w:divBdr>
            <w:top w:val="none" w:sz="0" w:space="0" w:color="auto"/>
            <w:left w:val="none" w:sz="0" w:space="0" w:color="auto"/>
            <w:bottom w:val="none" w:sz="0" w:space="0" w:color="auto"/>
            <w:right w:val="none" w:sz="0" w:space="0" w:color="auto"/>
          </w:divBdr>
        </w:div>
        <w:div w:id="633293558">
          <w:marLeft w:val="1166"/>
          <w:marRight w:val="0"/>
          <w:marTop w:val="96"/>
          <w:marBottom w:val="0"/>
          <w:divBdr>
            <w:top w:val="none" w:sz="0" w:space="0" w:color="auto"/>
            <w:left w:val="none" w:sz="0" w:space="0" w:color="auto"/>
            <w:bottom w:val="none" w:sz="0" w:space="0" w:color="auto"/>
            <w:right w:val="none" w:sz="0" w:space="0" w:color="auto"/>
          </w:divBdr>
        </w:div>
        <w:div w:id="1273635897">
          <w:marLeft w:val="1166"/>
          <w:marRight w:val="0"/>
          <w:marTop w:val="96"/>
          <w:marBottom w:val="0"/>
          <w:divBdr>
            <w:top w:val="none" w:sz="0" w:space="0" w:color="auto"/>
            <w:left w:val="none" w:sz="0" w:space="0" w:color="auto"/>
            <w:bottom w:val="none" w:sz="0" w:space="0" w:color="auto"/>
            <w:right w:val="none" w:sz="0" w:space="0" w:color="auto"/>
          </w:divBdr>
        </w:div>
        <w:div w:id="16545356">
          <w:marLeft w:val="1166"/>
          <w:marRight w:val="0"/>
          <w:marTop w:val="96"/>
          <w:marBottom w:val="0"/>
          <w:divBdr>
            <w:top w:val="none" w:sz="0" w:space="0" w:color="auto"/>
            <w:left w:val="none" w:sz="0" w:space="0" w:color="auto"/>
            <w:bottom w:val="none" w:sz="0" w:space="0" w:color="auto"/>
            <w:right w:val="none" w:sz="0" w:space="0" w:color="auto"/>
          </w:divBdr>
        </w:div>
      </w:divsChild>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1971547106">
      <w:bodyDiv w:val="1"/>
      <w:marLeft w:val="0"/>
      <w:marRight w:val="0"/>
      <w:marTop w:val="0"/>
      <w:marBottom w:val="0"/>
      <w:divBdr>
        <w:top w:val="none" w:sz="0" w:space="0" w:color="auto"/>
        <w:left w:val="none" w:sz="0" w:space="0" w:color="auto"/>
        <w:bottom w:val="none" w:sz="0" w:space="0" w:color="auto"/>
        <w:right w:val="none" w:sz="0" w:space="0" w:color="auto"/>
      </w:divBdr>
      <w:divsChild>
        <w:div w:id="2063017217">
          <w:marLeft w:val="0"/>
          <w:marRight w:val="0"/>
          <w:marTop w:val="0"/>
          <w:marBottom w:val="0"/>
          <w:divBdr>
            <w:top w:val="none" w:sz="0" w:space="0" w:color="auto"/>
            <w:left w:val="none" w:sz="0" w:space="0" w:color="auto"/>
            <w:bottom w:val="none" w:sz="0" w:space="0" w:color="auto"/>
            <w:right w:val="none" w:sz="0" w:space="0" w:color="auto"/>
          </w:divBdr>
        </w:div>
        <w:div w:id="438255792">
          <w:marLeft w:val="0"/>
          <w:marRight w:val="0"/>
          <w:marTop w:val="0"/>
          <w:marBottom w:val="0"/>
          <w:divBdr>
            <w:top w:val="none" w:sz="0" w:space="0" w:color="auto"/>
            <w:left w:val="none" w:sz="0" w:space="0" w:color="auto"/>
            <w:bottom w:val="none" w:sz="0" w:space="0" w:color="auto"/>
            <w:right w:val="none" w:sz="0" w:space="0" w:color="auto"/>
          </w:divBdr>
        </w:div>
        <w:div w:id="945231690">
          <w:marLeft w:val="0"/>
          <w:marRight w:val="0"/>
          <w:marTop w:val="0"/>
          <w:marBottom w:val="0"/>
          <w:divBdr>
            <w:top w:val="none" w:sz="0" w:space="0" w:color="auto"/>
            <w:left w:val="none" w:sz="0" w:space="0" w:color="auto"/>
            <w:bottom w:val="none" w:sz="0" w:space="0" w:color="auto"/>
            <w:right w:val="none" w:sz="0" w:space="0" w:color="auto"/>
          </w:divBdr>
        </w:div>
      </w:divsChild>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 w:id="2119056938">
      <w:bodyDiv w:val="1"/>
      <w:marLeft w:val="0"/>
      <w:marRight w:val="0"/>
      <w:marTop w:val="0"/>
      <w:marBottom w:val="0"/>
      <w:divBdr>
        <w:top w:val="none" w:sz="0" w:space="0" w:color="auto"/>
        <w:left w:val="none" w:sz="0" w:space="0" w:color="auto"/>
        <w:bottom w:val="none" w:sz="0" w:space="0" w:color="auto"/>
        <w:right w:val="none" w:sz="0" w:space="0" w:color="auto"/>
      </w:divBdr>
      <w:divsChild>
        <w:div w:id="918638097">
          <w:marLeft w:val="0"/>
          <w:marRight w:val="1"/>
          <w:marTop w:val="0"/>
          <w:marBottom w:val="0"/>
          <w:divBdr>
            <w:top w:val="none" w:sz="0" w:space="0" w:color="auto"/>
            <w:left w:val="none" w:sz="0" w:space="0" w:color="auto"/>
            <w:bottom w:val="none" w:sz="0" w:space="0" w:color="auto"/>
            <w:right w:val="none" w:sz="0" w:space="0" w:color="auto"/>
          </w:divBdr>
          <w:divsChild>
            <w:div w:id="1448431946">
              <w:marLeft w:val="0"/>
              <w:marRight w:val="0"/>
              <w:marTop w:val="0"/>
              <w:marBottom w:val="0"/>
              <w:divBdr>
                <w:top w:val="none" w:sz="0" w:space="0" w:color="auto"/>
                <w:left w:val="none" w:sz="0" w:space="0" w:color="auto"/>
                <w:bottom w:val="none" w:sz="0" w:space="0" w:color="auto"/>
                <w:right w:val="none" w:sz="0" w:space="0" w:color="auto"/>
              </w:divBdr>
              <w:divsChild>
                <w:div w:id="247353602">
                  <w:marLeft w:val="0"/>
                  <w:marRight w:val="1"/>
                  <w:marTop w:val="0"/>
                  <w:marBottom w:val="0"/>
                  <w:divBdr>
                    <w:top w:val="none" w:sz="0" w:space="0" w:color="auto"/>
                    <w:left w:val="none" w:sz="0" w:space="0" w:color="auto"/>
                    <w:bottom w:val="none" w:sz="0" w:space="0" w:color="auto"/>
                    <w:right w:val="none" w:sz="0" w:space="0" w:color="auto"/>
                  </w:divBdr>
                  <w:divsChild>
                    <w:div w:id="399058977">
                      <w:marLeft w:val="0"/>
                      <w:marRight w:val="0"/>
                      <w:marTop w:val="0"/>
                      <w:marBottom w:val="0"/>
                      <w:divBdr>
                        <w:top w:val="none" w:sz="0" w:space="0" w:color="auto"/>
                        <w:left w:val="none" w:sz="0" w:space="0" w:color="auto"/>
                        <w:bottom w:val="none" w:sz="0" w:space="0" w:color="auto"/>
                        <w:right w:val="none" w:sz="0" w:space="0" w:color="auto"/>
                      </w:divBdr>
                      <w:divsChild>
                        <w:div w:id="1884756735">
                          <w:marLeft w:val="0"/>
                          <w:marRight w:val="0"/>
                          <w:marTop w:val="0"/>
                          <w:marBottom w:val="0"/>
                          <w:divBdr>
                            <w:top w:val="none" w:sz="0" w:space="0" w:color="auto"/>
                            <w:left w:val="none" w:sz="0" w:space="0" w:color="auto"/>
                            <w:bottom w:val="none" w:sz="0" w:space="0" w:color="auto"/>
                            <w:right w:val="none" w:sz="0" w:space="0" w:color="auto"/>
                          </w:divBdr>
                          <w:divsChild>
                            <w:div w:id="839346269">
                              <w:marLeft w:val="0"/>
                              <w:marRight w:val="0"/>
                              <w:marTop w:val="0"/>
                              <w:marBottom w:val="0"/>
                              <w:divBdr>
                                <w:top w:val="none" w:sz="0" w:space="0" w:color="auto"/>
                                <w:left w:val="none" w:sz="0" w:space="0" w:color="auto"/>
                                <w:bottom w:val="none" w:sz="0" w:space="0" w:color="auto"/>
                                <w:right w:val="none" w:sz="0" w:space="0" w:color="auto"/>
                              </w:divBdr>
                            </w:div>
                          </w:divsChild>
                        </w:div>
                        <w:div w:id="974221364">
                          <w:marLeft w:val="0"/>
                          <w:marRight w:val="0"/>
                          <w:marTop w:val="0"/>
                          <w:marBottom w:val="0"/>
                          <w:divBdr>
                            <w:top w:val="none" w:sz="0" w:space="0" w:color="auto"/>
                            <w:left w:val="none" w:sz="0" w:space="0" w:color="auto"/>
                            <w:bottom w:val="none" w:sz="0" w:space="0" w:color="auto"/>
                            <w:right w:val="none" w:sz="0" w:space="0" w:color="auto"/>
                          </w:divBdr>
                          <w:divsChild>
                            <w:div w:id="1861239334">
                              <w:marLeft w:val="0"/>
                              <w:marRight w:val="0"/>
                              <w:marTop w:val="120"/>
                              <w:marBottom w:val="360"/>
                              <w:divBdr>
                                <w:top w:val="none" w:sz="0" w:space="0" w:color="auto"/>
                                <w:left w:val="none" w:sz="0" w:space="0" w:color="auto"/>
                                <w:bottom w:val="none" w:sz="0" w:space="0" w:color="auto"/>
                                <w:right w:val="none" w:sz="0" w:space="0" w:color="auto"/>
                              </w:divBdr>
                              <w:divsChild>
                                <w:div w:id="817453835">
                                  <w:marLeft w:val="0"/>
                                  <w:marRight w:val="0"/>
                                  <w:marTop w:val="0"/>
                                  <w:marBottom w:val="0"/>
                                  <w:divBdr>
                                    <w:top w:val="none" w:sz="0" w:space="0" w:color="auto"/>
                                    <w:left w:val="none" w:sz="0" w:space="0" w:color="auto"/>
                                    <w:bottom w:val="none" w:sz="0" w:space="0" w:color="auto"/>
                                    <w:right w:val="none" w:sz="0" w:space="0" w:color="auto"/>
                                  </w:divBdr>
                                </w:div>
                                <w:div w:id="153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5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www.fmwv.nl" TargetMode="External"/><Relationship Id="rId2" Type="http://schemas.openxmlformats.org/officeDocument/2006/relationships/hyperlink" Target="https://toetsingonline.nl/" TargetMode="External"/><Relationship Id="rId1" Type="http://schemas.openxmlformats.org/officeDocument/2006/relationships/hyperlink" Target="http://www.ccmo.nl"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www.ncbi.nlm.nih.gov/pubmed/?term=Fregni%20F%5BAuthor%5D&amp;cauthor=true&amp;cauthor_uid=15652875" TargetMode="External"/><Relationship Id="rId26" Type="http://schemas.openxmlformats.org/officeDocument/2006/relationships/image" Target="media/image4.tmp"/><Relationship Id="rId3" Type="http://schemas.openxmlformats.org/officeDocument/2006/relationships/styles" Target="styles.xml"/><Relationship Id="rId21" Type="http://schemas.openxmlformats.org/officeDocument/2006/relationships/hyperlink" Target="https://www.ncbi.nlm.nih.gov/pubmed/?term=Moreno%20RA%5BAuthor%5D&amp;cauthor=true&amp;cauthor_uid=15652875"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ncbi.nlm.nih.gov/pubmed/?term=Rosa%20MA%5BAuthor%5D&amp;cauthor=true&amp;cauthor_uid=15652875" TargetMode="External"/><Relationship Id="rId25"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hyperlink" Target="https://www.ncbi.nlm.nih.gov/pubmed/?term=Gattaz%20WF%5BAuthor%5D&amp;cauthor=true&amp;cauthor_uid=15652875" TargetMode="External"/><Relationship Id="rId20" Type="http://schemas.openxmlformats.org/officeDocument/2006/relationships/hyperlink" Target="https://www.ncbi.nlm.nih.gov/pubmed/?term=Mansur%20C%5BAuthor%5D&amp;cauthor=true&amp;cauthor_uid=1565287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tmp"/><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ncbi.nlm.nih.gov/pubmed/?term=Rumi%20DO%5BAuthor%5D&amp;cauthor=true&amp;cauthor_uid=15652875" TargetMode="External"/><Relationship Id="rId23" Type="http://schemas.openxmlformats.org/officeDocument/2006/relationships/hyperlink" Target="https://www.ncbi.nlm.nih.gov/pubmed/?term=rumi+2005+transcranial+magnetic+stimulation+accelerate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ncbi.nlm.nih.gov/pubmed/?term=Rosa%20MO%5BAuthor%5D&amp;cauthor=true&amp;cauthor_uid=15652875"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ncbi.nlm.nih.gov/pubmed/27086986" TargetMode="External"/><Relationship Id="rId22" Type="http://schemas.openxmlformats.org/officeDocument/2006/relationships/hyperlink" Target="https://www.ncbi.nlm.nih.gov/pubmed/?term=Marcolin%20MA%5BAuthor%5D&amp;cauthor=true&amp;cauthor_uid=15652875" TargetMode="External"/><Relationship Id="rId27" Type="http://schemas.openxmlformats.org/officeDocument/2006/relationships/footer" Target="footer3.xml"/><Relationship Id="rId30" Type="http://schemas.microsoft.com/office/2016/09/relationships/commentsIds" Target="commentsId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957B1-9D41-4E7A-8AF6-CAF2CD4B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7863</Words>
  <Characters>47820</Characters>
  <Application>Microsoft Office Word</Application>
  <DocSecurity>4</DocSecurity>
  <Lines>398</Lines>
  <Paragraphs>111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55572</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creator>Carla Mellema</dc:creator>
  <cp:lastModifiedBy>Kempenhaeghe</cp:lastModifiedBy>
  <cp:revision>2</cp:revision>
  <cp:lastPrinted>2012-05-25T09:13:00Z</cp:lastPrinted>
  <dcterms:created xsi:type="dcterms:W3CDTF">2019-05-17T20:04:00Z</dcterms:created>
  <dcterms:modified xsi:type="dcterms:W3CDTF">2019-05-17T20:04:00Z</dcterms:modified>
</cp:coreProperties>
</file>